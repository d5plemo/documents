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B8DE2" w14:textId="77777777" w:rsidR="000D36DC" w:rsidRDefault="000D36DC" w:rsidP="000D36DC">
      <w:pPr>
        <w:spacing w:before="120" w:after="120" w:line="240" w:lineRule="auto"/>
        <w:ind w:left="720"/>
      </w:pPr>
    </w:p>
    <w:p w14:paraId="47766D01" w14:textId="77777777" w:rsidR="000D36DC" w:rsidRDefault="000D36DC" w:rsidP="000D36DC">
      <w:pPr>
        <w:spacing w:before="120" w:after="120" w:line="240" w:lineRule="auto"/>
        <w:ind w:left="720"/>
      </w:pPr>
      <w:r>
        <w:t>__________________________________________________________________</w:t>
      </w:r>
    </w:p>
    <w:p w14:paraId="2A2EFDEF" w14:textId="77777777" w:rsidR="000D36DC" w:rsidRDefault="000D36DC" w:rsidP="000D36DC">
      <w:pPr>
        <w:spacing w:before="120" w:after="120" w:line="240" w:lineRule="auto"/>
        <w:ind w:left="720"/>
      </w:pPr>
    </w:p>
    <w:p w14:paraId="37322D29" w14:textId="77777777" w:rsidR="000D36DC" w:rsidRDefault="00B63F2A" w:rsidP="000D36DC">
      <w:pPr>
        <w:spacing w:after="0"/>
        <w:ind w:left="720"/>
        <w:rPr>
          <w:rFonts w:asciiTheme="minorHAnsi" w:eastAsia="Calibri" w:hAnsiTheme="minorHAnsi" w:cs="Times New Roman"/>
          <w:b/>
          <w:bCs/>
          <w:sz w:val="32"/>
          <w:szCs w:val="32"/>
        </w:rPr>
      </w:pPr>
      <w:r w:rsidRPr="009F2ABE">
        <w:rPr>
          <w:noProof/>
        </w:rPr>
        <w:drawing>
          <wp:anchor distT="0" distB="0" distL="114300" distR="114300" simplePos="0" relativeHeight="251658240" behindDoc="0" locked="0" layoutInCell="1" allowOverlap="1" wp14:anchorId="7272EF70" wp14:editId="3E589AC4">
            <wp:simplePos x="0" y="0"/>
            <wp:positionH relativeFrom="column">
              <wp:posOffset>3962400</wp:posOffset>
            </wp:positionH>
            <wp:positionV relativeFrom="paragraph">
              <wp:posOffset>53340</wp:posOffset>
            </wp:positionV>
            <wp:extent cx="1924685" cy="953135"/>
            <wp:effectExtent l="0" t="0" r="0" b="0"/>
            <wp:wrapThrough wrapText="bothSides">
              <wp:wrapPolygon edited="0">
                <wp:start x="0" y="0"/>
                <wp:lineTo x="0" y="21154"/>
                <wp:lineTo x="21379" y="21154"/>
                <wp:lineTo x="21379"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urrentlaptop\FDOT Dist5\CFRPM_ApplicationsImprovementPlan\documentation standards\florida_sidebar.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24685" cy="95313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570">
        <w:rPr>
          <w:rFonts w:asciiTheme="minorHAnsi" w:eastAsia="Calibri" w:hAnsiTheme="minorHAnsi" w:cs="Times New Roman"/>
          <w:b/>
          <w:bCs/>
          <w:sz w:val="32"/>
          <w:szCs w:val="32"/>
        </w:rPr>
        <w:t>Central Florida Regional Planning</w:t>
      </w:r>
      <w:r w:rsidR="000D36DC" w:rsidRPr="000E55DD">
        <w:rPr>
          <w:rFonts w:asciiTheme="minorHAnsi" w:eastAsia="Calibri" w:hAnsiTheme="minorHAnsi" w:cs="Times New Roman"/>
          <w:b/>
          <w:bCs/>
          <w:sz w:val="32"/>
          <w:szCs w:val="32"/>
        </w:rPr>
        <w:t xml:space="preserve"> Model</w:t>
      </w:r>
    </w:p>
    <w:p w14:paraId="52F6A5D7" w14:textId="77777777" w:rsidR="00CC1570" w:rsidRPr="000E55DD" w:rsidRDefault="00CC1570" w:rsidP="000D36DC">
      <w:pPr>
        <w:spacing w:after="0"/>
        <w:ind w:left="720"/>
        <w:rPr>
          <w:rFonts w:asciiTheme="minorHAnsi" w:eastAsia="Calibri" w:hAnsiTheme="minorHAnsi" w:cs="Times New Roman"/>
          <w:b/>
          <w:bCs/>
          <w:sz w:val="32"/>
          <w:szCs w:val="32"/>
        </w:rPr>
      </w:pPr>
      <w:r>
        <w:rPr>
          <w:rFonts w:asciiTheme="minorHAnsi" w:eastAsia="Calibri" w:hAnsiTheme="minorHAnsi" w:cs="Times New Roman"/>
          <w:b/>
          <w:bCs/>
          <w:sz w:val="32"/>
          <w:szCs w:val="32"/>
        </w:rPr>
        <w:t>Version X.X</w:t>
      </w:r>
    </w:p>
    <w:p w14:paraId="5F4F9A83" w14:textId="77777777" w:rsidR="000D36DC" w:rsidRPr="000E55DD" w:rsidRDefault="00CC1570" w:rsidP="000D36DC">
      <w:pPr>
        <w:spacing w:after="0"/>
        <w:ind w:left="720"/>
        <w:rPr>
          <w:rFonts w:asciiTheme="minorHAnsi" w:eastAsia="Calibri" w:hAnsiTheme="minorHAnsi" w:cs="Times New Roman"/>
          <w:b/>
          <w:bCs/>
          <w:sz w:val="32"/>
          <w:szCs w:val="32"/>
        </w:rPr>
      </w:pPr>
      <w:commentRangeStart w:id="0"/>
      <w:commentRangeStart w:id="1"/>
      <w:r>
        <w:rPr>
          <w:rFonts w:asciiTheme="minorHAnsi" w:eastAsia="Calibri" w:hAnsiTheme="minorHAnsi" w:cs="Times New Roman"/>
          <w:b/>
          <w:bCs/>
          <w:sz w:val="32"/>
          <w:szCs w:val="32"/>
        </w:rPr>
        <w:t xml:space="preserve">Model </w:t>
      </w:r>
      <w:r w:rsidR="00796B92">
        <w:rPr>
          <w:rFonts w:asciiTheme="minorHAnsi" w:eastAsia="Calibri" w:hAnsiTheme="minorHAnsi" w:cs="Times New Roman"/>
          <w:b/>
          <w:bCs/>
          <w:sz w:val="32"/>
          <w:szCs w:val="32"/>
        </w:rPr>
        <w:t>Validation</w:t>
      </w:r>
      <w:r>
        <w:rPr>
          <w:rFonts w:asciiTheme="minorHAnsi" w:eastAsia="Calibri" w:hAnsiTheme="minorHAnsi" w:cs="Times New Roman"/>
          <w:b/>
          <w:bCs/>
          <w:sz w:val="32"/>
          <w:szCs w:val="32"/>
        </w:rPr>
        <w:t xml:space="preserve"> Report</w:t>
      </w:r>
      <w:commentRangeEnd w:id="0"/>
      <w:r w:rsidR="4D771810">
        <w:rPr>
          <w:rStyle w:val="CommentReference"/>
        </w:rPr>
        <w:commentReference w:id="0"/>
      </w:r>
      <w:commentRangeEnd w:id="1"/>
      <w:r w:rsidR="00AC13EC">
        <w:rPr>
          <w:rStyle w:val="CommentReference"/>
          <w:rFonts w:eastAsia="Calibri"/>
        </w:rPr>
        <w:commentReference w:id="1"/>
      </w:r>
    </w:p>
    <w:p w14:paraId="188A548A" w14:textId="77777777" w:rsidR="000D36DC" w:rsidRDefault="000D36DC" w:rsidP="000D36DC">
      <w:pPr>
        <w:ind w:left="720"/>
        <w:rPr>
          <w:rFonts w:ascii="Times New Roman" w:hAnsi="Times New Roman"/>
          <w:b/>
          <w:bCs/>
          <w:sz w:val="36"/>
          <w:szCs w:val="36"/>
        </w:rPr>
      </w:pPr>
    </w:p>
    <w:p w14:paraId="283FB44C" w14:textId="77777777" w:rsidR="000D36DC" w:rsidRDefault="000D36DC" w:rsidP="000D36DC">
      <w:pPr>
        <w:ind w:left="720"/>
      </w:pPr>
      <w:r>
        <w:t>__________________________________________________________________</w:t>
      </w:r>
    </w:p>
    <w:p w14:paraId="124622D4" w14:textId="77777777" w:rsidR="000D36DC" w:rsidRDefault="000D36DC" w:rsidP="000D36DC">
      <w:pPr>
        <w:ind w:left="720"/>
        <w:rPr>
          <w:rFonts w:ascii="Times New Roman" w:hAnsi="Times New Roman"/>
          <w:sz w:val="35"/>
          <w:szCs w:val="35"/>
        </w:rPr>
      </w:pPr>
    </w:p>
    <w:p w14:paraId="3F3571DC" w14:textId="77777777" w:rsidR="000D36DC" w:rsidRDefault="000D36DC" w:rsidP="000D36DC">
      <w:pPr>
        <w:ind w:left="720"/>
      </w:pPr>
    </w:p>
    <w:p w14:paraId="430977EF" w14:textId="77777777" w:rsidR="000D36DC" w:rsidRPr="000D36DC" w:rsidRDefault="000D36DC" w:rsidP="000D36DC">
      <w:pPr>
        <w:spacing w:before="120" w:after="120" w:line="240" w:lineRule="auto"/>
        <w:ind w:left="720"/>
        <w:rPr>
          <w:b/>
        </w:rPr>
      </w:pPr>
      <w:r w:rsidRPr="000D36DC">
        <w:rPr>
          <w:b/>
          <w:highlight w:val="yellow"/>
        </w:rPr>
        <w:t>NAME</w:t>
      </w:r>
    </w:p>
    <w:p w14:paraId="6F518013" w14:textId="77777777" w:rsidR="000D36DC" w:rsidRDefault="000D36DC" w:rsidP="000D36DC">
      <w:pPr>
        <w:spacing w:before="120" w:after="120" w:line="240" w:lineRule="auto"/>
        <w:ind w:left="720"/>
      </w:pPr>
    </w:p>
    <w:p w14:paraId="45C3635D" w14:textId="77777777" w:rsidR="000D36DC" w:rsidRDefault="000D36DC" w:rsidP="000D36DC">
      <w:pPr>
        <w:ind w:left="720"/>
        <w:rPr>
          <w:rFonts w:ascii="Times New Roman" w:hAnsi="Times New Roman"/>
          <w:b/>
          <w:bCs/>
          <w:sz w:val="27"/>
          <w:szCs w:val="27"/>
        </w:rPr>
      </w:pPr>
    </w:p>
    <w:p w14:paraId="3AD32F0B" w14:textId="77777777" w:rsidR="000D36DC" w:rsidRDefault="00CC1570" w:rsidP="000D36DC">
      <w:pPr>
        <w:ind w:left="720"/>
        <w:rPr>
          <w:rFonts w:ascii="Times New Roman" w:hAnsi="Times New Roman"/>
          <w:b/>
          <w:bCs/>
          <w:sz w:val="38"/>
          <w:szCs w:val="38"/>
        </w:rPr>
      </w:pPr>
      <w:r w:rsidRPr="00CC1570">
        <w:rPr>
          <w:rFonts w:ascii="Times New Roman" w:hAnsi="Times New Roman"/>
          <w:b/>
          <w:bCs/>
          <w:noProof/>
          <w:sz w:val="38"/>
          <w:szCs w:val="38"/>
        </w:rPr>
        <w:drawing>
          <wp:anchor distT="0" distB="0" distL="114300" distR="114300" simplePos="0" relativeHeight="251657216" behindDoc="1" locked="0" layoutInCell="1" allowOverlap="1" wp14:anchorId="59D77556" wp14:editId="60949DCC">
            <wp:simplePos x="0" y="0"/>
            <wp:positionH relativeFrom="column">
              <wp:posOffset>3482975</wp:posOffset>
            </wp:positionH>
            <wp:positionV relativeFrom="paragraph">
              <wp:posOffset>277495</wp:posOffset>
            </wp:positionV>
            <wp:extent cx="1752600" cy="864235"/>
            <wp:effectExtent l="0" t="0" r="0" b="0"/>
            <wp:wrapTight wrapText="bothSides">
              <wp:wrapPolygon edited="0">
                <wp:start x="0" y="0"/>
                <wp:lineTo x="0" y="20949"/>
                <wp:lineTo x="21365" y="20949"/>
                <wp:lineTo x="213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5260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791A8" w14:textId="77777777" w:rsidR="000D36DC" w:rsidRPr="000E55DD" w:rsidRDefault="000D36DC" w:rsidP="000D36DC">
      <w:pPr>
        <w:spacing w:after="0"/>
        <w:ind w:left="720"/>
        <w:rPr>
          <w:rFonts w:asciiTheme="minorHAnsi" w:eastAsia="Calibri" w:hAnsiTheme="minorHAnsi" w:cs="Times New Roman"/>
          <w:b/>
        </w:rPr>
      </w:pPr>
      <w:r w:rsidRPr="000E55DD">
        <w:rPr>
          <w:rFonts w:asciiTheme="minorHAnsi" w:eastAsia="Calibri" w:hAnsiTheme="minorHAnsi" w:cs="Times New Roman"/>
          <w:b/>
        </w:rPr>
        <w:t>Prepared for the</w:t>
      </w:r>
    </w:p>
    <w:p w14:paraId="06A543B6" w14:textId="77777777" w:rsidR="000D36DC" w:rsidRPr="000E55DD" w:rsidRDefault="00CC1570" w:rsidP="000D36DC">
      <w:pPr>
        <w:spacing w:after="0"/>
        <w:ind w:left="720"/>
        <w:rPr>
          <w:rFonts w:asciiTheme="minorHAnsi" w:eastAsia="Calibri" w:hAnsiTheme="minorHAnsi" w:cs="Times New Roman"/>
          <w:b/>
        </w:rPr>
      </w:pPr>
      <w:commentRangeStart w:id="2"/>
      <w:r>
        <w:rPr>
          <w:rFonts w:asciiTheme="minorHAnsi" w:eastAsia="Calibri" w:hAnsiTheme="minorHAnsi" w:cs="Times New Roman"/>
          <w:b/>
        </w:rPr>
        <w:t>Florida</w:t>
      </w:r>
      <w:r w:rsidR="000D36DC" w:rsidRPr="000E55DD">
        <w:rPr>
          <w:rFonts w:asciiTheme="minorHAnsi" w:eastAsia="Calibri" w:hAnsiTheme="minorHAnsi" w:cs="Times New Roman"/>
          <w:b/>
        </w:rPr>
        <w:t xml:space="preserve"> Department of Transportation </w:t>
      </w:r>
      <w:commentRangeEnd w:id="2"/>
      <w:r w:rsidR="31A4C4E6">
        <w:rPr>
          <w:rStyle w:val="CommentReference"/>
        </w:rPr>
        <w:commentReference w:id="2"/>
      </w:r>
    </w:p>
    <w:p w14:paraId="0FEFA039" w14:textId="77777777" w:rsidR="000D36DC" w:rsidRPr="000E55DD" w:rsidRDefault="000D36DC" w:rsidP="000D36DC">
      <w:pPr>
        <w:spacing w:after="0"/>
        <w:ind w:left="720"/>
        <w:rPr>
          <w:rFonts w:asciiTheme="minorHAnsi" w:eastAsia="Calibri" w:hAnsiTheme="minorHAnsi" w:cs="Times New Roman"/>
          <w:b/>
        </w:rPr>
      </w:pPr>
    </w:p>
    <w:p w14:paraId="4F810284" w14:textId="77777777" w:rsidR="000D36DC" w:rsidRPr="000E55DD" w:rsidRDefault="000D36DC" w:rsidP="000D36DC">
      <w:pPr>
        <w:spacing w:after="0"/>
        <w:ind w:left="720"/>
        <w:rPr>
          <w:rFonts w:asciiTheme="minorHAnsi" w:eastAsia="Calibri" w:hAnsiTheme="minorHAnsi" w:cs="Times New Roman"/>
          <w:b/>
        </w:rPr>
      </w:pPr>
    </w:p>
    <w:p w14:paraId="1F217D9D" w14:textId="77777777" w:rsidR="000D36DC" w:rsidRPr="000E55DD" w:rsidRDefault="00CC1570" w:rsidP="000D36DC">
      <w:pPr>
        <w:spacing w:after="0"/>
        <w:ind w:left="720"/>
        <w:rPr>
          <w:rFonts w:asciiTheme="minorHAnsi" w:eastAsia="Calibri" w:hAnsiTheme="minorHAnsi" w:cs="Times New Roman"/>
          <w:b/>
        </w:rPr>
      </w:pPr>
      <w:r>
        <w:rPr>
          <w:rFonts w:asciiTheme="minorHAnsi" w:eastAsia="Calibri" w:hAnsiTheme="minorHAnsi" w:cs="Times New Roman"/>
          <w:b/>
        </w:rPr>
        <w:t xml:space="preserve">Updated </w:t>
      </w:r>
      <w:r w:rsidR="000D36DC" w:rsidRPr="000E55DD">
        <w:rPr>
          <w:rFonts w:asciiTheme="minorHAnsi" w:eastAsia="Calibri" w:hAnsiTheme="minorHAnsi" w:cs="Times New Roman"/>
          <w:b/>
        </w:rPr>
        <w:t xml:space="preserve">By </w:t>
      </w:r>
    </w:p>
    <w:p w14:paraId="420654C5" w14:textId="77777777" w:rsidR="000D36DC" w:rsidRPr="00CC1570" w:rsidRDefault="00CC1570" w:rsidP="000D36DC">
      <w:pPr>
        <w:spacing w:after="0"/>
        <w:ind w:left="720"/>
        <w:rPr>
          <w:rFonts w:asciiTheme="minorHAnsi" w:eastAsia="Calibri" w:hAnsiTheme="minorHAnsi" w:cs="Times New Roman"/>
          <w:b/>
          <w:highlight w:val="yellow"/>
        </w:rPr>
      </w:pPr>
      <w:r w:rsidRPr="00CC1570">
        <w:rPr>
          <w:rFonts w:asciiTheme="minorHAnsi" w:eastAsia="Calibri" w:hAnsiTheme="minorHAnsi" w:cs="Times New Roman"/>
          <w:b/>
          <w:highlight w:val="yellow"/>
        </w:rPr>
        <w:t>Firm</w:t>
      </w:r>
    </w:p>
    <w:p w14:paraId="25063BBB" w14:textId="77777777" w:rsidR="00CC1570" w:rsidRPr="00CC1570" w:rsidRDefault="00CC1570" w:rsidP="000D36DC">
      <w:pPr>
        <w:spacing w:after="0"/>
        <w:ind w:left="720"/>
        <w:rPr>
          <w:rFonts w:asciiTheme="minorHAnsi" w:eastAsia="Calibri" w:hAnsiTheme="minorHAnsi" w:cs="Times New Roman"/>
          <w:b/>
          <w:highlight w:val="yellow"/>
        </w:rPr>
      </w:pPr>
      <w:r w:rsidRPr="00CC1570">
        <w:rPr>
          <w:rFonts w:asciiTheme="minorHAnsi" w:eastAsia="Calibri" w:hAnsiTheme="minorHAnsi" w:cs="Times New Roman"/>
          <w:b/>
          <w:highlight w:val="yellow"/>
        </w:rPr>
        <w:t>Address</w:t>
      </w:r>
    </w:p>
    <w:p w14:paraId="3ACFC34A" w14:textId="77777777" w:rsidR="000D36DC" w:rsidRPr="000E55DD" w:rsidRDefault="000D36DC" w:rsidP="000D36DC">
      <w:pPr>
        <w:spacing w:after="0"/>
        <w:ind w:left="720"/>
        <w:rPr>
          <w:rFonts w:asciiTheme="minorHAnsi" w:eastAsia="Calibri" w:hAnsiTheme="minorHAnsi" w:cs="Times New Roman"/>
          <w:b/>
        </w:rPr>
      </w:pPr>
      <w:r w:rsidRPr="00CC1570">
        <w:rPr>
          <w:rFonts w:asciiTheme="minorHAnsi" w:eastAsia="Calibri" w:hAnsiTheme="minorHAnsi" w:cs="Times New Roman"/>
          <w:b/>
          <w:highlight w:val="yellow"/>
        </w:rPr>
        <w:t>DATE</w:t>
      </w:r>
    </w:p>
    <w:p w14:paraId="7BF0F1CC" w14:textId="77777777" w:rsidR="000D36DC" w:rsidRPr="006021A3" w:rsidRDefault="000D36DC" w:rsidP="000D36DC">
      <w:pPr>
        <w:spacing w:after="0"/>
        <w:ind w:left="720"/>
        <w:rPr>
          <w:rFonts w:asciiTheme="minorHAnsi" w:hAnsiTheme="minorHAnsi"/>
          <w:b/>
          <w:bCs/>
        </w:rPr>
      </w:pPr>
      <w:r w:rsidRPr="006021A3">
        <w:rPr>
          <w:rFonts w:asciiTheme="minorHAnsi" w:hAnsiTheme="minorHAnsi"/>
          <w:b/>
          <w:bCs/>
        </w:rPr>
        <w:t xml:space="preserve"> </w:t>
      </w:r>
    </w:p>
    <w:p w14:paraId="36FE71FB" w14:textId="77777777" w:rsidR="000D36DC" w:rsidRPr="006021A3" w:rsidRDefault="000D36DC" w:rsidP="000D36DC"/>
    <w:p w14:paraId="1B1F5786" w14:textId="77777777" w:rsidR="000D36DC" w:rsidRDefault="000D36DC" w:rsidP="000D36DC">
      <w:pPr>
        <w:rPr>
          <w:sz w:val="27"/>
          <w:szCs w:val="27"/>
        </w:rPr>
        <w:sectPr w:rsidR="000D36DC" w:rsidSect="00205762">
          <w:headerReference w:type="default" r:id="rId15"/>
          <w:footerReference w:type="default" r:id="rId16"/>
          <w:pgSz w:w="12240" w:h="15840" w:code="1"/>
          <w:pgMar w:top="1440" w:right="1584" w:bottom="1440" w:left="1800" w:header="720" w:footer="288" w:gutter="0"/>
          <w:paperSrc w:first="15" w:other="15"/>
          <w:pgNumType w:fmt="lowerRoman" w:start="1"/>
          <w:cols w:space="720"/>
          <w:titlePg/>
          <w:docGrid w:linePitch="360"/>
        </w:sectPr>
      </w:pPr>
    </w:p>
    <w:p w14:paraId="01EA6D26" w14:textId="77777777" w:rsidR="00FD03BB" w:rsidRPr="00EE0060" w:rsidRDefault="00FD03BB" w:rsidP="004533D6">
      <w:pPr>
        <w:pStyle w:val="TOCHeading"/>
      </w:pPr>
      <w:r w:rsidRPr="00EE0060">
        <w:lastRenderedPageBreak/>
        <w:t>Table of Conte</w:t>
      </w:r>
      <w:commentRangeStart w:id="3"/>
      <w:r w:rsidRPr="00EE0060">
        <w:t>nts</w:t>
      </w:r>
      <w:commentRangeEnd w:id="3"/>
      <w:r w:rsidR="004533D6">
        <w:rPr>
          <w:rStyle w:val="CommentReference"/>
          <w:rFonts w:ascii="Calibri" w:eastAsia="Calibri" w:hAnsi="Calibri"/>
          <w:b w:val="0"/>
          <w:bCs w:val="0"/>
          <w:color w:val="auto"/>
        </w:rPr>
        <w:commentReference w:id="3"/>
      </w:r>
    </w:p>
    <w:p w14:paraId="30C4F80D" w14:textId="77777777" w:rsidR="004533D6" w:rsidRDefault="00EC55CD">
      <w:pPr>
        <w:pStyle w:val="TOC1"/>
        <w:tabs>
          <w:tab w:val="left" w:pos="440"/>
          <w:tab w:val="right" w:leader="dot" w:pos="8630"/>
        </w:tabs>
        <w:rPr>
          <w:ins w:id="4" w:author="Fussell, Rhett" w:date="2016-01-21T10:01:00Z"/>
          <w:rFonts w:asciiTheme="minorHAnsi" w:eastAsiaTheme="minorEastAsia" w:hAnsiTheme="minorHAnsi" w:cstheme="minorBidi"/>
          <w:caps w:val="0"/>
          <w:noProof/>
        </w:rPr>
      </w:pPr>
      <w:r>
        <w:rPr>
          <w:rFonts w:ascii="Times New Roman" w:hAnsi="Times New Roman" w:cs="Calibri"/>
          <w:b/>
          <w:bCs/>
          <w:caps w:val="0"/>
          <w:sz w:val="24"/>
          <w:szCs w:val="24"/>
        </w:rPr>
        <w:fldChar w:fldCharType="begin"/>
      </w:r>
      <w:r w:rsidR="00FD03BB">
        <w:rPr>
          <w:rFonts w:ascii="Times New Roman" w:hAnsi="Times New Roman" w:cs="Calibri"/>
          <w:b/>
          <w:bCs/>
          <w:caps w:val="0"/>
          <w:sz w:val="24"/>
          <w:szCs w:val="24"/>
        </w:rPr>
        <w:instrText xml:space="preserve"> TOC \o "1-1" \h \z \t "Heading 2,2,Heading 3,3" </w:instrText>
      </w:r>
      <w:r>
        <w:rPr>
          <w:rFonts w:ascii="Times New Roman" w:hAnsi="Times New Roman" w:cs="Calibri"/>
          <w:b/>
          <w:bCs/>
          <w:caps w:val="0"/>
          <w:sz w:val="24"/>
          <w:szCs w:val="24"/>
        </w:rPr>
        <w:fldChar w:fldCharType="separate"/>
      </w:r>
      <w:ins w:id="5" w:author="Fussell, Rhett" w:date="2016-01-21T10:01:00Z">
        <w:r w:rsidR="004533D6" w:rsidRPr="00697AF9">
          <w:rPr>
            <w:rStyle w:val="Hyperlink"/>
            <w:noProof/>
          </w:rPr>
          <w:fldChar w:fldCharType="begin"/>
        </w:r>
        <w:r w:rsidR="004533D6" w:rsidRPr="00697AF9">
          <w:rPr>
            <w:rStyle w:val="Hyperlink"/>
            <w:noProof/>
          </w:rPr>
          <w:instrText xml:space="preserve"> </w:instrText>
        </w:r>
        <w:r w:rsidR="004533D6">
          <w:rPr>
            <w:noProof/>
          </w:rPr>
          <w:instrText>HYPERLINK \l "_Toc441133793"</w:instrText>
        </w:r>
        <w:r w:rsidR="004533D6" w:rsidRPr="00697AF9">
          <w:rPr>
            <w:rStyle w:val="Hyperlink"/>
            <w:noProof/>
          </w:rPr>
          <w:instrText xml:space="preserve"> </w:instrText>
        </w:r>
        <w:r w:rsidR="004533D6" w:rsidRPr="00697AF9">
          <w:rPr>
            <w:rStyle w:val="Hyperlink"/>
            <w:noProof/>
          </w:rPr>
          <w:fldChar w:fldCharType="separate"/>
        </w:r>
        <w:r w:rsidR="004533D6" w:rsidRPr="00697AF9">
          <w:rPr>
            <w:rStyle w:val="Hyperlink"/>
            <w:noProof/>
          </w:rPr>
          <w:t>1.</w:t>
        </w:r>
        <w:r w:rsidR="004533D6">
          <w:rPr>
            <w:rFonts w:asciiTheme="minorHAnsi" w:eastAsiaTheme="minorEastAsia" w:hAnsiTheme="minorHAnsi" w:cstheme="minorBidi"/>
            <w:caps w:val="0"/>
            <w:noProof/>
          </w:rPr>
          <w:tab/>
        </w:r>
        <w:r w:rsidR="004533D6" w:rsidRPr="00697AF9">
          <w:rPr>
            <w:rStyle w:val="Hyperlink"/>
            <w:noProof/>
          </w:rPr>
          <w:t>Introduction</w:t>
        </w:r>
        <w:r w:rsidR="004533D6">
          <w:rPr>
            <w:noProof/>
            <w:webHidden/>
          </w:rPr>
          <w:tab/>
        </w:r>
        <w:r w:rsidR="004533D6">
          <w:rPr>
            <w:noProof/>
            <w:webHidden/>
          </w:rPr>
          <w:fldChar w:fldCharType="begin"/>
        </w:r>
        <w:r w:rsidR="004533D6">
          <w:rPr>
            <w:noProof/>
            <w:webHidden/>
          </w:rPr>
          <w:instrText xml:space="preserve"> PAGEREF _Toc441133793 \h </w:instrText>
        </w:r>
      </w:ins>
      <w:r w:rsidR="004533D6">
        <w:rPr>
          <w:noProof/>
          <w:webHidden/>
        </w:rPr>
      </w:r>
      <w:r w:rsidR="004533D6">
        <w:rPr>
          <w:noProof/>
          <w:webHidden/>
        </w:rPr>
        <w:fldChar w:fldCharType="separate"/>
      </w:r>
      <w:ins w:id="6" w:author="Fussell, Rhett" w:date="2016-01-21T10:01:00Z">
        <w:r w:rsidR="004533D6">
          <w:rPr>
            <w:noProof/>
            <w:webHidden/>
          </w:rPr>
          <w:t>5</w:t>
        </w:r>
        <w:r w:rsidR="004533D6">
          <w:rPr>
            <w:noProof/>
            <w:webHidden/>
          </w:rPr>
          <w:fldChar w:fldCharType="end"/>
        </w:r>
        <w:r w:rsidR="004533D6" w:rsidRPr="00697AF9">
          <w:rPr>
            <w:rStyle w:val="Hyperlink"/>
            <w:noProof/>
          </w:rPr>
          <w:fldChar w:fldCharType="end"/>
        </w:r>
      </w:ins>
    </w:p>
    <w:p w14:paraId="0F6CCF49" w14:textId="77777777" w:rsidR="004533D6" w:rsidRDefault="004533D6">
      <w:pPr>
        <w:pStyle w:val="TOC2"/>
        <w:tabs>
          <w:tab w:val="left" w:pos="660"/>
          <w:tab w:val="right" w:leader="dot" w:pos="8630"/>
        </w:tabs>
        <w:rPr>
          <w:ins w:id="7" w:author="Fussell, Rhett" w:date="2016-01-21T10:01:00Z"/>
          <w:rFonts w:asciiTheme="minorHAnsi" w:eastAsiaTheme="minorEastAsia" w:hAnsiTheme="minorHAnsi" w:cstheme="minorBidi"/>
          <w:noProof/>
        </w:rPr>
      </w:pPr>
      <w:ins w:id="8"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"_Toc441133794"</w:instrText>
        </w:r>
        <w:r w:rsidRPr="00697AF9">
          <w:rPr>
            <w:rStyle w:val="Hyperlink"/>
            <w:noProof/>
          </w:rPr>
          <w:instrText xml:space="preserve"> </w:instrText>
        </w:r>
        <w:r w:rsidRPr="00697AF9">
          <w:rPr>
            <w:rStyle w:val="Hyperlink"/>
            <w:noProof/>
          </w:rPr>
          <w:fldChar w:fldCharType="separate"/>
        </w:r>
        <w:r w:rsidRPr="00697AF9">
          <w:rPr>
            <w:rStyle w:val="Hyperlink"/>
            <w:noProof/>
          </w:rPr>
          <w:t>1.</w:t>
        </w:r>
        <w:r>
          <w:rPr>
            <w:rFonts w:asciiTheme="minorHAnsi" w:eastAsiaTheme="minorEastAsia" w:hAnsiTheme="minorHAnsi" w:cstheme="minorBidi"/>
            <w:noProof/>
          </w:rPr>
          <w:tab/>
        </w:r>
        <w:r w:rsidRPr="00697AF9">
          <w:rPr>
            <w:rStyle w:val="Hyperlink"/>
            <w:noProof/>
          </w:rPr>
          <w:t>Version Updates</w:t>
        </w:r>
        <w:r>
          <w:rPr>
            <w:noProof/>
            <w:webHidden/>
          </w:rPr>
          <w:tab/>
        </w:r>
        <w:r>
          <w:rPr>
            <w:noProof/>
            <w:webHidden/>
          </w:rPr>
          <w:fldChar w:fldCharType="begin"/>
        </w:r>
        <w:r>
          <w:rPr>
            <w:noProof/>
            <w:webHidden/>
          </w:rPr>
          <w:instrText xml:space="preserve"> PAGEREF _Toc441133794 \h </w:instrText>
        </w:r>
      </w:ins>
      <w:r>
        <w:rPr>
          <w:noProof/>
          <w:webHidden/>
        </w:rPr>
      </w:r>
      <w:r>
        <w:rPr>
          <w:noProof/>
          <w:webHidden/>
        </w:rPr>
        <w:fldChar w:fldCharType="separate"/>
      </w:r>
      <w:ins w:id="9" w:author="Fussell, Rhett" w:date="2016-01-21T10:01:00Z">
        <w:r>
          <w:rPr>
            <w:noProof/>
            <w:webHidden/>
          </w:rPr>
          <w:t>5</w:t>
        </w:r>
        <w:r>
          <w:rPr>
            <w:noProof/>
            <w:webHidden/>
          </w:rPr>
          <w:fldChar w:fldCharType="end"/>
        </w:r>
        <w:r w:rsidRPr="00697AF9">
          <w:rPr>
            <w:rStyle w:val="Hyperlink"/>
            <w:noProof/>
          </w:rPr>
          <w:fldChar w:fldCharType="end"/>
        </w:r>
      </w:ins>
    </w:p>
    <w:p w14:paraId="5C58DEB6" w14:textId="77777777" w:rsidR="004533D6" w:rsidRDefault="004533D6">
      <w:pPr>
        <w:pStyle w:val="TOC1"/>
        <w:tabs>
          <w:tab w:val="left" w:pos="440"/>
          <w:tab w:val="right" w:leader="dot" w:pos="8630"/>
        </w:tabs>
        <w:rPr>
          <w:ins w:id="10" w:author="Fussell, Rhett" w:date="2016-01-21T10:01:00Z"/>
          <w:rFonts w:asciiTheme="minorHAnsi" w:eastAsiaTheme="minorEastAsia" w:hAnsiTheme="minorHAnsi" w:cstheme="minorBidi"/>
          <w:caps w:val="0"/>
          <w:noProof/>
        </w:rPr>
      </w:pPr>
      <w:ins w:id="11"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"_Toc441133795"</w:instrText>
        </w:r>
        <w:r w:rsidRPr="00697AF9">
          <w:rPr>
            <w:rStyle w:val="Hyperlink"/>
            <w:noProof/>
          </w:rPr>
          <w:instrText xml:space="preserve"> </w:instrText>
        </w:r>
        <w:r w:rsidRPr="00697AF9">
          <w:rPr>
            <w:rStyle w:val="Hyperlink"/>
            <w:noProof/>
          </w:rPr>
          <w:fldChar w:fldCharType="separate"/>
        </w:r>
        <w:r w:rsidRPr="00697AF9">
          <w:rPr>
            <w:rStyle w:val="Hyperlink"/>
            <w:noProof/>
          </w:rPr>
          <w:t>2.</w:t>
        </w:r>
        <w:r>
          <w:rPr>
            <w:rFonts w:asciiTheme="minorHAnsi" w:eastAsiaTheme="minorEastAsia" w:hAnsiTheme="minorHAnsi" w:cstheme="minorBidi"/>
            <w:caps w:val="0"/>
            <w:noProof/>
          </w:rPr>
          <w:tab/>
        </w:r>
        <w:r w:rsidRPr="00697AF9">
          <w:rPr>
            <w:rStyle w:val="Hyperlink"/>
            <w:noProof/>
          </w:rPr>
          <w:t>Data Validation</w:t>
        </w:r>
        <w:r>
          <w:rPr>
            <w:noProof/>
            <w:webHidden/>
          </w:rPr>
          <w:tab/>
        </w:r>
        <w:r>
          <w:rPr>
            <w:noProof/>
            <w:webHidden/>
          </w:rPr>
          <w:fldChar w:fldCharType="begin"/>
        </w:r>
        <w:r>
          <w:rPr>
            <w:noProof/>
            <w:webHidden/>
          </w:rPr>
          <w:instrText xml:space="preserve"> PAGEREF _Toc441133795 \h </w:instrText>
        </w:r>
      </w:ins>
      <w:r>
        <w:rPr>
          <w:noProof/>
          <w:webHidden/>
        </w:rPr>
      </w:r>
      <w:r>
        <w:rPr>
          <w:noProof/>
          <w:webHidden/>
        </w:rPr>
        <w:fldChar w:fldCharType="separate"/>
      </w:r>
      <w:ins w:id="12" w:author="Fussell, Rhett" w:date="2016-01-21T10:01:00Z">
        <w:r>
          <w:rPr>
            <w:noProof/>
            <w:webHidden/>
          </w:rPr>
          <w:t>5</w:t>
        </w:r>
        <w:r>
          <w:rPr>
            <w:noProof/>
            <w:webHidden/>
          </w:rPr>
          <w:fldChar w:fldCharType="end"/>
        </w:r>
        <w:r w:rsidRPr="00697AF9">
          <w:rPr>
            <w:rStyle w:val="Hyperlink"/>
            <w:noProof/>
          </w:rPr>
          <w:fldChar w:fldCharType="end"/>
        </w:r>
      </w:ins>
    </w:p>
    <w:p w14:paraId="5864D8FD" w14:textId="77777777" w:rsidR="004533D6" w:rsidRDefault="004533D6">
      <w:pPr>
        <w:pStyle w:val="TOC2"/>
        <w:tabs>
          <w:tab w:val="left" w:pos="660"/>
          <w:tab w:val="right" w:leader="dot" w:pos="8630"/>
        </w:tabs>
        <w:rPr>
          <w:ins w:id="13" w:author="Fussell, Rhett" w:date="2016-01-21T10:01:00Z"/>
          <w:rFonts w:asciiTheme="minorHAnsi" w:eastAsiaTheme="minorEastAsia" w:hAnsiTheme="minorHAnsi" w:cstheme="minorBidi"/>
          <w:noProof/>
        </w:rPr>
      </w:pPr>
      <w:ins w:id="14"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"_Toc441133796"</w:instrText>
        </w:r>
        <w:r w:rsidRPr="00697AF9">
          <w:rPr>
            <w:rStyle w:val="Hyperlink"/>
            <w:noProof/>
          </w:rPr>
          <w:instrText xml:space="preserve"> </w:instrText>
        </w:r>
        <w:r w:rsidRPr="00697AF9">
          <w:rPr>
            <w:rStyle w:val="Hyperlink"/>
            <w:noProof/>
          </w:rPr>
          <w:fldChar w:fldCharType="separate"/>
        </w:r>
        <w:r w:rsidRPr="00697AF9">
          <w:rPr>
            <w:rStyle w:val="Hyperlink"/>
            <w:noProof/>
          </w:rPr>
          <w:t>1.</w:t>
        </w:r>
        <w:r>
          <w:rPr>
            <w:rFonts w:asciiTheme="minorHAnsi" w:eastAsiaTheme="minorEastAsia" w:hAnsiTheme="minorHAnsi" w:cstheme="minorBidi"/>
            <w:noProof/>
          </w:rPr>
          <w:tab/>
        </w:r>
        <w:r w:rsidRPr="00697AF9">
          <w:rPr>
            <w:rStyle w:val="Hyperlink"/>
            <w:noProof/>
          </w:rPr>
          <w:t>Household and Demographic Validation</w:t>
        </w:r>
        <w:r>
          <w:rPr>
            <w:noProof/>
            <w:webHidden/>
          </w:rPr>
          <w:tab/>
        </w:r>
        <w:r>
          <w:rPr>
            <w:noProof/>
            <w:webHidden/>
          </w:rPr>
          <w:fldChar w:fldCharType="begin"/>
        </w:r>
        <w:r>
          <w:rPr>
            <w:noProof/>
            <w:webHidden/>
          </w:rPr>
          <w:instrText xml:space="preserve"> PAGEREF _Toc441133796 \h </w:instrText>
        </w:r>
      </w:ins>
      <w:r>
        <w:rPr>
          <w:noProof/>
          <w:webHidden/>
        </w:rPr>
      </w:r>
      <w:r>
        <w:rPr>
          <w:noProof/>
          <w:webHidden/>
        </w:rPr>
        <w:fldChar w:fldCharType="separate"/>
      </w:r>
      <w:ins w:id="15" w:author="Fussell, Rhett" w:date="2016-01-21T10:01:00Z">
        <w:r>
          <w:rPr>
            <w:noProof/>
            <w:webHidden/>
          </w:rPr>
          <w:t>5</w:t>
        </w:r>
        <w:r>
          <w:rPr>
            <w:noProof/>
            <w:webHidden/>
          </w:rPr>
          <w:fldChar w:fldCharType="end"/>
        </w:r>
        <w:r w:rsidRPr="00697AF9">
          <w:rPr>
            <w:rStyle w:val="Hyperlink"/>
            <w:noProof/>
          </w:rPr>
          <w:fldChar w:fldCharType="end"/>
        </w:r>
      </w:ins>
    </w:p>
    <w:p w14:paraId="2FE538D4" w14:textId="77777777" w:rsidR="004533D6" w:rsidRDefault="004533D6">
      <w:pPr>
        <w:pStyle w:val="TOC2"/>
        <w:tabs>
          <w:tab w:val="left" w:pos="660"/>
          <w:tab w:val="right" w:leader="dot" w:pos="8630"/>
        </w:tabs>
        <w:rPr>
          <w:ins w:id="16" w:author="Fussell, Rhett" w:date="2016-01-21T10:01:00Z"/>
          <w:rFonts w:asciiTheme="minorHAnsi" w:eastAsiaTheme="minorEastAsia" w:hAnsiTheme="minorHAnsi" w:cstheme="minorBidi"/>
          <w:noProof/>
        </w:rPr>
      </w:pPr>
      <w:ins w:id="17"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"_Toc441133797"</w:instrText>
        </w:r>
        <w:r w:rsidRPr="00697AF9">
          <w:rPr>
            <w:rStyle w:val="Hyperlink"/>
            <w:noProof/>
          </w:rPr>
          <w:instrText xml:space="preserve"> </w:instrText>
        </w:r>
        <w:r w:rsidRPr="00697AF9">
          <w:rPr>
            <w:rStyle w:val="Hyperlink"/>
            <w:noProof/>
          </w:rPr>
          <w:fldChar w:fldCharType="separate"/>
        </w:r>
        <w:r w:rsidRPr="00697AF9">
          <w:rPr>
            <w:rStyle w:val="Hyperlink"/>
            <w:noProof/>
          </w:rPr>
          <w:t>2.</w:t>
        </w:r>
        <w:r>
          <w:rPr>
            <w:rFonts w:asciiTheme="minorHAnsi" w:eastAsiaTheme="minorEastAsia" w:hAnsiTheme="minorHAnsi" w:cstheme="minorBidi"/>
            <w:noProof/>
          </w:rPr>
          <w:tab/>
        </w:r>
        <w:r w:rsidRPr="00697AF9">
          <w:rPr>
            <w:rStyle w:val="Hyperlink"/>
            <w:noProof/>
          </w:rPr>
          <w:t>Employment Validation</w:t>
        </w:r>
        <w:r>
          <w:rPr>
            <w:noProof/>
            <w:webHidden/>
          </w:rPr>
          <w:tab/>
        </w:r>
        <w:r>
          <w:rPr>
            <w:noProof/>
            <w:webHidden/>
          </w:rPr>
          <w:fldChar w:fldCharType="begin"/>
        </w:r>
        <w:r>
          <w:rPr>
            <w:noProof/>
            <w:webHidden/>
          </w:rPr>
          <w:instrText xml:space="preserve"> PAGEREF _Toc441133797 \h </w:instrText>
        </w:r>
      </w:ins>
      <w:r>
        <w:rPr>
          <w:noProof/>
          <w:webHidden/>
        </w:rPr>
      </w:r>
      <w:r>
        <w:rPr>
          <w:noProof/>
          <w:webHidden/>
        </w:rPr>
        <w:fldChar w:fldCharType="separate"/>
      </w:r>
      <w:ins w:id="18" w:author="Fussell, Rhett" w:date="2016-01-21T10:01:00Z">
        <w:r>
          <w:rPr>
            <w:noProof/>
            <w:webHidden/>
          </w:rPr>
          <w:t>5</w:t>
        </w:r>
        <w:r>
          <w:rPr>
            <w:noProof/>
            <w:webHidden/>
          </w:rPr>
          <w:fldChar w:fldCharType="end"/>
        </w:r>
        <w:r w:rsidRPr="00697AF9">
          <w:rPr>
            <w:rStyle w:val="Hyperlink"/>
            <w:noProof/>
          </w:rPr>
          <w:fldChar w:fldCharType="end"/>
        </w:r>
      </w:ins>
    </w:p>
    <w:p w14:paraId="07C1EB78" w14:textId="77777777" w:rsidR="004533D6" w:rsidRDefault="004533D6">
      <w:pPr>
        <w:pStyle w:val="TOC2"/>
        <w:tabs>
          <w:tab w:val="left" w:pos="660"/>
          <w:tab w:val="right" w:leader="dot" w:pos="8630"/>
        </w:tabs>
        <w:rPr>
          <w:ins w:id="19" w:author="Fussell, Rhett" w:date="2016-01-21T10:01:00Z"/>
          <w:rFonts w:asciiTheme="minorHAnsi" w:eastAsiaTheme="minorEastAsia" w:hAnsiTheme="minorHAnsi" w:cstheme="minorBidi"/>
          <w:noProof/>
        </w:rPr>
      </w:pPr>
      <w:ins w:id="20"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"_Toc441133798"</w:instrText>
        </w:r>
        <w:r w:rsidRPr="00697AF9">
          <w:rPr>
            <w:rStyle w:val="Hyperlink"/>
            <w:noProof/>
          </w:rPr>
          <w:instrText xml:space="preserve"> </w:instrText>
        </w:r>
        <w:r w:rsidRPr="00697AF9">
          <w:rPr>
            <w:rStyle w:val="Hyperlink"/>
            <w:noProof/>
          </w:rPr>
          <w:fldChar w:fldCharType="separate"/>
        </w:r>
        <w:r w:rsidRPr="00697AF9">
          <w:rPr>
            <w:rStyle w:val="Hyperlink"/>
            <w:noProof/>
          </w:rPr>
          <w:t>3.</w:t>
        </w:r>
        <w:r>
          <w:rPr>
            <w:rFonts w:asciiTheme="minorHAnsi" w:eastAsiaTheme="minorEastAsia" w:hAnsiTheme="minorHAnsi" w:cstheme="minorBidi"/>
            <w:noProof/>
          </w:rPr>
          <w:tab/>
        </w:r>
        <w:r w:rsidRPr="00697AF9">
          <w:rPr>
            <w:rStyle w:val="Hyperlink"/>
            <w:noProof/>
          </w:rPr>
          <w:t>Network Validation</w:t>
        </w:r>
        <w:r>
          <w:rPr>
            <w:noProof/>
            <w:webHidden/>
          </w:rPr>
          <w:tab/>
        </w:r>
        <w:r>
          <w:rPr>
            <w:noProof/>
            <w:webHidden/>
          </w:rPr>
          <w:fldChar w:fldCharType="begin"/>
        </w:r>
        <w:r>
          <w:rPr>
            <w:noProof/>
            <w:webHidden/>
          </w:rPr>
          <w:instrText xml:space="preserve"> PAGEREF _Toc441133798 \h </w:instrText>
        </w:r>
      </w:ins>
      <w:r>
        <w:rPr>
          <w:noProof/>
          <w:webHidden/>
        </w:rPr>
      </w:r>
      <w:r>
        <w:rPr>
          <w:noProof/>
          <w:webHidden/>
        </w:rPr>
        <w:fldChar w:fldCharType="separate"/>
      </w:r>
      <w:ins w:id="21" w:author="Fussell, Rhett" w:date="2016-01-21T10:01:00Z">
        <w:r>
          <w:rPr>
            <w:noProof/>
            <w:webHidden/>
          </w:rPr>
          <w:t>5</w:t>
        </w:r>
        <w:r>
          <w:rPr>
            <w:noProof/>
            <w:webHidden/>
          </w:rPr>
          <w:fldChar w:fldCharType="end"/>
        </w:r>
        <w:r w:rsidRPr="00697AF9">
          <w:rPr>
            <w:rStyle w:val="Hyperlink"/>
            <w:noProof/>
          </w:rPr>
          <w:fldChar w:fldCharType="end"/>
        </w:r>
      </w:ins>
    </w:p>
    <w:p w14:paraId="357314E4" w14:textId="77777777" w:rsidR="004533D6" w:rsidRDefault="004533D6">
      <w:pPr>
        <w:pStyle w:val="TOC1"/>
        <w:tabs>
          <w:tab w:val="left" w:pos="440"/>
          <w:tab w:val="right" w:leader="dot" w:pos="8630"/>
        </w:tabs>
        <w:rPr>
          <w:ins w:id="22" w:author="Fussell, Rhett" w:date="2016-01-21T10:01:00Z"/>
          <w:rFonts w:asciiTheme="minorHAnsi" w:eastAsiaTheme="minorEastAsia" w:hAnsiTheme="minorHAnsi" w:cstheme="minorBidi"/>
          <w:caps w:val="0"/>
          <w:noProof/>
        </w:rPr>
      </w:pPr>
      <w:ins w:id="23"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"_Toc441133799"</w:instrText>
        </w:r>
        <w:r w:rsidRPr="00697AF9">
          <w:rPr>
            <w:rStyle w:val="Hyperlink"/>
            <w:noProof/>
          </w:rPr>
          <w:instrText xml:space="preserve"> </w:instrText>
        </w:r>
        <w:r w:rsidRPr="00697AF9">
          <w:rPr>
            <w:rStyle w:val="Hyperlink"/>
            <w:noProof/>
          </w:rPr>
          <w:fldChar w:fldCharType="separate"/>
        </w:r>
        <w:r w:rsidRPr="00697AF9">
          <w:rPr>
            <w:rStyle w:val="Hyperlink"/>
            <w:noProof/>
          </w:rPr>
          <w:t>3.</w:t>
        </w:r>
        <w:r>
          <w:rPr>
            <w:rFonts w:asciiTheme="minorHAnsi" w:eastAsiaTheme="minorEastAsia" w:hAnsiTheme="minorHAnsi" w:cstheme="minorBidi"/>
            <w:caps w:val="0"/>
            <w:noProof/>
          </w:rPr>
          <w:tab/>
        </w:r>
        <w:r w:rsidRPr="00697AF9">
          <w:rPr>
            <w:rStyle w:val="Hyperlink"/>
            <w:noProof/>
          </w:rPr>
          <w:t>Trip Generation</w:t>
        </w:r>
        <w:r>
          <w:rPr>
            <w:noProof/>
            <w:webHidden/>
          </w:rPr>
          <w:tab/>
        </w:r>
        <w:r>
          <w:rPr>
            <w:noProof/>
            <w:webHidden/>
          </w:rPr>
          <w:fldChar w:fldCharType="begin"/>
        </w:r>
        <w:r>
          <w:rPr>
            <w:noProof/>
            <w:webHidden/>
          </w:rPr>
          <w:instrText xml:space="preserve"> PAGEREF _Toc441133799 \h </w:instrText>
        </w:r>
      </w:ins>
      <w:r>
        <w:rPr>
          <w:noProof/>
          <w:webHidden/>
        </w:rPr>
      </w:r>
      <w:r>
        <w:rPr>
          <w:noProof/>
          <w:webHidden/>
        </w:rPr>
        <w:fldChar w:fldCharType="separate"/>
      </w:r>
      <w:ins w:id="24" w:author="Fussell, Rhett" w:date="2016-01-21T10:01:00Z">
        <w:r>
          <w:rPr>
            <w:noProof/>
            <w:webHidden/>
          </w:rPr>
          <w:t>5</w:t>
        </w:r>
        <w:r>
          <w:rPr>
            <w:noProof/>
            <w:webHidden/>
          </w:rPr>
          <w:fldChar w:fldCharType="end"/>
        </w:r>
        <w:r w:rsidRPr="00697AF9">
          <w:rPr>
            <w:rStyle w:val="Hyperlink"/>
            <w:noProof/>
          </w:rPr>
          <w:fldChar w:fldCharType="end"/>
        </w:r>
      </w:ins>
    </w:p>
    <w:p w14:paraId="1AF52E72" w14:textId="77777777" w:rsidR="004533D6" w:rsidRDefault="004533D6">
      <w:pPr>
        <w:pStyle w:val="TOC2"/>
        <w:tabs>
          <w:tab w:val="left" w:pos="660"/>
          <w:tab w:val="right" w:leader="dot" w:pos="8630"/>
        </w:tabs>
        <w:rPr>
          <w:ins w:id="25" w:author="Fussell, Rhett" w:date="2016-01-21T10:01:00Z"/>
          <w:rFonts w:asciiTheme="minorHAnsi" w:eastAsiaTheme="minorEastAsia" w:hAnsiTheme="minorHAnsi" w:cstheme="minorBidi"/>
          <w:noProof/>
        </w:rPr>
      </w:pPr>
      <w:ins w:id="26"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"_Toc441133800"</w:instrText>
        </w:r>
        <w:r w:rsidRPr="00697AF9">
          <w:rPr>
            <w:rStyle w:val="Hyperlink"/>
            <w:noProof/>
          </w:rPr>
          <w:instrText xml:space="preserve"> </w:instrText>
        </w:r>
        <w:r w:rsidRPr="00697AF9">
          <w:rPr>
            <w:rStyle w:val="Hyperlink"/>
            <w:noProof/>
          </w:rPr>
          <w:fldChar w:fldCharType="separate"/>
        </w:r>
        <w:r w:rsidRPr="00697AF9">
          <w:rPr>
            <w:rStyle w:val="Hyperlink"/>
            <w:noProof/>
          </w:rPr>
          <w:t>1.</w:t>
        </w:r>
        <w:r>
          <w:rPr>
            <w:rFonts w:asciiTheme="minorHAnsi" w:eastAsiaTheme="minorEastAsia" w:hAnsiTheme="minorHAnsi" w:cstheme="minorBidi"/>
            <w:noProof/>
          </w:rPr>
          <w:tab/>
        </w:r>
        <w:r w:rsidRPr="00697AF9">
          <w:rPr>
            <w:rStyle w:val="Hyperlink"/>
            <w:noProof/>
          </w:rPr>
          <w:t>Trip Purpose Comparison</w:t>
        </w:r>
        <w:r>
          <w:rPr>
            <w:noProof/>
            <w:webHidden/>
          </w:rPr>
          <w:tab/>
        </w:r>
        <w:r>
          <w:rPr>
            <w:noProof/>
            <w:webHidden/>
          </w:rPr>
          <w:fldChar w:fldCharType="begin"/>
        </w:r>
        <w:r>
          <w:rPr>
            <w:noProof/>
            <w:webHidden/>
          </w:rPr>
          <w:instrText xml:space="preserve"> PAGEREF _Toc441133800 \h </w:instrText>
        </w:r>
      </w:ins>
      <w:r>
        <w:rPr>
          <w:noProof/>
          <w:webHidden/>
        </w:rPr>
      </w:r>
      <w:r>
        <w:rPr>
          <w:noProof/>
          <w:webHidden/>
        </w:rPr>
        <w:fldChar w:fldCharType="separate"/>
      </w:r>
      <w:ins w:id="27" w:author="Fussell, Rhett" w:date="2016-01-21T10:01:00Z">
        <w:r>
          <w:rPr>
            <w:noProof/>
            <w:webHidden/>
          </w:rPr>
          <w:t>5</w:t>
        </w:r>
        <w:r>
          <w:rPr>
            <w:noProof/>
            <w:webHidden/>
          </w:rPr>
          <w:fldChar w:fldCharType="end"/>
        </w:r>
        <w:r w:rsidRPr="00697AF9">
          <w:rPr>
            <w:rStyle w:val="Hyperlink"/>
            <w:noProof/>
          </w:rPr>
          <w:fldChar w:fldCharType="end"/>
        </w:r>
      </w:ins>
    </w:p>
    <w:p w14:paraId="4B03870E" w14:textId="77777777" w:rsidR="004533D6" w:rsidRDefault="004533D6">
      <w:pPr>
        <w:pStyle w:val="TOC2"/>
        <w:tabs>
          <w:tab w:val="left" w:pos="660"/>
          <w:tab w:val="right" w:leader="dot" w:pos="8630"/>
        </w:tabs>
        <w:rPr>
          <w:ins w:id="28" w:author="Fussell, Rhett" w:date="2016-01-21T10:01:00Z"/>
          <w:rFonts w:asciiTheme="minorHAnsi" w:eastAsiaTheme="minorEastAsia" w:hAnsiTheme="minorHAnsi" w:cstheme="minorBidi"/>
          <w:noProof/>
        </w:rPr>
      </w:pPr>
      <w:ins w:id="29"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"_Toc441133801"</w:instrText>
        </w:r>
        <w:r w:rsidRPr="00697AF9">
          <w:rPr>
            <w:rStyle w:val="Hyperlink"/>
            <w:noProof/>
          </w:rPr>
          <w:instrText xml:space="preserve"> </w:instrText>
        </w:r>
        <w:r w:rsidRPr="00697AF9">
          <w:rPr>
            <w:rStyle w:val="Hyperlink"/>
            <w:noProof/>
          </w:rPr>
          <w:fldChar w:fldCharType="separate"/>
        </w:r>
        <w:r w:rsidRPr="00697AF9">
          <w:rPr>
            <w:rStyle w:val="Hyperlink"/>
            <w:noProof/>
          </w:rPr>
          <w:t>2.</w:t>
        </w:r>
        <w:r>
          <w:rPr>
            <w:rFonts w:asciiTheme="minorHAnsi" w:eastAsiaTheme="minorEastAsia" w:hAnsiTheme="minorHAnsi" w:cstheme="minorBidi"/>
            <w:noProof/>
          </w:rPr>
          <w:tab/>
        </w:r>
        <w:r w:rsidRPr="00697AF9">
          <w:rPr>
            <w:rStyle w:val="Hyperlink"/>
            <w:noProof/>
          </w:rPr>
          <w:t>Rate Comparisons</w:t>
        </w:r>
        <w:r>
          <w:rPr>
            <w:noProof/>
            <w:webHidden/>
          </w:rPr>
          <w:tab/>
        </w:r>
        <w:r>
          <w:rPr>
            <w:noProof/>
            <w:webHidden/>
          </w:rPr>
          <w:fldChar w:fldCharType="begin"/>
        </w:r>
        <w:r>
          <w:rPr>
            <w:noProof/>
            <w:webHidden/>
          </w:rPr>
          <w:instrText xml:space="preserve"> PAGEREF _Toc441133801 \h </w:instrText>
        </w:r>
      </w:ins>
      <w:r>
        <w:rPr>
          <w:noProof/>
          <w:webHidden/>
        </w:rPr>
      </w:r>
      <w:r>
        <w:rPr>
          <w:noProof/>
          <w:webHidden/>
        </w:rPr>
        <w:fldChar w:fldCharType="separate"/>
      </w:r>
      <w:ins w:id="30" w:author="Fussell, Rhett" w:date="2016-01-21T10:01:00Z">
        <w:r>
          <w:rPr>
            <w:noProof/>
            <w:webHidden/>
          </w:rPr>
          <w:t>5</w:t>
        </w:r>
        <w:r>
          <w:rPr>
            <w:noProof/>
            <w:webHidden/>
          </w:rPr>
          <w:fldChar w:fldCharType="end"/>
        </w:r>
        <w:r w:rsidRPr="00697AF9">
          <w:rPr>
            <w:rStyle w:val="Hyperlink"/>
            <w:noProof/>
          </w:rPr>
          <w:fldChar w:fldCharType="end"/>
        </w:r>
      </w:ins>
    </w:p>
    <w:p w14:paraId="61611467" w14:textId="77777777" w:rsidR="004533D6" w:rsidRDefault="004533D6">
      <w:pPr>
        <w:pStyle w:val="TOC2"/>
        <w:tabs>
          <w:tab w:val="left" w:pos="660"/>
          <w:tab w:val="right" w:leader="dot" w:pos="8630"/>
        </w:tabs>
        <w:rPr>
          <w:ins w:id="31" w:author="Fussell, Rhett" w:date="2016-01-21T10:01:00Z"/>
          <w:rFonts w:asciiTheme="minorHAnsi" w:eastAsiaTheme="minorEastAsia" w:hAnsiTheme="minorHAnsi" w:cstheme="minorBidi"/>
          <w:noProof/>
        </w:rPr>
      </w:pPr>
      <w:ins w:id="32"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"_Toc441133802"</w:instrText>
        </w:r>
        <w:r w:rsidRPr="00697AF9">
          <w:rPr>
            <w:rStyle w:val="Hyperlink"/>
            <w:noProof/>
          </w:rPr>
          <w:instrText xml:space="preserve"> </w:instrText>
        </w:r>
        <w:r w:rsidRPr="00697AF9">
          <w:rPr>
            <w:rStyle w:val="Hyperlink"/>
            <w:noProof/>
          </w:rPr>
          <w:fldChar w:fldCharType="separate"/>
        </w:r>
        <w:r w:rsidRPr="00697AF9">
          <w:rPr>
            <w:rStyle w:val="Hyperlink"/>
            <w:noProof/>
          </w:rPr>
          <w:t>3.</w:t>
        </w:r>
        <w:r>
          <w:rPr>
            <w:rFonts w:asciiTheme="minorHAnsi" w:eastAsiaTheme="minorEastAsia" w:hAnsiTheme="minorHAnsi" w:cstheme="minorBidi"/>
            <w:noProof/>
          </w:rPr>
          <w:tab/>
        </w:r>
        <w:r w:rsidRPr="00697AF9">
          <w:rPr>
            <w:rStyle w:val="Hyperlink"/>
            <w:noProof/>
          </w:rPr>
          <w:t>Balance of P’s to A’s</w:t>
        </w:r>
        <w:r>
          <w:rPr>
            <w:noProof/>
            <w:webHidden/>
          </w:rPr>
          <w:tab/>
        </w:r>
        <w:r>
          <w:rPr>
            <w:noProof/>
            <w:webHidden/>
          </w:rPr>
          <w:fldChar w:fldCharType="begin"/>
        </w:r>
        <w:r>
          <w:rPr>
            <w:noProof/>
            <w:webHidden/>
          </w:rPr>
          <w:instrText xml:space="preserve"> PAGEREF _Toc441133802 \h </w:instrText>
        </w:r>
      </w:ins>
      <w:r>
        <w:rPr>
          <w:noProof/>
          <w:webHidden/>
        </w:rPr>
      </w:r>
      <w:r>
        <w:rPr>
          <w:noProof/>
          <w:webHidden/>
        </w:rPr>
        <w:fldChar w:fldCharType="separate"/>
      </w:r>
      <w:ins w:id="33" w:author="Fussell, Rhett" w:date="2016-01-21T10:01:00Z">
        <w:r>
          <w:rPr>
            <w:noProof/>
            <w:webHidden/>
          </w:rPr>
          <w:t>6</w:t>
        </w:r>
        <w:r>
          <w:rPr>
            <w:noProof/>
            <w:webHidden/>
          </w:rPr>
          <w:fldChar w:fldCharType="end"/>
        </w:r>
        <w:r w:rsidRPr="00697AF9">
          <w:rPr>
            <w:rStyle w:val="Hyperlink"/>
            <w:noProof/>
          </w:rPr>
          <w:fldChar w:fldCharType="end"/>
        </w:r>
      </w:ins>
    </w:p>
    <w:p w14:paraId="645897F8" w14:textId="77777777" w:rsidR="004533D6" w:rsidRDefault="004533D6">
      <w:pPr>
        <w:pStyle w:val="TOC1"/>
        <w:tabs>
          <w:tab w:val="left" w:pos="440"/>
          <w:tab w:val="right" w:leader="dot" w:pos="8630"/>
        </w:tabs>
        <w:rPr>
          <w:ins w:id="34" w:author="Fussell, Rhett" w:date="2016-01-21T10:01:00Z"/>
          <w:rFonts w:asciiTheme="minorHAnsi" w:eastAsiaTheme="minorEastAsia" w:hAnsiTheme="minorHAnsi" w:cstheme="minorBidi"/>
          <w:caps w:val="0"/>
          <w:noProof/>
        </w:rPr>
      </w:pPr>
      <w:ins w:id="35"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"_Toc441133803"</w:instrText>
        </w:r>
        <w:r w:rsidRPr="00697AF9">
          <w:rPr>
            <w:rStyle w:val="Hyperlink"/>
            <w:noProof/>
          </w:rPr>
          <w:instrText xml:space="preserve"> </w:instrText>
        </w:r>
        <w:r w:rsidRPr="00697AF9">
          <w:rPr>
            <w:rStyle w:val="Hyperlink"/>
            <w:noProof/>
          </w:rPr>
          <w:fldChar w:fldCharType="separate"/>
        </w:r>
        <w:r w:rsidRPr="00697AF9">
          <w:rPr>
            <w:rStyle w:val="Hyperlink"/>
            <w:noProof/>
          </w:rPr>
          <w:t>4.</w:t>
        </w:r>
        <w:r>
          <w:rPr>
            <w:rFonts w:asciiTheme="minorHAnsi" w:eastAsiaTheme="minorEastAsia" w:hAnsiTheme="minorHAnsi" w:cstheme="minorBidi"/>
            <w:caps w:val="0"/>
            <w:noProof/>
          </w:rPr>
          <w:tab/>
        </w:r>
        <w:r w:rsidRPr="00697AF9">
          <w:rPr>
            <w:rStyle w:val="Hyperlink"/>
            <w:noProof/>
          </w:rPr>
          <w:t>Trip Distribution</w:t>
        </w:r>
        <w:r>
          <w:rPr>
            <w:noProof/>
            <w:webHidden/>
          </w:rPr>
          <w:tab/>
        </w:r>
        <w:r>
          <w:rPr>
            <w:noProof/>
            <w:webHidden/>
          </w:rPr>
          <w:fldChar w:fldCharType="begin"/>
        </w:r>
        <w:r>
          <w:rPr>
            <w:noProof/>
            <w:webHidden/>
          </w:rPr>
          <w:instrText xml:space="preserve"> PAGEREF _Toc441133803 \h </w:instrText>
        </w:r>
      </w:ins>
      <w:r>
        <w:rPr>
          <w:noProof/>
          <w:webHidden/>
        </w:rPr>
      </w:r>
      <w:r>
        <w:rPr>
          <w:noProof/>
          <w:webHidden/>
        </w:rPr>
        <w:fldChar w:fldCharType="separate"/>
      </w:r>
      <w:ins w:id="36" w:author="Fussell, Rhett" w:date="2016-01-21T10:01:00Z">
        <w:r>
          <w:rPr>
            <w:noProof/>
            <w:webHidden/>
          </w:rPr>
          <w:t>6</w:t>
        </w:r>
        <w:r>
          <w:rPr>
            <w:noProof/>
            <w:webHidden/>
          </w:rPr>
          <w:fldChar w:fldCharType="end"/>
        </w:r>
        <w:r w:rsidRPr="00697AF9">
          <w:rPr>
            <w:rStyle w:val="Hyperlink"/>
            <w:noProof/>
          </w:rPr>
          <w:fldChar w:fldCharType="end"/>
        </w:r>
      </w:ins>
    </w:p>
    <w:p w14:paraId="35CAFC28" w14:textId="77777777" w:rsidR="004533D6" w:rsidRDefault="004533D6">
      <w:pPr>
        <w:pStyle w:val="TOC1"/>
        <w:tabs>
          <w:tab w:val="left" w:pos="440"/>
          <w:tab w:val="right" w:leader="dot" w:pos="8630"/>
        </w:tabs>
        <w:rPr>
          <w:ins w:id="37" w:author="Fussell, Rhett" w:date="2016-01-21T10:01:00Z"/>
          <w:rFonts w:asciiTheme="minorHAnsi" w:eastAsiaTheme="minorEastAsia" w:hAnsiTheme="minorHAnsi" w:cstheme="minorBidi"/>
          <w:caps w:val="0"/>
          <w:noProof/>
        </w:rPr>
      </w:pPr>
      <w:ins w:id="38"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"_Toc441133804"</w:instrText>
        </w:r>
        <w:r w:rsidRPr="00697AF9">
          <w:rPr>
            <w:rStyle w:val="Hyperlink"/>
            <w:noProof/>
          </w:rPr>
          <w:instrText xml:space="preserve"> </w:instrText>
        </w:r>
        <w:r w:rsidRPr="00697AF9">
          <w:rPr>
            <w:rStyle w:val="Hyperlink"/>
            <w:noProof/>
          </w:rPr>
          <w:fldChar w:fldCharType="separate"/>
        </w:r>
        <w:r w:rsidRPr="00697AF9">
          <w:rPr>
            <w:rStyle w:val="Hyperlink"/>
            <w:noProof/>
          </w:rPr>
          <w:t>5.</w:t>
        </w:r>
        <w:r>
          <w:rPr>
            <w:rFonts w:asciiTheme="minorHAnsi" w:eastAsiaTheme="minorEastAsia" w:hAnsiTheme="minorHAnsi" w:cstheme="minorBidi"/>
            <w:caps w:val="0"/>
            <w:noProof/>
          </w:rPr>
          <w:tab/>
        </w:r>
        <w:r w:rsidRPr="00697AF9">
          <w:rPr>
            <w:rStyle w:val="Hyperlink"/>
            <w:noProof/>
          </w:rPr>
          <w:t>Mode choice</w:t>
        </w:r>
        <w:r>
          <w:rPr>
            <w:noProof/>
            <w:webHidden/>
          </w:rPr>
          <w:tab/>
        </w:r>
        <w:r>
          <w:rPr>
            <w:noProof/>
            <w:webHidden/>
          </w:rPr>
          <w:fldChar w:fldCharType="begin"/>
        </w:r>
        <w:r>
          <w:rPr>
            <w:noProof/>
            <w:webHidden/>
          </w:rPr>
          <w:instrText xml:space="preserve"> PAGEREF _Toc441133804 \h </w:instrText>
        </w:r>
      </w:ins>
      <w:r>
        <w:rPr>
          <w:noProof/>
          <w:webHidden/>
        </w:rPr>
      </w:r>
      <w:r>
        <w:rPr>
          <w:noProof/>
          <w:webHidden/>
        </w:rPr>
        <w:fldChar w:fldCharType="separate"/>
      </w:r>
      <w:ins w:id="39" w:author="Fussell, Rhett" w:date="2016-01-21T10:01:00Z">
        <w:r>
          <w:rPr>
            <w:noProof/>
            <w:webHidden/>
          </w:rPr>
          <w:t>6</w:t>
        </w:r>
        <w:r>
          <w:rPr>
            <w:noProof/>
            <w:webHidden/>
          </w:rPr>
          <w:fldChar w:fldCharType="end"/>
        </w:r>
        <w:r w:rsidRPr="00697AF9">
          <w:rPr>
            <w:rStyle w:val="Hyperlink"/>
            <w:noProof/>
          </w:rPr>
          <w:fldChar w:fldCharType="end"/>
        </w:r>
      </w:ins>
    </w:p>
    <w:p w14:paraId="4738560F" w14:textId="77777777" w:rsidR="004533D6" w:rsidRDefault="004533D6">
      <w:pPr>
        <w:pStyle w:val="TOC1"/>
        <w:tabs>
          <w:tab w:val="left" w:pos="440"/>
          <w:tab w:val="right" w:leader="dot" w:pos="8630"/>
        </w:tabs>
        <w:rPr>
          <w:ins w:id="40" w:author="Fussell, Rhett" w:date="2016-01-21T10:01:00Z"/>
          <w:rFonts w:asciiTheme="minorHAnsi" w:eastAsiaTheme="minorEastAsia" w:hAnsiTheme="minorHAnsi" w:cstheme="minorBidi"/>
          <w:caps w:val="0"/>
          <w:noProof/>
        </w:rPr>
      </w:pPr>
      <w:ins w:id="41"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"_Toc441133805"</w:instrText>
        </w:r>
        <w:r w:rsidRPr="00697AF9">
          <w:rPr>
            <w:rStyle w:val="Hyperlink"/>
            <w:noProof/>
          </w:rPr>
          <w:instrText xml:space="preserve"> </w:instrText>
        </w:r>
        <w:r w:rsidRPr="00697AF9">
          <w:rPr>
            <w:rStyle w:val="Hyperlink"/>
            <w:noProof/>
          </w:rPr>
          <w:fldChar w:fldCharType="separate"/>
        </w:r>
        <w:r w:rsidRPr="00697AF9">
          <w:rPr>
            <w:rStyle w:val="Hyperlink"/>
            <w:noProof/>
          </w:rPr>
          <w:t>6.</w:t>
        </w:r>
        <w:r>
          <w:rPr>
            <w:rFonts w:asciiTheme="minorHAnsi" w:eastAsiaTheme="minorEastAsia" w:hAnsiTheme="minorHAnsi" w:cstheme="minorBidi"/>
            <w:caps w:val="0"/>
            <w:noProof/>
          </w:rPr>
          <w:tab/>
        </w:r>
        <w:r w:rsidRPr="00697AF9">
          <w:rPr>
            <w:rStyle w:val="Hyperlink"/>
            <w:noProof/>
          </w:rPr>
          <w:t>Highway Assignment</w:t>
        </w:r>
        <w:r>
          <w:rPr>
            <w:noProof/>
            <w:webHidden/>
          </w:rPr>
          <w:tab/>
        </w:r>
        <w:r>
          <w:rPr>
            <w:noProof/>
            <w:webHidden/>
          </w:rPr>
          <w:fldChar w:fldCharType="begin"/>
        </w:r>
        <w:r>
          <w:rPr>
            <w:noProof/>
            <w:webHidden/>
          </w:rPr>
          <w:instrText xml:space="preserve"> PAGEREF _Toc441133805 \h </w:instrText>
        </w:r>
      </w:ins>
      <w:r>
        <w:rPr>
          <w:noProof/>
          <w:webHidden/>
        </w:rPr>
      </w:r>
      <w:r>
        <w:rPr>
          <w:noProof/>
          <w:webHidden/>
        </w:rPr>
        <w:fldChar w:fldCharType="separate"/>
      </w:r>
      <w:ins w:id="42" w:author="Fussell, Rhett" w:date="2016-01-21T10:01:00Z">
        <w:r>
          <w:rPr>
            <w:noProof/>
            <w:webHidden/>
          </w:rPr>
          <w:t>6</w:t>
        </w:r>
        <w:r>
          <w:rPr>
            <w:noProof/>
            <w:webHidden/>
          </w:rPr>
          <w:fldChar w:fldCharType="end"/>
        </w:r>
        <w:r w:rsidRPr="00697AF9">
          <w:rPr>
            <w:rStyle w:val="Hyperlink"/>
            <w:noProof/>
          </w:rPr>
          <w:fldChar w:fldCharType="end"/>
        </w:r>
      </w:ins>
    </w:p>
    <w:p w14:paraId="574A5AE2" w14:textId="77777777" w:rsidR="004533D6" w:rsidRDefault="004533D6">
      <w:pPr>
        <w:pStyle w:val="TOC2"/>
        <w:tabs>
          <w:tab w:val="left" w:pos="660"/>
          <w:tab w:val="right" w:leader="dot" w:pos="8630"/>
        </w:tabs>
        <w:rPr>
          <w:ins w:id="43" w:author="Fussell, Rhett" w:date="2016-01-21T10:01:00Z"/>
          <w:rFonts w:asciiTheme="minorHAnsi" w:eastAsiaTheme="minorEastAsia" w:hAnsiTheme="minorHAnsi" w:cstheme="minorBidi"/>
          <w:noProof/>
        </w:rPr>
      </w:pPr>
      <w:ins w:id="44"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"_Toc441133806"</w:instrText>
        </w:r>
        <w:r w:rsidRPr="00697AF9">
          <w:rPr>
            <w:rStyle w:val="Hyperlink"/>
            <w:noProof/>
          </w:rPr>
          <w:instrText xml:space="preserve"> </w:instrText>
        </w:r>
        <w:r w:rsidRPr="00697AF9">
          <w:rPr>
            <w:rStyle w:val="Hyperlink"/>
            <w:noProof/>
          </w:rPr>
          <w:fldChar w:fldCharType="separate"/>
        </w:r>
        <w:r w:rsidRPr="00697AF9">
          <w:rPr>
            <w:rStyle w:val="Hyperlink"/>
            <w:noProof/>
          </w:rPr>
          <w:t>1.</w:t>
        </w:r>
        <w:r>
          <w:rPr>
            <w:rFonts w:asciiTheme="minorHAnsi" w:eastAsiaTheme="minorEastAsia" w:hAnsiTheme="minorHAnsi" w:cstheme="minorBidi"/>
            <w:noProof/>
          </w:rPr>
          <w:tab/>
        </w:r>
        <w:r w:rsidRPr="00697AF9">
          <w:rPr>
            <w:rStyle w:val="Hyperlink"/>
            <w:noProof/>
          </w:rPr>
          <w:t>Comparison of observed and estimated count volumes</w:t>
        </w:r>
        <w:r>
          <w:rPr>
            <w:noProof/>
            <w:webHidden/>
          </w:rPr>
          <w:tab/>
        </w:r>
        <w:r>
          <w:rPr>
            <w:noProof/>
            <w:webHidden/>
          </w:rPr>
          <w:fldChar w:fldCharType="begin"/>
        </w:r>
        <w:r>
          <w:rPr>
            <w:noProof/>
            <w:webHidden/>
          </w:rPr>
          <w:instrText xml:space="preserve"> PAGEREF _Toc441133806 \h </w:instrText>
        </w:r>
      </w:ins>
      <w:r>
        <w:rPr>
          <w:noProof/>
          <w:webHidden/>
        </w:rPr>
      </w:r>
      <w:r>
        <w:rPr>
          <w:noProof/>
          <w:webHidden/>
        </w:rPr>
        <w:fldChar w:fldCharType="separate"/>
      </w:r>
      <w:ins w:id="45" w:author="Fussell, Rhett" w:date="2016-01-21T10:01:00Z">
        <w:r>
          <w:rPr>
            <w:noProof/>
            <w:webHidden/>
          </w:rPr>
          <w:t>6</w:t>
        </w:r>
        <w:r>
          <w:rPr>
            <w:noProof/>
            <w:webHidden/>
          </w:rPr>
          <w:fldChar w:fldCharType="end"/>
        </w:r>
        <w:r w:rsidRPr="00697AF9">
          <w:rPr>
            <w:rStyle w:val="Hyperlink"/>
            <w:noProof/>
          </w:rPr>
          <w:fldChar w:fldCharType="end"/>
        </w:r>
      </w:ins>
    </w:p>
    <w:p w14:paraId="5A8D7D59" w14:textId="77777777" w:rsidR="004533D6" w:rsidRDefault="004533D6">
      <w:pPr>
        <w:pStyle w:val="TOC2"/>
        <w:tabs>
          <w:tab w:val="left" w:pos="660"/>
          <w:tab w:val="right" w:leader="dot" w:pos="8630"/>
        </w:tabs>
        <w:rPr>
          <w:ins w:id="46" w:author="Fussell, Rhett" w:date="2016-01-21T10:01:00Z"/>
          <w:rFonts w:asciiTheme="minorHAnsi" w:eastAsiaTheme="minorEastAsia" w:hAnsiTheme="minorHAnsi" w:cstheme="minorBidi"/>
          <w:noProof/>
        </w:rPr>
      </w:pPr>
      <w:ins w:id="47"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"_Toc441133807"</w:instrText>
        </w:r>
        <w:r w:rsidRPr="00697AF9">
          <w:rPr>
            <w:rStyle w:val="Hyperlink"/>
            <w:noProof/>
          </w:rPr>
          <w:instrText xml:space="preserve"> </w:instrText>
        </w:r>
        <w:r w:rsidRPr="00697AF9">
          <w:rPr>
            <w:rStyle w:val="Hyperlink"/>
            <w:noProof/>
          </w:rPr>
          <w:fldChar w:fldCharType="separate"/>
        </w:r>
        <w:r w:rsidRPr="00697AF9">
          <w:rPr>
            <w:rStyle w:val="Hyperlink"/>
            <w:noProof/>
          </w:rPr>
          <w:t>2.</w:t>
        </w:r>
        <w:r>
          <w:rPr>
            <w:rFonts w:asciiTheme="minorHAnsi" w:eastAsiaTheme="minorEastAsia" w:hAnsiTheme="minorHAnsi" w:cstheme="minorBidi"/>
            <w:noProof/>
          </w:rPr>
          <w:tab/>
        </w:r>
        <w:r w:rsidRPr="00697AF9">
          <w:rPr>
            <w:rStyle w:val="Hyperlink"/>
            <w:noProof/>
          </w:rPr>
          <w:t>%RMSE</w:t>
        </w:r>
        <w:r>
          <w:rPr>
            <w:noProof/>
            <w:webHidden/>
          </w:rPr>
          <w:tab/>
        </w:r>
        <w:r>
          <w:rPr>
            <w:noProof/>
            <w:webHidden/>
          </w:rPr>
          <w:fldChar w:fldCharType="begin"/>
        </w:r>
        <w:r>
          <w:rPr>
            <w:noProof/>
            <w:webHidden/>
          </w:rPr>
          <w:instrText xml:space="preserve"> PAGEREF _Toc441133807 \h </w:instrText>
        </w:r>
      </w:ins>
      <w:r>
        <w:rPr>
          <w:noProof/>
          <w:webHidden/>
        </w:rPr>
      </w:r>
      <w:r>
        <w:rPr>
          <w:noProof/>
          <w:webHidden/>
        </w:rPr>
        <w:fldChar w:fldCharType="separate"/>
      </w:r>
      <w:ins w:id="48" w:author="Fussell, Rhett" w:date="2016-01-21T10:01:00Z">
        <w:r>
          <w:rPr>
            <w:noProof/>
            <w:webHidden/>
          </w:rPr>
          <w:t>6</w:t>
        </w:r>
        <w:r>
          <w:rPr>
            <w:noProof/>
            <w:webHidden/>
          </w:rPr>
          <w:fldChar w:fldCharType="end"/>
        </w:r>
        <w:r w:rsidRPr="00697AF9">
          <w:rPr>
            <w:rStyle w:val="Hyperlink"/>
            <w:noProof/>
          </w:rPr>
          <w:fldChar w:fldCharType="end"/>
        </w:r>
      </w:ins>
    </w:p>
    <w:p w14:paraId="010E92BB" w14:textId="77777777" w:rsidR="004533D6" w:rsidRDefault="004533D6">
      <w:pPr>
        <w:pStyle w:val="TOC2"/>
        <w:tabs>
          <w:tab w:val="left" w:pos="660"/>
          <w:tab w:val="right" w:leader="dot" w:pos="8630"/>
        </w:tabs>
        <w:rPr>
          <w:ins w:id="49" w:author="Fussell, Rhett" w:date="2016-01-21T10:01:00Z"/>
          <w:rFonts w:asciiTheme="minorHAnsi" w:eastAsiaTheme="minorEastAsia" w:hAnsiTheme="minorHAnsi" w:cstheme="minorBidi"/>
          <w:noProof/>
        </w:rPr>
      </w:pPr>
      <w:ins w:id="50"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"_Toc441133808"</w:instrText>
        </w:r>
        <w:r w:rsidRPr="00697AF9">
          <w:rPr>
            <w:rStyle w:val="Hyperlink"/>
            <w:noProof/>
          </w:rPr>
          <w:instrText xml:space="preserve"> </w:instrText>
        </w:r>
        <w:r w:rsidRPr="00697AF9">
          <w:rPr>
            <w:rStyle w:val="Hyperlink"/>
            <w:noProof/>
          </w:rPr>
          <w:fldChar w:fldCharType="separate"/>
        </w:r>
        <w:r w:rsidRPr="00697AF9">
          <w:rPr>
            <w:rStyle w:val="Hyperlink"/>
            <w:noProof/>
          </w:rPr>
          <w:t>3.</w:t>
        </w:r>
        <w:r>
          <w:rPr>
            <w:rFonts w:asciiTheme="minorHAnsi" w:eastAsiaTheme="minorEastAsia" w:hAnsiTheme="minorHAnsi" w:cstheme="minorBidi"/>
            <w:noProof/>
          </w:rPr>
          <w:tab/>
        </w:r>
        <w:r w:rsidRPr="00697AF9">
          <w:rPr>
            <w:rStyle w:val="Hyperlink"/>
            <w:noProof/>
          </w:rPr>
          <w:t>Visual Validation</w:t>
        </w:r>
        <w:r>
          <w:rPr>
            <w:noProof/>
            <w:webHidden/>
          </w:rPr>
          <w:tab/>
        </w:r>
        <w:r>
          <w:rPr>
            <w:noProof/>
            <w:webHidden/>
          </w:rPr>
          <w:fldChar w:fldCharType="begin"/>
        </w:r>
        <w:r>
          <w:rPr>
            <w:noProof/>
            <w:webHidden/>
          </w:rPr>
          <w:instrText xml:space="preserve"> PAGEREF _Toc441133808 \h </w:instrText>
        </w:r>
      </w:ins>
      <w:r>
        <w:rPr>
          <w:noProof/>
          <w:webHidden/>
        </w:rPr>
      </w:r>
      <w:r>
        <w:rPr>
          <w:noProof/>
          <w:webHidden/>
        </w:rPr>
        <w:fldChar w:fldCharType="separate"/>
      </w:r>
      <w:ins w:id="51" w:author="Fussell, Rhett" w:date="2016-01-21T10:01:00Z">
        <w:r>
          <w:rPr>
            <w:noProof/>
            <w:webHidden/>
          </w:rPr>
          <w:t>7</w:t>
        </w:r>
        <w:r>
          <w:rPr>
            <w:noProof/>
            <w:webHidden/>
          </w:rPr>
          <w:fldChar w:fldCharType="end"/>
        </w:r>
        <w:r w:rsidRPr="00697AF9">
          <w:rPr>
            <w:rStyle w:val="Hyperlink"/>
            <w:noProof/>
          </w:rPr>
          <w:fldChar w:fldCharType="end"/>
        </w:r>
      </w:ins>
    </w:p>
    <w:p w14:paraId="271FC9C8" w14:textId="77777777" w:rsidR="004533D6" w:rsidRDefault="004533D6">
      <w:pPr>
        <w:pStyle w:val="TOC2"/>
        <w:tabs>
          <w:tab w:val="left" w:pos="660"/>
          <w:tab w:val="right" w:leader="dot" w:pos="8630"/>
        </w:tabs>
        <w:rPr>
          <w:ins w:id="52" w:author="Fussell, Rhett" w:date="2016-01-21T10:01:00Z"/>
          <w:rFonts w:asciiTheme="minorHAnsi" w:eastAsiaTheme="minorEastAsia" w:hAnsiTheme="minorHAnsi" w:cstheme="minorBidi"/>
          <w:noProof/>
        </w:rPr>
      </w:pPr>
      <w:ins w:id="53" w:author="Fussell, Rhett" w:date="2016-01-21T10:01:00Z">
        <w:r w:rsidRPr="00697AF9">
          <w:rPr>
            <w:rStyle w:val="Hyperlink"/>
            <w:noProof/>
          </w:rPr>
          <w:fldChar w:fldCharType="begin"/>
        </w:r>
        <w:r w:rsidRPr="00697AF9">
          <w:rPr>
            <w:rStyle w:val="Hyperlink"/>
            <w:noProof/>
          </w:rPr>
          <w:instrText xml:space="preserve"> </w:instrText>
        </w:r>
        <w:r>
          <w:rPr>
            <w:noProof/>
          </w:rPr>
          <w:instrText>HYPERLINK \l "_Toc441133809"</w:instrText>
        </w:r>
        <w:r w:rsidRPr="00697AF9">
          <w:rPr>
            <w:rStyle w:val="Hyperlink"/>
            <w:noProof/>
          </w:rPr>
          <w:instrText xml:space="preserve"> </w:instrText>
        </w:r>
        <w:r w:rsidRPr="00697AF9">
          <w:rPr>
            <w:rStyle w:val="Hyperlink"/>
            <w:noProof/>
          </w:rPr>
          <w:fldChar w:fldCharType="separate"/>
        </w:r>
        <w:r w:rsidRPr="00697AF9">
          <w:rPr>
            <w:rStyle w:val="Hyperlink"/>
            <w:noProof/>
          </w:rPr>
          <w:t>4.</w:t>
        </w:r>
        <w:r>
          <w:rPr>
            <w:rFonts w:asciiTheme="minorHAnsi" w:eastAsiaTheme="minorEastAsia" w:hAnsiTheme="minorHAnsi" w:cstheme="minorBidi"/>
            <w:noProof/>
          </w:rPr>
          <w:tab/>
        </w:r>
        <w:r w:rsidRPr="00697AF9">
          <w:rPr>
            <w:rStyle w:val="Hyperlink"/>
            <w:noProof/>
          </w:rPr>
          <w:t>Other Validation</w:t>
        </w:r>
        <w:r>
          <w:rPr>
            <w:noProof/>
            <w:webHidden/>
          </w:rPr>
          <w:tab/>
        </w:r>
        <w:r>
          <w:rPr>
            <w:noProof/>
            <w:webHidden/>
          </w:rPr>
          <w:fldChar w:fldCharType="begin"/>
        </w:r>
        <w:r>
          <w:rPr>
            <w:noProof/>
            <w:webHidden/>
          </w:rPr>
          <w:instrText xml:space="preserve"> PAGEREF _Toc441133809 \h </w:instrText>
        </w:r>
      </w:ins>
      <w:r>
        <w:rPr>
          <w:noProof/>
          <w:webHidden/>
        </w:rPr>
      </w:r>
      <w:r>
        <w:rPr>
          <w:noProof/>
          <w:webHidden/>
        </w:rPr>
        <w:fldChar w:fldCharType="separate"/>
      </w:r>
      <w:ins w:id="54" w:author="Fussell, Rhett" w:date="2016-01-21T10:01:00Z">
        <w:r>
          <w:rPr>
            <w:noProof/>
            <w:webHidden/>
          </w:rPr>
          <w:t>7</w:t>
        </w:r>
        <w:r>
          <w:rPr>
            <w:noProof/>
            <w:webHidden/>
          </w:rPr>
          <w:fldChar w:fldCharType="end"/>
        </w:r>
        <w:r w:rsidRPr="00697AF9">
          <w:rPr>
            <w:rStyle w:val="Hyperlink"/>
            <w:noProof/>
          </w:rPr>
          <w:fldChar w:fldCharType="end"/>
        </w:r>
      </w:ins>
    </w:p>
    <w:p w14:paraId="53102AE9" w14:textId="77777777" w:rsidR="00113F2F" w:rsidDel="004533D6" w:rsidRDefault="00113F2F">
      <w:pPr>
        <w:pStyle w:val="TOC1"/>
        <w:tabs>
          <w:tab w:val="left" w:pos="440"/>
          <w:tab w:val="right" w:leader="dot" w:pos="8846"/>
        </w:tabs>
        <w:rPr>
          <w:del w:id="55" w:author="Fussell, Rhett" w:date="2016-01-21T10:01:00Z"/>
          <w:rFonts w:asciiTheme="minorHAnsi" w:eastAsiaTheme="minorEastAsia" w:hAnsiTheme="minorHAnsi" w:cstheme="minorBidi"/>
          <w:caps w:val="0"/>
          <w:noProof/>
        </w:rPr>
      </w:pPr>
      <w:del w:id="56" w:author="Fussell, Rhett" w:date="2016-01-21T10:01:00Z">
        <w:r w:rsidRPr="004533D6" w:rsidDel="004533D6">
          <w:rPr>
            <w:rPrChange w:id="57" w:author="Fussell, Rhett" w:date="2016-01-21T10:01:00Z">
              <w:rPr>
                <w:rStyle w:val="Hyperlink"/>
                <w:caps w:val="0"/>
                <w:noProof/>
              </w:rPr>
            </w:rPrChange>
          </w:rPr>
          <w:delText>1</w:delText>
        </w:r>
        <w:r w:rsidDel="004533D6">
          <w:rPr>
            <w:rFonts w:asciiTheme="minorHAnsi" w:eastAsiaTheme="minorEastAsia" w:hAnsiTheme="minorHAnsi" w:cstheme="minorBidi"/>
            <w:caps w:val="0"/>
            <w:noProof/>
          </w:rPr>
          <w:tab/>
        </w:r>
        <w:r w:rsidRPr="004533D6" w:rsidDel="004533D6">
          <w:rPr>
            <w:rPrChange w:id="58" w:author="Fussell, Rhett" w:date="2016-01-21T10:01:00Z">
              <w:rPr>
                <w:rStyle w:val="Hyperlink"/>
                <w:caps w:val="0"/>
                <w:noProof/>
              </w:rPr>
            </w:rPrChange>
          </w:rPr>
          <w:delText>Introduction</w:delText>
        </w:r>
        <w:r w:rsidDel="004533D6">
          <w:rPr>
            <w:noProof/>
            <w:webHidden/>
          </w:rPr>
          <w:tab/>
          <w:delText>1</w:delText>
        </w:r>
      </w:del>
    </w:p>
    <w:p w14:paraId="2730A31F" w14:textId="77777777" w:rsidR="00113F2F" w:rsidDel="004533D6" w:rsidRDefault="00113F2F">
      <w:pPr>
        <w:pStyle w:val="TOC2"/>
        <w:tabs>
          <w:tab w:val="left" w:pos="880"/>
          <w:tab w:val="right" w:leader="dot" w:pos="8846"/>
        </w:tabs>
        <w:rPr>
          <w:del w:id="59" w:author="Fussell, Rhett" w:date="2016-01-21T10:01:00Z"/>
          <w:rFonts w:asciiTheme="minorHAnsi" w:eastAsiaTheme="minorEastAsia" w:hAnsiTheme="minorHAnsi" w:cstheme="minorBidi"/>
          <w:noProof/>
        </w:rPr>
      </w:pPr>
      <w:del w:id="60" w:author="Fussell, Rhett" w:date="2016-01-21T10:01:00Z">
        <w:r w:rsidRPr="004533D6" w:rsidDel="004533D6">
          <w:rPr>
            <w:rPrChange w:id="61" w:author="Fussell, Rhett" w:date="2016-01-21T10:01:00Z">
              <w:rPr>
                <w:rStyle w:val="Hyperlink"/>
                <w:noProof/>
              </w:rPr>
            </w:rPrChange>
          </w:rPr>
          <w:delText>1.1</w:delText>
        </w:r>
        <w:r w:rsidDel="004533D6">
          <w:rPr>
            <w:rFonts w:asciiTheme="minorHAnsi" w:eastAsiaTheme="minorEastAsia" w:hAnsiTheme="minorHAnsi" w:cstheme="minorBidi"/>
            <w:noProof/>
          </w:rPr>
          <w:tab/>
        </w:r>
        <w:r w:rsidRPr="004533D6" w:rsidDel="004533D6">
          <w:rPr>
            <w:rPrChange w:id="62" w:author="Fussell, Rhett" w:date="2016-01-21T10:01:00Z">
              <w:rPr>
                <w:rStyle w:val="Hyperlink"/>
                <w:noProof/>
              </w:rPr>
            </w:rPrChange>
          </w:rPr>
          <w:delText>Version x.x Updates</w:delText>
        </w:r>
        <w:r w:rsidDel="004533D6">
          <w:rPr>
            <w:noProof/>
            <w:webHidden/>
          </w:rPr>
          <w:tab/>
          <w:delText>2</w:delText>
        </w:r>
      </w:del>
    </w:p>
    <w:p w14:paraId="1972E995" w14:textId="77777777" w:rsidR="00113F2F" w:rsidDel="004533D6" w:rsidRDefault="00113F2F">
      <w:pPr>
        <w:pStyle w:val="TOC3"/>
        <w:tabs>
          <w:tab w:val="left" w:pos="1320"/>
          <w:tab w:val="right" w:leader="dot" w:pos="8846"/>
        </w:tabs>
        <w:rPr>
          <w:del w:id="63" w:author="Fussell, Rhett" w:date="2016-01-21T10:01:00Z"/>
          <w:rFonts w:asciiTheme="minorHAnsi" w:eastAsiaTheme="minorEastAsia" w:hAnsiTheme="minorHAnsi" w:cstheme="minorBidi"/>
          <w:noProof/>
        </w:rPr>
      </w:pPr>
      <w:del w:id="64" w:author="Fussell, Rhett" w:date="2016-01-21T10:01:00Z">
        <w:r w:rsidRPr="004533D6" w:rsidDel="004533D6">
          <w:rPr>
            <w:rPrChange w:id="65" w:author="Fussell, Rhett" w:date="2016-01-21T10:01:00Z">
              <w:rPr>
                <w:rStyle w:val="Hyperlink"/>
                <w:noProof/>
              </w:rPr>
            </w:rPrChange>
          </w:rPr>
          <w:delText>1.1.1</w:delText>
        </w:r>
        <w:r w:rsidDel="004533D6">
          <w:rPr>
            <w:rFonts w:asciiTheme="minorHAnsi" w:eastAsiaTheme="minorEastAsia" w:hAnsiTheme="minorHAnsi" w:cstheme="minorBidi"/>
            <w:noProof/>
          </w:rPr>
          <w:tab/>
        </w:r>
        <w:r w:rsidRPr="004533D6" w:rsidDel="004533D6">
          <w:rPr>
            <w:rPrChange w:id="66" w:author="Fussell, Rhett" w:date="2016-01-21T10:01:00Z">
              <w:rPr>
                <w:rStyle w:val="Hyperlink"/>
                <w:noProof/>
              </w:rPr>
            </w:rPrChange>
          </w:rPr>
          <w:delText>Usage of the CFRPM Vx.x Model</w:delText>
        </w:r>
        <w:r w:rsidDel="004533D6">
          <w:rPr>
            <w:noProof/>
            <w:webHidden/>
          </w:rPr>
          <w:tab/>
          <w:delText>3</w:delText>
        </w:r>
      </w:del>
    </w:p>
    <w:p w14:paraId="09921C62" w14:textId="77777777" w:rsidR="00113F2F" w:rsidDel="004533D6" w:rsidRDefault="00113F2F">
      <w:pPr>
        <w:pStyle w:val="TOC1"/>
        <w:tabs>
          <w:tab w:val="left" w:pos="440"/>
          <w:tab w:val="right" w:leader="dot" w:pos="8846"/>
        </w:tabs>
        <w:rPr>
          <w:del w:id="67" w:author="Fussell, Rhett" w:date="2016-01-21T10:01:00Z"/>
          <w:rFonts w:asciiTheme="minorHAnsi" w:eastAsiaTheme="minorEastAsia" w:hAnsiTheme="minorHAnsi" w:cstheme="minorBidi"/>
          <w:caps w:val="0"/>
          <w:noProof/>
        </w:rPr>
      </w:pPr>
      <w:commentRangeStart w:id="68"/>
      <w:commentRangeStart w:id="69"/>
      <w:commentRangeStart w:id="70"/>
      <w:commentRangeStart w:id="71"/>
      <w:del w:id="72" w:author="Fussell, Rhett" w:date="2016-01-21T10:01:00Z">
        <w:r w:rsidRPr="004533D6" w:rsidDel="004533D6">
          <w:rPr>
            <w:rPrChange w:id="73" w:author="Fussell, Rhett" w:date="2016-01-21T10:01:00Z">
              <w:rPr>
                <w:rStyle w:val="Hyperlink"/>
                <w:caps w:val="0"/>
                <w:noProof/>
              </w:rPr>
            </w:rPrChange>
          </w:rPr>
          <w:delText>2</w:delText>
        </w:r>
        <w:r w:rsidDel="004533D6">
          <w:rPr>
            <w:rFonts w:asciiTheme="minorHAnsi" w:eastAsiaTheme="minorEastAsia" w:hAnsiTheme="minorHAnsi" w:cstheme="minorBidi"/>
            <w:caps w:val="0"/>
            <w:noProof/>
          </w:rPr>
          <w:tab/>
        </w:r>
        <w:r w:rsidRPr="004533D6" w:rsidDel="004533D6">
          <w:rPr>
            <w:rPrChange w:id="74" w:author="Fussell, Rhett" w:date="2016-01-21T10:01:00Z">
              <w:rPr>
                <w:rStyle w:val="Hyperlink"/>
                <w:caps w:val="0"/>
                <w:noProof/>
              </w:rPr>
            </w:rPrChange>
          </w:rPr>
          <w:delText>Traffic Analysis Zones and socio-economic Data</w:delText>
        </w:r>
        <w:r w:rsidDel="004533D6">
          <w:rPr>
            <w:noProof/>
            <w:webHidden/>
          </w:rPr>
          <w:tab/>
          <w:delText>4</w:delText>
        </w:r>
        <w:commentRangeEnd w:id="68"/>
        <w:commentRangeEnd w:id="69"/>
        <w:commentRangeEnd w:id="70"/>
        <w:commentRangeEnd w:id="71"/>
        <w:r w:rsidR="07EB9742" w:rsidDel="004533D6">
          <w:rPr>
            <w:rStyle w:val="CommentReference"/>
            <w:noProof/>
          </w:rPr>
          <w:commentReference w:id="68"/>
        </w:r>
        <w:r w:rsidR="082248D5" w:rsidDel="004533D6">
          <w:rPr>
            <w:rStyle w:val="CommentReference"/>
            <w:noProof/>
          </w:rPr>
          <w:commentReference w:id="69"/>
        </w:r>
        <w:r w:rsidR="1556B7D2" w:rsidDel="004533D6">
          <w:rPr>
            <w:rStyle w:val="CommentReference"/>
            <w:noProof/>
          </w:rPr>
          <w:commentReference w:id="70"/>
        </w:r>
      </w:del>
      <w:r w:rsidR="009B22E5">
        <w:rPr>
          <w:rStyle w:val="CommentReference"/>
          <w:caps w:val="0"/>
        </w:rPr>
        <w:commentReference w:id="71"/>
      </w:r>
    </w:p>
    <w:p w14:paraId="5978FF09" w14:textId="77777777" w:rsidR="00113F2F" w:rsidDel="004533D6" w:rsidRDefault="00113F2F">
      <w:pPr>
        <w:pStyle w:val="TOC2"/>
        <w:tabs>
          <w:tab w:val="left" w:pos="880"/>
          <w:tab w:val="right" w:leader="dot" w:pos="8846"/>
        </w:tabs>
        <w:rPr>
          <w:del w:id="75" w:author="Fussell, Rhett" w:date="2016-01-21T10:01:00Z"/>
          <w:rFonts w:asciiTheme="minorHAnsi" w:eastAsiaTheme="minorEastAsia" w:hAnsiTheme="minorHAnsi" w:cstheme="minorBidi"/>
          <w:noProof/>
        </w:rPr>
      </w:pPr>
      <w:del w:id="76" w:author="Fussell, Rhett" w:date="2016-01-21T10:01:00Z">
        <w:r w:rsidRPr="004533D6" w:rsidDel="004533D6">
          <w:rPr>
            <w:rPrChange w:id="77" w:author="Fussell, Rhett" w:date="2016-01-21T10:01:00Z">
              <w:rPr>
                <w:rStyle w:val="Hyperlink"/>
                <w:noProof/>
              </w:rPr>
            </w:rPrChange>
          </w:rPr>
          <w:delText>2.1</w:delText>
        </w:r>
        <w:r w:rsidDel="004533D6">
          <w:rPr>
            <w:rFonts w:asciiTheme="minorHAnsi" w:eastAsiaTheme="minorEastAsia" w:hAnsiTheme="minorHAnsi" w:cstheme="minorBidi"/>
            <w:noProof/>
          </w:rPr>
          <w:tab/>
        </w:r>
        <w:r w:rsidRPr="004533D6" w:rsidDel="004533D6">
          <w:rPr>
            <w:rPrChange w:id="78" w:author="Fussell, Rhett" w:date="2016-01-21T10:01:00Z">
              <w:rPr>
                <w:rStyle w:val="Hyperlink"/>
                <w:noProof/>
              </w:rPr>
            </w:rPrChange>
          </w:rPr>
          <w:delText>TAZ Development</w:delText>
        </w:r>
        <w:r w:rsidDel="004533D6">
          <w:rPr>
            <w:noProof/>
            <w:webHidden/>
          </w:rPr>
          <w:tab/>
          <w:delText>4</w:delText>
        </w:r>
      </w:del>
    </w:p>
    <w:p w14:paraId="77108D2D" w14:textId="77777777" w:rsidR="00113F2F" w:rsidDel="004533D6" w:rsidRDefault="00113F2F">
      <w:pPr>
        <w:pStyle w:val="TOC2"/>
        <w:tabs>
          <w:tab w:val="left" w:pos="880"/>
          <w:tab w:val="right" w:leader="dot" w:pos="8846"/>
        </w:tabs>
        <w:rPr>
          <w:del w:id="79" w:author="Fussell, Rhett" w:date="2016-01-21T10:01:00Z"/>
          <w:rFonts w:asciiTheme="minorHAnsi" w:eastAsiaTheme="minorEastAsia" w:hAnsiTheme="minorHAnsi" w:cstheme="minorBidi"/>
          <w:noProof/>
        </w:rPr>
      </w:pPr>
      <w:del w:id="80" w:author="Fussell, Rhett" w:date="2016-01-21T10:01:00Z">
        <w:r w:rsidRPr="004533D6" w:rsidDel="004533D6">
          <w:rPr>
            <w:rPrChange w:id="81" w:author="Fussell, Rhett" w:date="2016-01-21T10:01:00Z">
              <w:rPr>
                <w:rStyle w:val="Hyperlink"/>
                <w:noProof/>
              </w:rPr>
            </w:rPrChange>
          </w:rPr>
          <w:delText>2.2</w:delText>
        </w:r>
        <w:r w:rsidDel="004533D6">
          <w:rPr>
            <w:rFonts w:asciiTheme="minorHAnsi" w:eastAsiaTheme="minorEastAsia" w:hAnsiTheme="minorHAnsi" w:cstheme="minorBidi"/>
            <w:noProof/>
          </w:rPr>
          <w:tab/>
        </w:r>
        <w:r w:rsidRPr="004533D6" w:rsidDel="004533D6">
          <w:rPr>
            <w:rPrChange w:id="82" w:author="Fussell, Rhett" w:date="2016-01-21T10:01:00Z">
              <w:rPr>
                <w:rStyle w:val="Hyperlink"/>
                <w:noProof/>
              </w:rPr>
            </w:rPrChange>
          </w:rPr>
          <w:delText>Household Data</w:delText>
        </w:r>
        <w:r w:rsidDel="004533D6">
          <w:rPr>
            <w:noProof/>
            <w:webHidden/>
          </w:rPr>
          <w:tab/>
          <w:delText>4</w:delText>
        </w:r>
      </w:del>
    </w:p>
    <w:p w14:paraId="1A53B905" w14:textId="77777777" w:rsidR="00113F2F" w:rsidDel="004533D6" w:rsidRDefault="00113F2F">
      <w:pPr>
        <w:pStyle w:val="TOC3"/>
        <w:tabs>
          <w:tab w:val="left" w:pos="1320"/>
          <w:tab w:val="right" w:leader="dot" w:pos="8846"/>
        </w:tabs>
        <w:rPr>
          <w:del w:id="83" w:author="Fussell, Rhett" w:date="2016-01-21T10:01:00Z"/>
          <w:rFonts w:asciiTheme="minorHAnsi" w:eastAsiaTheme="minorEastAsia" w:hAnsiTheme="minorHAnsi" w:cstheme="minorBidi"/>
          <w:noProof/>
        </w:rPr>
      </w:pPr>
      <w:del w:id="84" w:author="Fussell, Rhett" w:date="2016-01-21T10:01:00Z">
        <w:r w:rsidRPr="004533D6" w:rsidDel="004533D6">
          <w:rPr>
            <w:rPrChange w:id="85" w:author="Fussell, Rhett" w:date="2016-01-21T10:01:00Z">
              <w:rPr>
                <w:rStyle w:val="Hyperlink"/>
                <w:noProof/>
              </w:rPr>
            </w:rPrChange>
          </w:rPr>
          <w:delText>2.2.1</w:delText>
        </w:r>
        <w:r w:rsidDel="004533D6">
          <w:rPr>
            <w:rFonts w:asciiTheme="minorHAnsi" w:eastAsiaTheme="minorEastAsia" w:hAnsiTheme="minorHAnsi" w:cstheme="minorBidi"/>
            <w:noProof/>
          </w:rPr>
          <w:tab/>
        </w:r>
        <w:r w:rsidRPr="004533D6" w:rsidDel="004533D6">
          <w:rPr>
            <w:rPrChange w:id="86" w:author="Fussell, Rhett" w:date="2016-01-21T10:01:00Z">
              <w:rPr>
                <w:rStyle w:val="Hyperlink"/>
                <w:noProof/>
              </w:rPr>
            </w:rPrChange>
          </w:rPr>
          <w:delText>Data Sources</w:delText>
        </w:r>
        <w:r w:rsidDel="004533D6">
          <w:rPr>
            <w:noProof/>
            <w:webHidden/>
          </w:rPr>
          <w:tab/>
          <w:delText>4</w:delText>
        </w:r>
      </w:del>
    </w:p>
    <w:p w14:paraId="4FBF0AD8" w14:textId="77777777" w:rsidR="00113F2F" w:rsidDel="004533D6" w:rsidRDefault="00113F2F">
      <w:pPr>
        <w:pStyle w:val="TOC3"/>
        <w:tabs>
          <w:tab w:val="left" w:pos="1320"/>
          <w:tab w:val="right" w:leader="dot" w:pos="8846"/>
        </w:tabs>
        <w:rPr>
          <w:del w:id="87" w:author="Fussell, Rhett" w:date="2016-01-21T10:01:00Z"/>
          <w:rFonts w:asciiTheme="minorHAnsi" w:eastAsiaTheme="minorEastAsia" w:hAnsiTheme="minorHAnsi" w:cstheme="minorBidi"/>
          <w:noProof/>
        </w:rPr>
      </w:pPr>
      <w:del w:id="88" w:author="Fussell, Rhett" w:date="2016-01-21T10:01:00Z">
        <w:r w:rsidRPr="004533D6" w:rsidDel="004533D6">
          <w:rPr>
            <w:rPrChange w:id="89" w:author="Fussell, Rhett" w:date="2016-01-21T10:01:00Z">
              <w:rPr>
                <w:rStyle w:val="Hyperlink"/>
                <w:noProof/>
              </w:rPr>
            </w:rPrChange>
          </w:rPr>
          <w:delText>2.2.2</w:delText>
        </w:r>
        <w:r w:rsidDel="004533D6">
          <w:rPr>
            <w:rFonts w:asciiTheme="minorHAnsi" w:eastAsiaTheme="minorEastAsia" w:hAnsiTheme="minorHAnsi" w:cstheme="minorBidi"/>
            <w:noProof/>
          </w:rPr>
          <w:tab/>
        </w:r>
        <w:r w:rsidRPr="004533D6" w:rsidDel="004533D6">
          <w:rPr>
            <w:rPrChange w:id="90" w:author="Fussell, Rhett" w:date="2016-01-21T10:01:00Z">
              <w:rPr>
                <w:rStyle w:val="Hyperlink"/>
                <w:noProof/>
              </w:rPr>
            </w:rPrChange>
          </w:rPr>
          <w:delText>Data Description and Validation</w:delText>
        </w:r>
        <w:r w:rsidDel="004533D6">
          <w:rPr>
            <w:noProof/>
            <w:webHidden/>
          </w:rPr>
          <w:tab/>
          <w:delText>4</w:delText>
        </w:r>
      </w:del>
    </w:p>
    <w:p w14:paraId="19F3B3CD" w14:textId="77777777" w:rsidR="00113F2F" w:rsidDel="004533D6" w:rsidRDefault="00113F2F">
      <w:pPr>
        <w:pStyle w:val="TOC2"/>
        <w:tabs>
          <w:tab w:val="left" w:pos="880"/>
          <w:tab w:val="right" w:leader="dot" w:pos="8846"/>
        </w:tabs>
        <w:rPr>
          <w:del w:id="91" w:author="Fussell, Rhett" w:date="2016-01-21T10:01:00Z"/>
          <w:rFonts w:asciiTheme="minorHAnsi" w:eastAsiaTheme="minorEastAsia" w:hAnsiTheme="minorHAnsi" w:cstheme="minorBidi"/>
          <w:noProof/>
        </w:rPr>
      </w:pPr>
      <w:del w:id="92" w:author="Fussell, Rhett" w:date="2016-01-21T10:01:00Z">
        <w:r w:rsidRPr="004533D6" w:rsidDel="004533D6">
          <w:rPr>
            <w:rPrChange w:id="93" w:author="Fussell, Rhett" w:date="2016-01-21T10:01:00Z">
              <w:rPr>
                <w:rStyle w:val="Hyperlink"/>
                <w:noProof/>
              </w:rPr>
            </w:rPrChange>
          </w:rPr>
          <w:delText>2.3</w:delText>
        </w:r>
        <w:r w:rsidDel="004533D6">
          <w:rPr>
            <w:rFonts w:asciiTheme="minorHAnsi" w:eastAsiaTheme="minorEastAsia" w:hAnsiTheme="minorHAnsi" w:cstheme="minorBidi"/>
            <w:noProof/>
          </w:rPr>
          <w:tab/>
        </w:r>
        <w:r w:rsidRPr="004533D6" w:rsidDel="004533D6">
          <w:rPr>
            <w:rPrChange w:id="94" w:author="Fussell, Rhett" w:date="2016-01-21T10:01:00Z">
              <w:rPr>
                <w:rStyle w:val="Hyperlink"/>
                <w:noProof/>
              </w:rPr>
            </w:rPrChange>
          </w:rPr>
          <w:delText>Employment Data</w:delText>
        </w:r>
        <w:r w:rsidDel="004533D6">
          <w:rPr>
            <w:noProof/>
            <w:webHidden/>
          </w:rPr>
          <w:tab/>
          <w:delText>6</w:delText>
        </w:r>
      </w:del>
    </w:p>
    <w:p w14:paraId="28190349" w14:textId="77777777" w:rsidR="00113F2F" w:rsidDel="004533D6" w:rsidRDefault="00113F2F">
      <w:pPr>
        <w:pStyle w:val="TOC3"/>
        <w:tabs>
          <w:tab w:val="left" w:pos="1320"/>
          <w:tab w:val="right" w:leader="dot" w:pos="8846"/>
        </w:tabs>
        <w:rPr>
          <w:del w:id="95" w:author="Fussell, Rhett" w:date="2016-01-21T10:01:00Z"/>
          <w:rFonts w:asciiTheme="minorHAnsi" w:eastAsiaTheme="minorEastAsia" w:hAnsiTheme="minorHAnsi" w:cstheme="minorBidi"/>
          <w:noProof/>
        </w:rPr>
      </w:pPr>
      <w:del w:id="96" w:author="Fussell, Rhett" w:date="2016-01-21T10:01:00Z">
        <w:r w:rsidRPr="004533D6" w:rsidDel="004533D6">
          <w:rPr>
            <w:rPrChange w:id="97" w:author="Fussell, Rhett" w:date="2016-01-21T10:01:00Z">
              <w:rPr>
                <w:rStyle w:val="Hyperlink"/>
                <w:noProof/>
              </w:rPr>
            </w:rPrChange>
          </w:rPr>
          <w:delText>2.3.1</w:delText>
        </w:r>
        <w:r w:rsidDel="004533D6">
          <w:rPr>
            <w:rFonts w:asciiTheme="minorHAnsi" w:eastAsiaTheme="minorEastAsia" w:hAnsiTheme="minorHAnsi" w:cstheme="minorBidi"/>
            <w:noProof/>
          </w:rPr>
          <w:tab/>
        </w:r>
        <w:r w:rsidRPr="004533D6" w:rsidDel="004533D6">
          <w:rPr>
            <w:rPrChange w:id="98" w:author="Fussell, Rhett" w:date="2016-01-21T10:01:00Z">
              <w:rPr>
                <w:rStyle w:val="Hyperlink"/>
                <w:noProof/>
              </w:rPr>
            </w:rPrChange>
          </w:rPr>
          <w:delText>Data Sources</w:delText>
        </w:r>
        <w:r w:rsidDel="004533D6">
          <w:rPr>
            <w:noProof/>
            <w:webHidden/>
          </w:rPr>
          <w:tab/>
          <w:delText>6</w:delText>
        </w:r>
      </w:del>
    </w:p>
    <w:p w14:paraId="2EA9C33C" w14:textId="77777777" w:rsidR="00113F2F" w:rsidDel="004533D6" w:rsidRDefault="00113F2F">
      <w:pPr>
        <w:pStyle w:val="TOC3"/>
        <w:tabs>
          <w:tab w:val="left" w:pos="1320"/>
          <w:tab w:val="right" w:leader="dot" w:pos="8846"/>
        </w:tabs>
        <w:rPr>
          <w:del w:id="99" w:author="Fussell, Rhett" w:date="2016-01-21T10:01:00Z"/>
          <w:rFonts w:asciiTheme="minorHAnsi" w:eastAsiaTheme="minorEastAsia" w:hAnsiTheme="minorHAnsi" w:cstheme="minorBidi"/>
          <w:noProof/>
        </w:rPr>
      </w:pPr>
      <w:del w:id="100" w:author="Fussell, Rhett" w:date="2016-01-21T10:01:00Z">
        <w:r w:rsidRPr="004533D6" w:rsidDel="004533D6">
          <w:rPr>
            <w:rPrChange w:id="101" w:author="Fussell, Rhett" w:date="2016-01-21T10:01:00Z">
              <w:rPr>
                <w:rStyle w:val="Hyperlink"/>
                <w:noProof/>
              </w:rPr>
            </w:rPrChange>
          </w:rPr>
          <w:delText>2.3.2</w:delText>
        </w:r>
        <w:r w:rsidDel="004533D6">
          <w:rPr>
            <w:rFonts w:asciiTheme="minorHAnsi" w:eastAsiaTheme="minorEastAsia" w:hAnsiTheme="minorHAnsi" w:cstheme="minorBidi"/>
            <w:noProof/>
          </w:rPr>
          <w:tab/>
        </w:r>
        <w:r w:rsidRPr="004533D6" w:rsidDel="004533D6">
          <w:rPr>
            <w:rPrChange w:id="102" w:author="Fussell, Rhett" w:date="2016-01-21T10:01:00Z">
              <w:rPr>
                <w:rStyle w:val="Hyperlink"/>
                <w:noProof/>
              </w:rPr>
            </w:rPrChange>
          </w:rPr>
          <w:delText>Data Description and Validation</w:delText>
        </w:r>
        <w:r w:rsidDel="004533D6">
          <w:rPr>
            <w:noProof/>
            <w:webHidden/>
          </w:rPr>
          <w:tab/>
          <w:delText>6</w:delText>
        </w:r>
      </w:del>
    </w:p>
    <w:p w14:paraId="487200A8" w14:textId="77777777" w:rsidR="00113F2F" w:rsidDel="004533D6" w:rsidRDefault="00113F2F">
      <w:pPr>
        <w:pStyle w:val="TOC2"/>
        <w:tabs>
          <w:tab w:val="left" w:pos="880"/>
          <w:tab w:val="right" w:leader="dot" w:pos="8846"/>
        </w:tabs>
        <w:rPr>
          <w:del w:id="103" w:author="Fussell, Rhett" w:date="2016-01-21T10:01:00Z"/>
          <w:rFonts w:asciiTheme="minorHAnsi" w:eastAsiaTheme="minorEastAsia" w:hAnsiTheme="minorHAnsi" w:cstheme="minorBidi"/>
          <w:noProof/>
        </w:rPr>
      </w:pPr>
      <w:del w:id="104" w:author="Fussell, Rhett" w:date="2016-01-21T10:01:00Z">
        <w:r w:rsidRPr="004533D6" w:rsidDel="004533D6">
          <w:rPr>
            <w:rPrChange w:id="105" w:author="Fussell, Rhett" w:date="2016-01-21T10:01:00Z">
              <w:rPr>
                <w:rStyle w:val="Hyperlink"/>
                <w:noProof/>
              </w:rPr>
            </w:rPrChange>
          </w:rPr>
          <w:delText>2.4</w:delText>
        </w:r>
        <w:r w:rsidDel="004533D6">
          <w:rPr>
            <w:rFonts w:asciiTheme="minorHAnsi" w:eastAsiaTheme="minorEastAsia" w:hAnsiTheme="minorHAnsi" w:cstheme="minorBidi"/>
            <w:noProof/>
          </w:rPr>
          <w:tab/>
        </w:r>
        <w:r w:rsidRPr="004533D6" w:rsidDel="004533D6">
          <w:rPr>
            <w:rPrChange w:id="106" w:author="Fussell, Rhett" w:date="2016-01-21T10:01:00Z">
              <w:rPr>
                <w:rStyle w:val="Hyperlink"/>
                <w:noProof/>
              </w:rPr>
            </w:rPrChange>
          </w:rPr>
          <w:delText>Special Generator Data</w:delText>
        </w:r>
        <w:r w:rsidDel="004533D6">
          <w:rPr>
            <w:noProof/>
            <w:webHidden/>
          </w:rPr>
          <w:tab/>
          <w:delText>7</w:delText>
        </w:r>
      </w:del>
    </w:p>
    <w:p w14:paraId="48835EBD" w14:textId="77777777" w:rsidR="00113F2F" w:rsidDel="004533D6" w:rsidRDefault="00113F2F">
      <w:pPr>
        <w:pStyle w:val="TOC3"/>
        <w:tabs>
          <w:tab w:val="left" w:pos="1320"/>
          <w:tab w:val="right" w:leader="dot" w:pos="8846"/>
        </w:tabs>
        <w:rPr>
          <w:del w:id="107" w:author="Fussell, Rhett" w:date="2016-01-21T10:01:00Z"/>
          <w:rFonts w:asciiTheme="minorHAnsi" w:eastAsiaTheme="minorEastAsia" w:hAnsiTheme="minorHAnsi" w:cstheme="minorBidi"/>
          <w:noProof/>
        </w:rPr>
      </w:pPr>
      <w:del w:id="108" w:author="Fussell, Rhett" w:date="2016-01-21T10:01:00Z">
        <w:r w:rsidRPr="004533D6" w:rsidDel="004533D6">
          <w:rPr>
            <w:rPrChange w:id="109" w:author="Fussell, Rhett" w:date="2016-01-21T10:01:00Z">
              <w:rPr>
                <w:rStyle w:val="Hyperlink"/>
                <w:noProof/>
              </w:rPr>
            </w:rPrChange>
          </w:rPr>
          <w:delText>2.4.1</w:delText>
        </w:r>
        <w:r w:rsidDel="004533D6">
          <w:rPr>
            <w:rFonts w:asciiTheme="minorHAnsi" w:eastAsiaTheme="minorEastAsia" w:hAnsiTheme="minorHAnsi" w:cstheme="minorBidi"/>
            <w:noProof/>
          </w:rPr>
          <w:tab/>
        </w:r>
        <w:r w:rsidRPr="004533D6" w:rsidDel="004533D6">
          <w:rPr>
            <w:rPrChange w:id="110" w:author="Fussell, Rhett" w:date="2016-01-21T10:01:00Z">
              <w:rPr>
                <w:rStyle w:val="Hyperlink"/>
                <w:noProof/>
              </w:rPr>
            </w:rPrChange>
          </w:rPr>
          <w:delText>Data Sources</w:delText>
        </w:r>
        <w:r w:rsidDel="004533D6">
          <w:rPr>
            <w:noProof/>
            <w:webHidden/>
          </w:rPr>
          <w:tab/>
          <w:delText>7</w:delText>
        </w:r>
      </w:del>
    </w:p>
    <w:p w14:paraId="77ACC1B4" w14:textId="77777777" w:rsidR="00113F2F" w:rsidDel="004533D6" w:rsidRDefault="00113F2F">
      <w:pPr>
        <w:pStyle w:val="TOC3"/>
        <w:tabs>
          <w:tab w:val="left" w:pos="1320"/>
          <w:tab w:val="right" w:leader="dot" w:pos="8846"/>
        </w:tabs>
        <w:rPr>
          <w:del w:id="111" w:author="Fussell, Rhett" w:date="2016-01-21T10:01:00Z"/>
          <w:rFonts w:asciiTheme="minorHAnsi" w:eastAsiaTheme="minorEastAsia" w:hAnsiTheme="minorHAnsi" w:cstheme="minorBidi"/>
          <w:noProof/>
        </w:rPr>
      </w:pPr>
      <w:del w:id="112" w:author="Fussell, Rhett" w:date="2016-01-21T10:01:00Z">
        <w:r w:rsidRPr="004533D6" w:rsidDel="004533D6">
          <w:rPr>
            <w:rPrChange w:id="113" w:author="Fussell, Rhett" w:date="2016-01-21T10:01:00Z">
              <w:rPr>
                <w:rStyle w:val="Hyperlink"/>
                <w:noProof/>
              </w:rPr>
            </w:rPrChange>
          </w:rPr>
          <w:lastRenderedPageBreak/>
          <w:delText>2.4.2</w:delText>
        </w:r>
        <w:r w:rsidDel="004533D6">
          <w:rPr>
            <w:rFonts w:asciiTheme="minorHAnsi" w:eastAsiaTheme="minorEastAsia" w:hAnsiTheme="minorHAnsi" w:cstheme="minorBidi"/>
            <w:noProof/>
          </w:rPr>
          <w:tab/>
        </w:r>
        <w:r w:rsidRPr="004533D6" w:rsidDel="004533D6">
          <w:rPr>
            <w:rPrChange w:id="114" w:author="Fussell, Rhett" w:date="2016-01-21T10:01:00Z">
              <w:rPr>
                <w:rStyle w:val="Hyperlink"/>
                <w:noProof/>
              </w:rPr>
            </w:rPrChange>
          </w:rPr>
          <w:delText>Data Description and Validation</w:delText>
        </w:r>
        <w:r w:rsidDel="004533D6">
          <w:rPr>
            <w:noProof/>
            <w:webHidden/>
          </w:rPr>
          <w:tab/>
          <w:delText>7</w:delText>
        </w:r>
      </w:del>
    </w:p>
    <w:p w14:paraId="18815028" w14:textId="77777777" w:rsidR="00113F2F" w:rsidDel="004533D6" w:rsidRDefault="00113F2F">
      <w:pPr>
        <w:pStyle w:val="TOC2"/>
        <w:tabs>
          <w:tab w:val="left" w:pos="880"/>
          <w:tab w:val="right" w:leader="dot" w:pos="8846"/>
        </w:tabs>
        <w:rPr>
          <w:del w:id="115" w:author="Fussell, Rhett" w:date="2016-01-21T10:01:00Z"/>
          <w:rFonts w:asciiTheme="minorHAnsi" w:eastAsiaTheme="minorEastAsia" w:hAnsiTheme="minorHAnsi" w:cstheme="minorBidi"/>
          <w:noProof/>
        </w:rPr>
      </w:pPr>
      <w:del w:id="116" w:author="Fussell, Rhett" w:date="2016-01-21T10:01:00Z">
        <w:r w:rsidRPr="004533D6" w:rsidDel="004533D6">
          <w:rPr>
            <w:rPrChange w:id="117" w:author="Fussell, Rhett" w:date="2016-01-21T10:01:00Z">
              <w:rPr>
                <w:rStyle w:val="Hyperlink"/>
                <w:noProof/>
              </w:rPr>
            </w:rPrChange>
          </w:rPr>
          <w:delText>2.5</w:delText>
        </w:r>
        <w:r w:rsidDel="004533D6">
          <w:rPr>
            <w:rFonts w:asciiTheme="minorHAnsi" w:eastAsiaTheme="minorEastAsia" w:hAnsiTheme="minorHAnsi" w:cstheme="minorBidi"/>
            <w:noProof/>
          </w:rPr>
          <w:tab/>
        </w:r>
        <w:r w:rsidRPr="004533D6" w:rsidDel="004533D6">
          <w:rPr>
            <w:rPrChange w:id="118" w:author="Fussell, Rhett" w:date="2016-01-21T10:01:00Z">
              <w:rPr>
                <w:rStyle w:val="Hyperlink"/>
                <w:noProof/>
              </w:rPr>
            </w:rPrChange>
          </w:rPr>
          <w:delText>Classification Sub-models</w:delText>
        </w:r>
        <w:r w:rsidDel="004533D6">
          <w:rPr>
            <w:noProof/>
            <w:webHidden/>
          </w:rPr>
          <w:tab/>
          <w:delText>7</w:delText>
        </w:r>
      </w:del>
    </w:p>
    <w:p w14:paraId="22BFFD6A" w14:textId="77777777" w:rsidR="00113F2F" w:rsidDel="004533D6" w:rsidRDefault="00113F2F">
      <w:pPr>
        <w:pStyle w:val="TOC3"/>
        <w:tabs>
          <w:tab w:val="left" w:pos="1320"/>
          <w:tab w:val="right" w:leader="dot" w:pos="8846"/>
        </w:tabs>
        <w:rPr>
          <w:del w:id="119" w:author="Fussell, Rhett" w:date="2016-01-21T10:01:00Z"/>
          <w:rFonts w:asciiTheme="minorHAnsi" w:eastAsiaTheme="minorEastAsia" w:hAnsiTheme="minorHAnsi" w:cstheme="minorBidi"/>
          <w:noProof/>
        </w:rPr>
      </w:pPr>
      <w:del w:id="120" w:author="Fussell, Rhett" w:date="2016-01-21T10:01:00Z">
        <w:r w:rsidRPr="004533D6" w:rsidDel="004533D6">
          <w:rPr>
            <w:rPrChange w:id="121" w:author="Fussell, Rhett" w:date="2016-01-21T10:01:00Z">
              <w:rPr>
                <w:rStyle w:val="Hyperlink"/>
                <w:noProof/>
              </w:rPr>
            </w:rPrChange>
          </w:rPr>
          <w:delText>2.5.1</w:delText>
        </w:r>
        <w:r w:rsidDel="004533D6">
          <w:rPr>
            <w:rFonts w:asciiTheme="minorHAnsi" w:eastAsiaTheme="minorEastAsia" w:hAnsiTheme="minorHAnsi" w:cstheme="minorBidi"/>
            <w:noProof/>
          </w:rPr>
          <w:tab/>
        </w:r>
        <w:r w:rsidRPr="004533D6" w:rsidDel="004533D6">
          <w:rPr>
            <w:rPrChange w:id="122" w:author="Fussell, Rhett" w:date="2016-01-21T10:01:00Z">
              <w:rPr>
                <w:rStyle w:val="Hyperlink"/>
                <w:noProof/>
              </w:rPr>
            </w:rPrChange>
          </w:rPr>
          <w:delText>Vehicle Ownership</w:delText>
        </w:r>
        <w:r w:rsidDel="004533D6">
          <w:rPr>
            <w:noProof/>
            <w:webHidden/>
          </w:rPr>
          <w:tab/>
          <w:delText>7</w:delText>
        </w:r>
      </w:del>
    </w:p>
    <w:p w14:paraId="0C118EDA" w14:textId="77777777" w:rsidR="00113F2F" w:rsidDel="004533D6" w:rsidRDefault="00113F2F">
      <w:pPr>
        <w:pStyle w:val="TOC3"/>
        <w:tabs>
          <w:tab w:val="left" w:pos="1320"/>
          <w:tab w:val="right" w:leader="dot" w:pos="8846"/>
        </w:tabs>
        <w:rPr>
          <w:del w:id="123" w:author="Fussell, Rhett" w:date="2016-01-21T10:01:00Z"/>
          <w:rFonts w:asciiTheme="minorHAnsi" w:eastAsiaTheme="minorEastAsia" w:hAnsiTheme="minorHAnsi" w:cstheme="minorBidi"/>
          <w:noProof/>
        </w:rPr>
      </w:pPr>
      <w:del w:id="124" w:author="Fussell, Rhett" w:date="2016-01-21T10:01:00Z">
        <w:r w:rsidRPr="004533D6" w:rsidDel="004533D6">
          <w:rPr>
            <w:rPrChange w:id="125" w:author="Fussell, Rhett" w:date="2016-01-21T10:01:00Z">
              <w:rPr>
                <w:rStyle w:val="Hyperlink"/>
                <w:noProof/>
              </w:rPr>
            </w:rPrChange>
          </w:rPr>
          <w:delText>2.5.2</w:delText>
        </w:r>
        <w:r w:rsidDel="004533D6">
          <w:rPr>
            <w:rFonts w:asciiTheme="minorHAnsi" w:eastAsiaTheme="minorEastAsia" w:hAnsiTheme="minorHAnsi" w:cstheme="minorBidi"/>
            <w:noProof/>
          </w:rPr>
          <w:tab/>
        </w:r>
        <w:r w:rsidRPr="004533D6" w:rsidDel="004533D6">
          <w:rPr>
            <w:rPrChange w:id="126" w:author="Fussell, Rhett" w:date="2016-01-21T10:01:00Z">
              <w:rPr>
                <w:rStyle w:val="Hyperlink"/>
                <w:noProof/>
              </w:rPr>
            </w:rPrChange>
          </w:rPr>
          <w:delText>Household Classification</w:delText>
        </w:r>
        <w:r w:rsidDel="004533D6">
          <w:rPr>
            <w:noProof/>
            <w:webHidden/>
          </w:rPr>
          <w:tab/>
          <w:delText>7</w:delText>
        </w:r>
      </w:del>
    </w:p>
    <w:p w14:paraId="0E3F3BD5" w14:textId="77777777" w:rsidR="00113F2F" w:rsidDel="004533D6" w:rsidRDefault="00113F2F">
      <w:pPr>
        <w:pStyle w:val="TOC3"/>
        <w:tabs>
          <w:tab w:val="left" w:pos="1320"/>
          <w:tab w:val="right" w:leader="dot" w:pos="8846"/>
        </w:tabs>
        <w:rPr>
          <w:del w:id="127" w:author="Fussell, Rhett" w:date="2016-01-21T10:01:00Z"/>
          <w:rFonts w:asciiTheme="minorHAnsi" w:eastAsiaTheme="minorEastAsia" w:hAnsiTheme="minorHAnsi" w:cstheme="minorBidi"/>
          <w:noProof/>
        </w:rPr>
      </w:pPr>
      <w:del w:id="128" w:author="Fussell, Rhett" w:date="2016-01-21T10:01:00Z">
        <w:r w:rsidRPr="004533D6" w:rsidDel="004533D6">
          <w:rPr>
            <w:rPrChange w:id="129" w:author="Fussell, Rhett" w:date="2016-01-21T10:01:00Z">
              <w:rPr>
                <w:rStyle w:val="Hyperlink"/>
                <w:noProof/>
              </w:rPr>
            </w:rPrChange>
          </w:rPr>
          <w:delText>2.5.3</w:delText>
        </w:r>
        <w:r w:rsidDel="004533D6">
          <w:rPr>
            <w:rFonts w:asciiTheme="minorHAnsi" w:eastAsiaTheme="minorEastAsia" w:hAnsiTheme="minorHAnsi" w:cstheme="minorBidi"/>
            <w:noProof/>
          </w:rPr>
          <w:tab/>
        </w:r>
        <w:r w:rsidRPr="004533D6" w:rsidDel="004533D6">
          <w:rPr>
            <w:rPrChange w:id="130" w:author="Fussell, Rhett" w:date="2016-01-21T10:01:00Z">
              <w:rPr>
                <w:rStyle w:val="Hyperlink"/>
                <w:noProof/>
              </w:rPr>
            </w:rPrChange>
          </w:rPr>
          <w:delText>Area Type Definitions</w:delText>
        </w:r>
        <w:r w:rsidDel="004533D6">
          <w:rPr>
            <w:noProof/>
            <w:webHidden/>
          </w:rPr>
          <w:tab/>
          <w:delText>8</w:delText>
        </w:r>
      </w:del>
    </w:p>
    <w:p w14:paraId="1E9CE249" w14:textId="77777777" w:rsidR="00113F2F" w:rsidDel="004533D6" w:rsidRDefault="00113F2F">
      <w:pPr>
        <w:pStyle w:val="TOC1"/>
        <w:tabs>
          <w:tab w:val="left" w:pos="440"/>
          <w:tab w:val="right" w:leader="dot" w:pos="8846"/>
        </w:tabs>
        <w:rPr>
          <w:del w:id="131" w:author="Fussell, Rhett" w:date="2016-01-21T10:01:00Z"/>
          <w:rFonts w:asciiTheme="minorHAnsi" w:eastAsiaTheme="minorEastAsia" w:hAnsiTheme="minorHAnsi" w:cstheme="minorBidi"/>
          <w:caps w:val="0"/>
          <w:noProof/>
        </w:rPr>
      </w:pPr>
      <w:del w:id="132" w:author="Fussell, Rhett" w:date="2016-01-21T10:01:00Z">
        <w:r w:rsidRPr="004533D6" w:rsidDel="004533D6">
          <w:rPr>
            <w:rPrChange w:id="133" w:author="Fussell, Rhett" w:date="2016-01-21T10:01:00Z">
              <w:rPr>
                <w:rStyle w:val="Hyperlink"/>
                <w:caps w:val="0"/>
                <w:noProof/>
              </w:rPr>
            </w:rPrChange>
          </w:rPr>
          <w:delText>3</w:delText>
        </w:r>
        <w:r w:rsidDel="004533D6">
          <w:rPr>
            <w:rFonts w:asciiTheme="minorHAnsi" w:eastAsiaTheme="minorEastAsia" w:hAnsiTheme="minorHAnsi" w:cstheme="minorBidi"/>
            <w:caps w:val="0"/>
            <w:noProof/>
          </w:rPr>
          <w:tab/>
        </w:r>
        <w:r w:rsidRPr="004533D6" w:rsidDel="004533D6">
          <w:rPr>
            <w:rPrChange w:id="134" w:author="Fussell, Rhett" w:date="2016-01-21T10:01:00Z">
              <w:rPr>
                <w:rStyle w:val="Hyperlink"/>
                <w:caps w:val="0"/>
                <w:noProof/>
              </w:rPr>
            </w:rPrChange>
          </w:rPr>
          <w:delText>Network Development</w:delText>
        </w:r>
        <w:r w:rsidDel="004533D6">
          <w:rPr>
            <w:noProof/>
            <w:webHidden/>
          </w:rPr>
          <w:tab/>
          <w:delText>9</w:delText>
        </w:r>
      </w:del>
    </w:p>
    <w:p w14:paraId="17681990" w14:textId="77777777" w:rsidR="00113F2F" w:rsidDel="004533D6" w:rsidRDefault="00113F2F">
      <w:pPr>
        <w:pStyle w:val="TOC2"/>
        <w:tabs>
          <w:tab w:val="left" w:pos="880"/>
          <w:tab w:val="right" w:leader="dot" w:pos="8846"/>
        </w:tabs>
        <w:rPr>
          <w:del w:id="135" w:author="Fussell, Rhett" w:date="2016-01-21T10:01:00Z"/>
          <w:rFonts w:asciiTheme="minorHAnsi" w:eastAsiaTheme="minorEastAsia" w:hAnsiTheme="minorHAnsi" w:cstheme="minorBidi"/>
          <w:noProof/>
        </w:rPr>
      </w:pPr>
      <w:del w:id="136" w:author="Fussell, Rhett" w:date="2016-01-21T10:01:00Z">
        <w:r w:rsidRPr="004533D6" w:rsidDel="004533D6">
          <w:rPr>
            <w:rPrChange w:id="137" w:author="Fussell, Rhett" w:date="2016-01-21T10:01:00Z">
              <w:rPr>
                <w:rStyle w:val="Hyperlink"/>
                <w:noProof/>
              </w:rPr>
            </w:rPrChange>
          </w:rPr>
          <w:delText>3.1</w:delText>
        </w:r>
        <w:r w:rsidDel="004533D6">
          <w:rPr>
            <w:rFonts w:asciiTheme="minorHAnsi" w:eastAsiaTheme="minorEastAsia" w:hAnsiTheme="minorHAnsi" w:cstheme="minorBidi"/>
            <w:noProof/>
          </w:rPr>
          <w:tab/>
        </w:r>
        <w:r w:rsidRPr="004533D6" w:rsidDel="004533D6">
          <w:rPr>
            <w:rPrChange w:id="138" w:author="Fussell, Rhett" w:date="2016-01-21T10:01:00Z">
              <w:rPr>
                <w:rStyle w:val="Hyperlink"/>
                <w:noProof/>
              </w:rPr>
            </w:rPrChange>
          </w:rPr>
          <w:delText>Highway Networks</w:delText>
        </w:r>
        <w:r w:rsidDel="004533D6">
          <w:rPr>
            <w:noProof/>
            <w:webHidden/>
          </w:rPr>
          <w:tab/>
          <w:delText>9</w:delText>
        </w:r>
      </w:del>
    </w:p>
    <w:p w14:paraId="5E6F4987" w14:textId="77777777" w:rsidR="00113F2F" w:rsidDel="004533D6" w:rsidRDefault="00113F2F">
      <w:pPr>
        <w:pStyle w:val="TOC3"/>
        <w:tabs>
          <w:tab w:val="left" w:pos="1320"/>
          <w:tab w:val="right" w:leader="dot" w:pos="8846"/>
        </w:tabs>
        <w:rPr>
          <w:del w:id="139" w:author="Fussell, Rhett" w:date="2016-01-21T10:01:00Z"/>
          <w:rFonts w:asciiTheme="minorHAnsi" w:eastAsiaTheme="minorEastAsia" w:hAnsiTheme="minorHAnsi" w:cstheme="minorBidi"/>
          <w:noProof/>
        </w:rPr>
      </w:pPr>
      <w:del w:id="140" w:author="Fussell, Rhett" w:date="2016-01-21T10:01:00Z">
        <w:r w:rsidRPr="004533D6" w:rsidDel="004533D6">
          <w:rPr>
            <w:rPrChange w:id="141" w:author="Fussell, Rhett" w:date="2016-01-21T10:01:00Z">
              <w:rPr>
                <w:rStyle w:val="Hyperlink"/>
                <w:noProof/>
              </w:rPr>
            </w:rPrChange>
          </w:rPr>
          <w:delText>3.1.1</w:delText>
        </w:r>
        <w:r w:rsidDel="004533D6">
          <w:rPr>
            <w:rFonts w:asciiTheme="minorHAnsi" w:eastAsiaTheme="minorEastAsia" w:hAnsiTheme="minorHAnsi" w:cstheme="minorBidi"/>
            <w:noProof/>
          </w:rPr>
          <w:tab/>
        </w:r>
        <w:r w:rsidRPr="004533D6" w:rsidDel="004533D6">
          <w:rPr>
            <w:rPrChange w:id="142" w:author="Fussell, Rhett" w:date="2016-01-21T10:01:00Z">
              <w:rPr>
                <w:rStyle w:val="Hyperlink"/>
                <w:noProof/>
              </w:rPr>
            </w:rPrChange>
          </w:rPr>
          <w:delText>Speed</w:delText>
        </w:r>
        <w:r w:rsidDel="004533D6">
          <w:rPr>
            <w:noProof/>
            <w:webHidden/>
          </w:rPr>
          <w:tab/>
          <w:delText>10</w:delText>
        </w:r>
      </w:del>
    </w:p>
    <w:p w14:paraId="0F3C30F7" w14:textId="77777777" w:rsidR="00113F2F" w:rsidDel="004533D6" w:rsidRDefault="00113F2F">
      <w:pPr>
        <w:pStyle w:val="TOC3"/>
        <w:tabs>
          <w:tab w:val="left" w:pos="1320"/>
          <w:tab w:val="right" w:leader="dot" w:pos="8846"/>
        </w:tabs>
        <w:rPr>
          <w:del w:id="143" w:author="Fussell, Rhett" w:date="2016-01-21T10:01:00Z"/>
          <w:rFonts w:asciiTheme="minorHAnsi" w:eastAsiaTheme="minorEastAsia" w:hAnsiTheme="minorHAnsi" w:cstheme="minorBidi"/>
          <w:noProof/>
        </w:rPr>
      </w:pPr>
      <w:del w:id="144" w:author="Fussell, Rhett" w:date="2016-01-21T10:01:00Z">
        <w:r w:rsidRPr="004533D6" w:rsidDel="004533D6">
          <w:rPr>
            <w:rPrChange w:id="145" w:author="Fussell, Rhett" w:date="2016-01-21T10:01:00Z">
              <w:rPr>
                <w:rStyle w:val="Hyperlink"/>
                <w:noProof/>
              </w:rPr>
            </w:rPrChange>
          </w:rPr>
          <w:delText>3.1.2</w:delText>
        </w:r>
        <w:r w:rsidDel="004533D6">
          <w:rPr>
            <w:rFonts w:asciiTheme="minorHAnsi" w:eastAsiaTheme="minorEastAsia" w:hAnsiTheme="minorHAnsi" w:cstheme="minorBidi"/>
            <w:noProof/>
          </w:rPr>
          <w:tab/>
        </w:r>
        <w:r w:rsidRPr="004533D6" w:rsidDel="004533D6">
          <w:rPr>
            <w:rPrChange w:id="146" w:author="Fussell, Rhett" w:date="2016-01-21T10:01:00Z">
              <w:rPr>
                <w:rStyle w:val="Hyperlink"/>
                <w:noProof/>
              </w:rPr>
            </w:rPrChange>
          </w:rPr>
          <w:delText>Capacity Calculation</w:delText>
        </w:r>
        <w:r w:rsidDel="004533D6">
          <w:rPr>
            <w:noProof/>
            <w:webHidden/>
          </w:rPr>
          <w:tab/>
          <w:delText>10</w:delText>
        </w:r>
      </w:del>
    </w:p>
    <w:p w14:paraId="619DB0F7" w14:textId="77777777" w:rsidR="00113F2F" w:rsidDel="004533D6" w:rsidRDefault="00113F2F">
      <w:pPr>
        <w:pStyle w:val="TOC2"/>
        <w:tabs>
          <w:tab w:val="left" w:pos="880"/>
          <w:tab w:val="right" w:leader="dot" w:pos="8846"/>
        </w:tabs>
        <w:rPr>
          <w:del w:id="147" w:author="Fussell, Rhett" w:date="2016-01-21T10:01:00Z"/>
          <w:rFonts w:asciiTheme="minorHAnsi" w:eastAsiaTheme="minorEastAsia" w:hAnsiTheme="minorHAnsi" w:cstheme="minorBidi"/>
          <w:noProof/>
        </w:rPr>
      </w:pPr>
      <w:del w:id="148" w:author="Fussell, Rhett" w:date="2016-01-21T10:01:00Z">
        <w:r w:rsidRPr="004533D6" w:rsidDel="004533D6">
          <w:rPr>
            <w:rPrChange w:id="149" w:author="Fussell, Rhett" w:date="2016-01-21T10:01:00Z">
              <w:rPr>
                <w:rStyle w:val="Hyperlink"/>
                <w:noProof/>
              </w:rPr>
            </w:rPrChange>
          </w:rPr>
          <w:delText>3.2</w:delText>
        </w:r>
        <w:r w:rsidDel="004533D6">
          <w:rPr>
            <w:rFonts w:asciiTheme="minorHAnsi" w:eastAsiaTheme="minorEastAsia" w:hAnsiTheme="minorHAnsi" w:cstheme="minorBidi"/>
            <w:noProof/>
          </w:rPr>
          <w:tab/>
        </w:r>
        <w:r w:rsidRPr="004533D6" w:rsidDel="004533D6">
          <w:rPr>
            <w:rPrChange w:id="150" w:author="Fussell, Rhett" w:date="2016-01-21T10:01:00Z">
              <w:rPr>
                <w:rStyle w:val="Hyperlink"/>
                <w:noProof/>
              </w:rPr>
            </w:rPrChange>
          </w:rPr>
          <w:delText>Traffic Counts</w:delText>
        </w:r>
        <w:r w:rsidDel="004533D6">
          <w:rPr>
            <w:noProof/>
            <w:webHidden/>
          </w:rPr>
          <w:tab/>
          <w:delText>10</w:delText>
        </w:r>
      </w:del>
    </w:p>
    <w:p w14:paraId="04E47843" w14:textId="77777777" w:rsidR="00113F2F" w:rsidDel="004533D6" w:rsidRDefault="00113F2F">
      <w:pPr>
        <w:pStyle w:val="TOC2"/>
        <w:tabs>
          <w:tab w:val="left" w:pos="880"/>
          <w:tab w:val="right" w:leader="dot" w:pos="8846"/>
        </w:tabs>
        <w:rPr>
          <w:del w:id="151" w:author="Fussell, Rhett" w:date="2016-01-21T10:01:00Z"/>
          <w:rFonts w:asciiTheme="minorHAnsi" w:eastAsiaTheme="minorEastAsia" w:hAnsiTheme="minorHAnsi" w:cstheme="minorBidi"/>
          <w:noProof/>
        </w:rPr>
      </w:pPr>
      <w:del w:id="152" w:author="Fussell, Rhett" w:date="2016-01-21T10:01:00Z">
        <w:r w:rsidRPr="004533D6" w:rsidDel="004533D6">
          <w:rPr>
            <w:rPrChange w:id="153" w:author="Fussell, Rhett" w:date="2016-01-21T10:01:00Z">
              <w:rPr>
                <w:rStyle w:val="Hyperlink"/>
                <w:noProof/>
              </w:rPr>
            </w:rPrChange>
          </w:rPr>
          <w:delText>3.3</w:delText>
        </w:r>
        <w:r w:rsidDel="004533D6">
          <w:rPr>
            <w:rFonts w:asciiTheme="minorHAnsi" w:eastAsiaTheme="minorEastAsia" w:hAnsiTheme="minorHAnsi" w:cstheme="minorBidi"/>
            <w:noProof/>
          </w:rPr>
          <w:tab/>
        </w:r>
        <w:r w:rsidRPr="004533D6" w:rsidDel="004533D6">
          <w:rPr>
            <w:rPrChange w:id="154" w:author="Fussell, Rhett" w:date="2016-01-21T10:01:00Z">
              <w:rPr>
                <w:rStyle w:val="Hyperlink"/>
                <w:noProof/>
              </w:rPr>
            </w:rPrChange>
          </w:rPr>
          <w:delText>Transit Networks</w:delText>
        </w:r>
        <w:r w:rsidDel="004533D6">
          <w:rPr>
            <w:noProof/>
            <w:webHidden/>
          </w:rPr>
          <w:tab/>
          <w:delText>11</w:delText>
        </w:r>
      </w:del>
    </w:p>
    <w:p w14:paraId="71EE1DF2" w14:textId="77777777" w:rsidR="00113F2F" w:rsidDel="004533D6" w:rsidRDefault="00113F2F">
      <w:pPr>
        <w:pStyle w:val="TOC3"/>
        <w:tabs>
          <w:tab w:val="left" w:pos="1320"/>
          <w:tab w:val="right" w:leader="dot" w:pos="8846"/>
        </w:tabs>
        <w:rPr>
          <w:del w:id="155" w:author="Fussell, Rhett" w:date="2016-01-21T10:01:00Z"/>
          <w:rFonts w:asciiTheme="minorHAnsi" w:eastAsiaTheme="minorEastAsia" w:hAnsiTheme="minorHAnsi" w:cstheme="minorBidi"/>
          <w:noProof/>
        </w:rPr>
      </w:pPr>
      <w:del w:id="156" w:author="Fussell, Rhett" w:date="2016-01-21T10:01:00Z">
        <w:r w:rsidRPr="004533D6" w:rsidDel="004533D6">
          <w:rPr>
            <w:rPrChange w:id="157" w:author="Fussell, Rhett" w:date="2016-01-21T10:01:00Z">
              <w:rPr>
                <w:rStyle w:val="Hyperlink"/>
                <w:noProof/>
              </w:rPr>
            </w:rPrChange>
          </w:rPr>
          <w:delText>3.3.1</w:delText>
        </w:r>
        <w:r w:rsidDel="004533D6">
          <w:rPr>
            <w:rFonts w:asciiTheme="minorHAnsi" w:eastAsiaTheme="minorEastAsia" w:hAnsiTheme="minorHAnsi" w:cstheme="minorBidi"/>
            <w:noProof/>
          </w:rPr>
          <w:tab/>
        </w:r>
        <w:r w:rsidRPr="004533D6" w:rsidDel="004533D6">
          <w:rPr>
            <w:rPrChange w:id="158" w:author="Fussell, Rhett" w:date="2016-01-21T10:01:00Z">
              <w:rPr>
                <w:rStyle w:val="Hyperlink"/>
                <w:noProof/>
              </w:rPr>
            </w:rPrChange>
          </w:rPr>
          <w:delText>Transit Route Coding</w:delText>
        </w:r>
        <w:r w:rsidDel="004533D6">
          <w:rPr>
            <w:noProof/>
            <w:webHidden/>
          </w:rPr>
          <w:tab/>
          <w:delText>11</w:delText>
        </w:r>
      </w:del>
    </w:p>
    <w:p w14:paraId="1B7056DE" w14:textId="77777777" w:rsidR="00113F2F" w:rsidDel="004533D6" w:rsidRDefault="00113F2F">
      <w:pPr>
        <w:pStyle w:val="TOC3"/>
        <w:tabs>
          <w:tab w:val="left" w:pos="1320"/>
          <w:tab w:val="right" w:leader="dot" w:pos="8846"/>
        </w:tabs>
        <w:rPr>
          <w:del w:id="159" w:author="Fussell, Rhett" w:date="2016-01-21T10:01:00Z"/>
          <w:rFonts w:asciiTheme="minorHAnsi" w:eastAsiaTheme="minorEastAsia" w:hAnsiTheme="minorHAnsi" w:cstheme="minorBidi"/>
          <w:noProof/>
        </w:rPr>
      </w:pPr>
      <w:del w:id="160" w:author="Fussell, Rhett" w:date="2016-01-21T10:01:00Z">
        <w:r w:rsidRPr="004533D6" w:rsidDel="004533D6">
          <w:rPr>
            <w:rPrChange w:id="161" w:author="Fussell, Rhett" w:date="2016-01-21T10:01:00Z">
              <w:rPr>
                <w:rStyle w:val="Hyperlink"/>
                <w:noProof/>
              </w:rPr>
            </w:rPrChange>
          </w:rPr>
          <w:delText>3.3.2</w:delText>
        </w:r>
        <w:r w:rsidDel="004533D6">
          <w:rPr>
            <w:rFonts w:asciiTheme="minorHAnsi" w:eastAsiaTheme="minorEastAsia" w:hAnsiTheme="minorHAnsi" w:cstheme="minorBidi"/>
            <w:noProof/>
          </w:rPr>
          <w:tab/>
        </w:r>
        <w:r w:rsidRPr="004533D6" w:rsidDel="004533D6">
          <w:rPr>
            <w:rPrChange w:id="162" w:author="Fussell, Rhett" w:date="2016-01-21T10:01:00Z">
              <w:rPr>
                <w:rStyle w:val="Hyperlink"/>
                <w:noProof/>
              </w:rPr>
            </w:rPrChange>
          </w:rPr>
          <w:delText>Transit Speeds</w:delText>
        </w:r>
        <w:r w:rsidDel="004533D6">
          <w:rPr>
            <w:noProof/>
            <w:webHidden/>
          </w:rPr>
          <w:tab/>
          <w:delText>11</w:delText>
        </w:r>
      </w:del>
    </w:p>
    <w:p w14:paraId="72BFBDC5" w14:textId="77777777" w:rsidR="00113F2F" w:rsidDel="004533D6" w:rsidRDefault="00113F2F">
      <w:pPr>
        <w:pStyle w:val="TOC3"/>
        <w:tabs>
          <w:tab w:val="left" w:pos="1320"/>
          <w:tab w:val="right" w:leader="dot" w:pos="8846"/>
        </w:tabs>
        <w:rPr>
          <w:del w:id="163" w:author="Fussell, Rhett" w:date="2016-01-21T10:01:00Z"/>
          <w:rFonts w:asciiTheme="minorHAnsi" w:eastAsiaTheme="minorEastAsia" w:hAnsiTheme="minorHAnsi" w:cstheme="minorBidi"/>
          <w:noProof/>
        </w:rPr>
      </w:pPr>
      <w:commentRangeStart w:id="164"/>
      <w:del w:id="165" w:author="Fussell, Rhett" w:date="2016-01-21T10:01:00Z">
        <w:r w:rsidRPr="004533D6" w:rsidDel="004533D6">
          <w:rPr>
            <w:rPrChange w:id="166" w:author="Fussell, Rhett" w:date="2016-01-21T10:01:00Z">
              <w:rPr>
                <w:rStyle w:val="Hyperlink"/>
                <w:noProof/>
              </w:rPr>
            </w:rPrChange>
          </w:rPr>
          <w:delText>3.3.3</w:delText>
        </w:r>
        <w:r w:rsidDel="004533D6">
          <w:rPr>
            <w:rFonts w:asciiTheme="minorHAnsi" w:eastAsiaTheme="minorEastAsia" w:hAnsiTheme="minorHAnsi" w:cstheme="minorBidi"/>
            <w:noProof/>
          </w:rPr>
          <w:tab/>
        </w:r>
        <w:r w:rsidRPr="004533D6" w:rsidDel="004533D6">
          <w:rPr>
            <w:rPrChange w:id="167" w:author="Fussell, Rhett" w:date="2016-01-21T10:01:00Z">
              <w:rPr>
                <w:rStyle w:val="Hyperlink"/>
                <w:noProof/>
              </w:rPr>
            </w:rPrChange>
          </w:rPr>
          <w:delText>Development and Checking of Transit Paths</w:delText>
        </w:r>
        <w:r w:rsidDel="004533D6">
          <w:rPr>
            <w:noProof/>
            <w:webHidden/>
          </w:rPr>
          <w:tab/>
          <w:delText>11</w:delText>
        </w:r>
        <w:commentRangeEnd w:id="164"/>
        <w:r w:rsidR="74D68CC5" w:rsidDel="004533D6">
          <w:rPr>
            <w:rStyle w:val="CommentReference"/>
            <w:noProof/>
          </w:rPr>
          <w:commentReference w:id="164"/>
        </w:r>
      </w:del>
    </w:p>
    <w:p w14:paraId="09E8C5BF" w14:textId="77777777" w:rsidR="00113F2F" w:rsidDel="004533D6" w:rsidRDefault="00113F2F">
      <w:pPr>
        <w:pStyle w:val="TOC3"/>
        <w:tabs>
          <w:tab w:val="left" w:pos="1320"/>
          <w:tab w:val="right" w:leader="dot" w:pos="8846"/>
        </w:tabs>
        <w:rPr>
          <w:del w:id="168" w:author="Fussell, Rhett" w:date="2016-01-21T10:01:00Z"/>
          <w:rFonts w:asciiTheme="minorHAnsi" w:eastAsiaTheme="minorEastAsia" w:hAnsiTheme="minorHAnsi" w:cstheme="minorBidi"/>
          <w:noProof/>
        </w:rPr>
      </w:pPr>
      <w:del w:id="169" w:author="Fussell, Rhett" w:date="2016-01-21T10:01:00Z">
        <w:r w:rsidRPr="004533D6" w:rsidDel="004533D6">
          <w:rPr>
            <w:rPrChange w:id="170" w:author="Fussell, Rhett" w:date="2016-01-21T10:01:00Z">
              <w:rPr>
                <w:rStyle w:val="Hyperlink"/>
                <w:noProof/>
              </w:rPr>
            </w:rPrChange>
          </w:rPr>
          <w:delText>3.3.4</w:delText>
        </w:r>
        <w:r w:rsidDel="004533D6">
          <w:rPr>
            <w:rFonts w:asciiTheme="minorHAnsi" w:eastAsiaTheme="minorEastAsia" w:hAnsiTheme="minorHAnsi" w:cstheme="minorBidi"/>
            <w:noProof/>
          </w:rPr>
          <w:tab/>
        </w:r>
        <w:r w:rsidRPr="004533D6" w:rsidDel="004533D6">
          <w:rPr>
            <w:rPrChange w:id="171" w:author="Fussell, Rhett" w:date="2016-01-21T10:01:00Z">
              <w:rPr>
                <w:rStyle w:val="Hyperlink"/>
                <w:noProof/>
              </w:rPr>
            </w:rPrChange>
          </w:rPr>
          <w:delText>Access Links</w:delText>
        </w:r>
        <w:r w:rsidDel="004533D6">
          <w:rPr>
            <w:noProof/>
            <w:webHidden/>
          </w:rPr>
          <w:tab/>
          <w:delText>11</w:delText>
        </w:r>
      </w:del>
    </w:p>
    <w:p w14:paraId="3027CC78" w14:textId="77777777" w:rsidR="00113F2F" w:rsidDel="004533D6" w:rsidRDefault="00113F2F">
      <w:pPr>
        <w:pStyle w:val="TOC1"/>
        <w:tabs>
          <w:tab w:val="left" w:pos="440"/>
          <w:tab w:val="right" w:leader="dot" w:pos="8846"/>
        </w:tabs>
        <w:rPr>
          <w:del w:id="172" w:author="Fussell, Rhett" w:date="2016-01-21T10:01:00Z"/>
          <w:rFonts w:asciiTheme="minorHAnsi" w:eastAsiaTheme="minorEastAsia" w:hAnsiTheme="minorHAnsi" w:cstheme="minorBidi"/>
          <w:caps w:val="0"/>
          <w:noProof/>
        </w:rPr>
      </w:pPr>
      <w:del w:id="173" w:author="Fussell, Rhett" w:date="2016-01-21T10:01:00Z">
        <w:r w:rsidRPr="004533D6" w:rsidDel="004533D6">
          <w:rPr>
            <w:rPrChange w:id="174" w:author="Fussell, Rhett" w:date="2016-01-21T10:01:00Z">
              <w:rPr>
                <w:rStyle w:val="Hyperlink"/>
                <w:caps w:val="0"/>
                <w:noProof/>
              </w:rPr>
            </w:rPrChange>
          </w:rPr>
          <w:delText>4</w:delText>
        </w:r>
        <w:r w:rsidDel="004533D6">
          <w:rPr>
            <w:rFonts w:asciiTheme="minorHAnsi" w:eastAsiaTheme="minorEastAsia" w:hAnsiTheme="minorHAnsi" w:cstheme="minorBidi"/>
            <w:caps w:val="0"/>
            <w:noProof/>
          </w:rPr>
          <w:tab/>
        </w:r>
        <w:r w:rsidRPr="004533D6" w:rsidDel="004533D6">
          <w:rPr>
            <w:rPrChange w:id="175" w:author="Fussell, Rhett" w:date="2016-01-21T10:01:00Z">
              <w:rPr>
                <w:rStyle w:val="Hyperlink"/>
                <w:caps w:val="0"/>
                <w:noProof/>
              </w:rPr>
            </w:rPrChange>
          </w:rPr>
          <w:delText>Household Travel Survey and Trip Generation</w:delText>
        </w:r>
        <w:r w:rsidDel="004533D6">
          <w:rPr>
            <w:noProof/>
            <w:webHidden/>
          </w:rPr>
          <w:tab/>
          <w:delText>12</w:delText>
        </w:r>
      </w:del>
    </w:p>
    <w:p w14:paraId="7C2BCA97" w14:textId="77777777" w:rsidR="00113F2F" w:rsidDel="004533D6" w:rsidRDefault="00113F2F">
      <w:pPr>
        <w:pStyle w:val="TOC2"/>
        <w:tabs>
          <w:tab w:val="left" w:pos="880"/>
          <w:tab w:val="right" w:leader="dot" w:pos="8846"/>
        </w:tabs>
        <w:rPr>
          <w:del w:id="176" w:author="Fussell, Rhett" w:date="2016-01-21T10:01:00Z"/>
          <w:rFonts w:asciiTheme="minorHAnsi" w:eastAsiaTheme="minorEastAsia" w:hAnsiTheme="minorHAnsi" w:cstheme="minorBidi"/>
          <w:noProof/>
        </w:rPr>
      </w:pPr>
      <w:del w:id="177" w:author="Fussell, Rhett" w:date="2016-01-21T10:01:00Z">
        <w:r w:rsidRPr="004533D6" w:rsidDel="004533D6">
          <w:rPr>
            <w:rPrChange w:id="178" w:author="Fussell, Rhett" w:date="2016-01-21T10:01:00Z">
              <w:rPr>
                <w:rStyle w:val="Hyperlink"/>
                <w:noProof/>
              </w:rPr>
            </w:rPrChange>
          </w:rPr>
          <w:delText>4.1</w:delText>
        </w:r>
        <w:r w:rsidDel="004533D6">
          <w:rPr>
            <w:rFonts w:asciiTheme="minorHAnsi" w:eastAsiaTheme="minorEastAsia" w:hAnsiTheme="minorHAnsi" w:cstheme="minorBidi"/>
            <w:noProof/>
          </w:rPr>
          <w:tab/>
        </w:r>
        <w:r w:rsidRPr="004533D6" w:rsidDel="004533D6">
          <w:rPr>
            <w:rPrChange w:id="179" w:author="Fussell, Rhett" w:date="2016-01-21T10:01:00Z">
              <w:rPr>
                <w:rStyle w:val="Hyperlink"/>
                <w:noProof/>
              </w:rPr>
            </w:rPrChange>
          </w:rPr>
          <w:delText>Household Survey Analysis</w:delText>
        </w:r>
        <w:r w:rsidDel="004533D6">
          <w:rPr>
            <w:noProof/>
            <w:webHidden/>
          </w:rPr>
          <w:tab/>
          <w:delText>12</w:delText>
        </w:r>
      </w:del>
    </w:p>
    <w:p w14:paraId="4B857B34" w14:textId="77777777" w:rsidR="00113F2F" w:rsidDel="004533D6" w:rsidRDefault="00113F2F">
      <w:pPr>
        <w:pStyle w:val="TOC3"/>
        <w:tabs>
          <w:tab w:val="left" w:pos="1320"/>
          <w:tab w:val="right" w:leader="dot" w:pos="8846"/>
        </w:tabs>
        <w:rPr>
          <w:del w:id="180" w:author="Fussell, Rhett" w:date="2016-01-21T10:01:00Z"/>
          <w:rFonts w:asciiTheme="minorHAnsi" w:eastAsiaTheme="minorEastAsia" w:hAnsiTheme="minorHAnsi" w:cstheme="minorBidi"/>
          <w:noProof/>
        </w:rPr>
      </w:pPr>
      <w:del w:id="181" w:author="Fussell, Rhett" w:date="2016-01-21T10:01:00Z">
        <w:r w:rsidRPr="004533D6" w:rsidDel="004533D6">
          <w:rPr>
            <w:rPrChange w:id="182" w:author="Fussell, Rhett" w:date="2016-01-21T10:01:00Z">
              <w:rPr>
                <w:rStyle w:val="Hyperlink"/>
                <w:noProof/>
              </w:rPr>
            </w:rPrChange>
          </w:rPr>
          <w:delText>4.1.1</w:delText>
        </w:r>
        <w:r w:rsidDel="004533D6">
          <w:rPr>
            <w:rFonts w:asciiTheme="minorHAnsi" w:eastAsiaTheme="minorEastAsia" w:hAnsiTheme="minorHAnsi" w:cstheme="minorBidi"/>
            <w:noProof/>
          </w:rPr>
          <w:tab/>
        </w:r>
        <w:r w:rsidRPr="004533D6" w:rsidDel="004533D6">
          <w:rPr>
            <w:rPrChange w:id="183" w:author="Fussell, Rhett" w:date="2016-01-21T10:01:00Z">
              <w:rPr>
                <w:rStyle w:val="Hyperlink"/>
                <w:noProof/>
              </w:rPr>
            </w:rPrChange>
          </w:rPr>
          <w:delText>Data Review, Preparation and Processing</w:delText>
        </w:r>
        <w:r w:rsidDel="004533D6">
          <w:rPr>
            <w:noProof/>
            <w:webHidden/>
          </w:rPr>
          <w:tab/>
          <w:delText>12</w:delText>
        </w:r>
      </w:del>
    </w:p>
    <w:p w14:paraId="73308BF3" w14:textId="77777777" w:rsidR="00113F2F" w:rsidDel="004533D6" w:rsidRDefault="00113F2F">
      <w:pPr>
        <w:pStyle w:val="TOC3"/>
        <w:tabs>
          <w:tab w:val="left" w:pos="1320"/>
          <w:tab w:val="right" w:leader="dot" w:pos="8846"/>
        </w:tabs>
        <w:rPr>
          <w:del w:id="184" w:author="Fussell, Rhett" w:date="2016-01-21T10:01:00Z"/>
          <w:rFonts w:asciiTheme="minorHAnsi" w:eastAsiaTheme="minorEastAsia" w:hAnsiTheme="minorHAnsi" w:cstheme="minorBidi"/>
          <w:noProof/>
        </w:rPr>
      </w:pPr>
      <w:del w:id="185" w:author="Fussell, Rhett" w:date="2016-01-21T10:01:00Z">
        <w:r w:rsidRPr="004533D6" w:rsidDel="004533D6">
          <w:rPr>
            <w:rPrChange w:id="186" w:author="Fussell, Rhett" w:date="2016-01-21T10:01:00Z">
              <w:rPr>
                <w:rStyle w:val="Hyperlink"/>
                <w:noProof/>
              </w:rPr>
            </w:rPrChange>
          </w:rPr>
          <w:delText>4.1.2</w:delText>
        </w:r>
        <w:r w:rsidDel="004533D6">
          <w:rPr>
            <w:rFonts w:asciiTheme="minorHAnsi" w:eastAsiaTheme="minorEastAsia" w:hAnsiTheme="minorHAnsi" w:cstheme="minorBidi"/>
            <w:noProof/>
          </w:rPr>
          <w:tab/>
        </w:r>
        <w:r w:rsidRPr="004533D6" w:rsidDel="004533D6">
          <w:rPr>
            <w:rPrChange w:id="187" w:author="Fussell, Rhett" w:date="2016-01-21T10:01:00Z">
              <w:rPr>
                <w:rStyle w:val="Hyperlink"/>
                <w:noProof/>
              </w:rPr>
            </w:rPrChange>
          </w:rPr>
          <w:delText>Data Adjustments or Re-expansion</w:delText>
        </w:r>
        <w:r w:rsidDel="004533D6">
          <w:rPr>
            <w:noProof/>
            <w:webHidden/>
          </w:rPr>
          <w:tab/>
          <w:delText>12</w:delText>
        </w:r>
      </w:del>
    </w:p>
    <w:p w14:paraId="1C12D5A3" w14:textId="77777777" w:rsidR="00113F2F" w:rsidDel="004533D6" w:rsidRDefault="00113F2F">
      <w:pPr>
        <w:pStyle w:val="TOC2"/>
        <w:tabs>
          <w:tab w:val="left" w:pos="880"/>
          <w:tab w:val="right" w:leader="dot" w:pos="8846"/>
        </w:tabs>
        <w:rPr>
          <w:del w:id="188" w:author="Fussell, Rhett" w:date="2016-01-21T10:01:00Z"/>
          <w:rFonts w:asciiTheme="minorHAnsi" w:eastAsiaTheme="minorEastAsia" w:hAnsiTheme="minorHAnsi" w:cstheme="minorBidi"/>
          <w:noProof/>
        </w:rPr>
      </w:pPr>
      <w:del w:id="189" w:author="Fussell, Rhett" w:date="2016-01-21T10:01:00Z">
        <w:r w:rsidRPr="004533D6" w:rsidDel="004533D6">
          <w:rPr>
            <w:rPrChange w:id="190" w:author="Fussell, Rhett" w:date="2016-01-21T10:01:00Z">
              <w:rPr>
                <w:rStyle w:val="Hyperlink"/>
                <w:noProof/>
              </w:rPr>
            </w:rPrChange>
          </w:rPr>
          <w:delText>4.2</w:delText>
        </w:r>
        <w:r w:rsidDel="004533D6">
          <w:rPr>
            <w:rFonts w:asciiTheme="minorHAnsi" w:eastAsiaTheme="minorEastAsia" w:hAnsiTheme="minorHAnsi" w:cstheme="minorBidi"/>
            <w:noProof/>
          </w:rPr>
          <w:tab/>
        </w:r>
        <w:r w:rsidRPr="004533D6" w:rsidDel="004533D6">
          <w:rPr>
            <w:rPrChange w:id="191" w:author="Fussell, Rhett" w:date="2016-01-21T10:01:00Z">
              <w:rPr>
                <w:rStyle w:val="Hyperlink"/>
                <w:noProof/>
              </w:rPr>
            </w:rPrChange>
          </w:rPr>
          <w:delText>Trip Production Model</w:delText>
        </w:r>
        <w:r w:rsidDel="004533D6">
          <w:rPr>
            <w:noProof/>
            <w:webHidden/>
          </w:rPr>
          <w:tab/>
          <w:delText>12</w:delText>
        </w:r>
      </w:del>
    </w:p>
    <w:p w14:paraId="510C38B1" w14:textId="77777777" w:rsidR="00113F2F" w:rsidDel="004533D6" w:rsidRDefault="00113F2F">
      <w:pPr>
        <w:pStyle w:val="TOC3"/>
        <w:tabs>
          <w:tab w:val="left" w:pos="1320"/>
          <w:tab w:val="right" w:leader="dot" w:pos="8846"/>
        </w:tabs>
        <w:rPr>
          <w:del w:id="192" w:author="Fussell, Rhett" w:date="2016-01-21T10:01:00Z"/>
          <w:rFonts w:asciiTheme="minorHAnsi" w:eastAsiaTheme="minorEastAsia" w:hAnsiTheme="minorHAnsi" w:cstheme="minorBidi"/>
          <w:noProof/>
        </w:rPr>
      </w:pPr>
      <w:del w:id="193" w:author="Fussell, Rhett" w:date="2016-01-21T10:01:00Z">
        <w:r w:rsidRPr="004533D6" w:rsidDel="004533D6">
          <w:rPr>
            <w:rPrChange w:id="194" w:author="Fussell, Rhett" w:date="2016-01-21T10:01:00Z">
              <w:rPr>
                <w:rStyle w:val="Hyperlink"/>
                <w:noProof/>
              </w:rPr>
            </w:rPrChange>
          </w:rPr>
          <w:delText>4.2.1</w:delText>
        </w:r>
        <w:r w:rsidDel="004533D6">
          <w:rPr>
            <w:rFonts w:asciiTheme="minorHAnsi" w:eastAsiaTheme="minorEastAsia" w:hAnsiTheme="minorHAnsi" w:cstheme="minorBidi"/>
            <w:noProof/>
          </w:rPr>
          <w:tab/>
        </w:r>
        <w:r w:rsidRPr="004533D6" w:rsidDel="004533D6">
          <w:rPr>
            <w:rPrChange w:id="195" w:author="Fussell, Rhett" w:date="2016-01-21T10:01:00Z">
              <w:rPr>
                <w:rStyle w:val="Hyperlink"/>
                <w:noProof/>
              </w:rPr>
            </w:rPrChange>
          </w:rPr>
          <w:delText>Trip Purpose Determination/Market Stratification</w:delText>
        </w:r>
        <w:r w:rsidDel="004533D6">
          <w:rPr>
            <w:noProof/>
            <w:webHidden/>
          </w:rPr>
          <w:tab/>
          <w:delText>12</w:delText>
        </w:r>
      </w:del>
    </w:p>
    <w:p w14:paraId="0C3F6F9A" w14:textId="77777777" w:rsidR="00113F2F" w:rsidDel="004533D6" w:rsidRDefault="00113F2F">
      <w:pPr>
        <w:pStyle w:val="TOC3"/>
        <w:tabs>
          <w:tab w:val="left" w:pos="1320"/>
          <w:tab w:val="right" w:leader="dot" w:pos="8846"/>
        </w:tabs>
        <w:rPr>
          <w:del w:id="196" w:author="Fussell, Rhett" w:date="2016-01-21T10:01:00Z"/>
          <w:rFonts w:asciiTheme="minorHAnsi" w:eastAsiaTheme="minorEastAsia" w:hAnsiTheme="minorHAnsi" w:cstheme="minorBidi"/>
          <w:noProof/>
        </w:rPr>
      </w:pPr>
      <w:del w:id="197" w:author="Fussell, Rhett" w:date="2016-01-21T10:01:00Z">
        <w:r w:rsidRPr="004533D6" w:rsidDel="004533D6">
          <w:rPr>
            <w:rPrChange w:id="198" w:author="Fussell, Rhett" w:date="2016-01-21T10:01:00Z">
              <w:rPr>
                <w:rStyle w:val="Hyperlink"/>
                <w:noProof/>
              </w:rPr>
            </w:rPrChange>
          </w:rPr>
          <w:delText>4.2.2</w:delText>
        </w:r>
        <w:r w:rsidDel="004533D6">
          <w:rPr>
            <w:rFonts w:asciiTheme="minorHAnsi" w:eastAsiaTheme="minorEastAsia" w:hAnsiTheme="minorHAnsi" w:cstheme="minorBidi"/>
            <w:noProof/>
          </w:rPr>
          <w:tab/>
        </w:r>
        <w:r w:rsidRPr="004533D6" w:rsidDel="004533D6">
          <w:rPr>
            <w:rPrChange w:id="199" w:author="Fussell, Rhett" w:date="2016-01-21T10:01:00Z">
              <w:rPr>
                <w:rStyle w:val="Hyperlink"/>
                <w:noProof/>
              </w:rPr>
            </w:rPrChange>
          </w:rPr>
          <w:delText>Trip Rate Determination</w:delText>
        </w:r>
        <w:r w:rsidDel="004533D6">
          <w:rPr>
            <w:noProof/>
            <w:webHidden/>
          </w:rPr>
          <w:tab/>
          <w:delText>12</w:delText>
        </w:r>
      </w:del>
    </w:p>
    <w:p w14:paraId="7159B16A" w14:textId="77777777" w:rsidR="00113F2F" w:rsidDel="004533D6" w:rsidRDefault="00113F2F">
      <w:pPr>
        <w:pStyle w:val="TOC3"/>
        <w:tabs>
          <w:tab w:val="left" w:pos="1320"/>
          <w:tab w:val="right" w:leader="dot" w:pos="8846"/>
        </w:tabs>
        <w:rPr>
          <w:del w:id="200" w:author="Fussell, Rhett" w:date="2016-01-21T10:01:00Z"/>
          <w:rFonts w:asciiTheme="minorHAnsi" w:eastAsiaTheme="minorEastAsia" w:hAnsiTheme="minorHAnsi" w:cstheme="minorBidi"/>
          <w:noProof/>
        </w:rPr>
      </w:pPr>
      <w:del w:id="201" w:author="Fussell, Rhett" w:date="2016-01-21T10:01:00Z">
        <w:r w:rsidRPr="004533D6" w:rsidDel="004533D6">
          <w:rPr>
            <w:rPrChange w:id="202" w:author="Fussell, Rhett" w:date="2016-01-21T10:01:00Z">
              <w:rPr>
                <w:rStyle w:val="Hyperlink"/>
                <w:noProof/>
              </w:rPr>
            </w:rPrChange>
          </w:rPr>
          <w:delText>4.2.3</w:delText>
        </w:r>
        <w:r w:rsidDel="004533D6">
          <w:rPr>
            <w:rFonts w:asciiTheme="minorHAnsi" w:eastAsiaTheme="minorEastAsia" w:hAnsiTheme="minorHAnsi" w:cstheme="minorBidi"/>
            <w:noProof/>
          </w:rPr>
          <w:tab/>
        </w:r>
        <w:r w:rsidRPr="004533D6" w:rsidDel="004533D6">
          <w:rPr>
            <w:rPrChange w:id="203" w:author="Fussell, Rhett" w:date="2016-01-21T10:01:00Z">
              <w:rPr>
                <w:rStyle w:val="Hyperlink"/>
                <w:noProof/>
              </w:rPr>
            </w:rPrChange>
          </w:rPr>
          <w:delText>Special Market Models</w:delText>
        </w:r>
        <w:r w:rsidDel="004533D6">
          <w:rPr>
            <w:noProof/>
            <w:webHidden/>
          </w:rPr>
          <w:tab/>
          <w:delText>12</w:delText>
        </w:r>
      </w:del>
    </w:p>
    <w:p w14:paraId="0ECCCAB7" w14:textId="77777777" w:rsidR="00113F2F" w:rsidDel="004533D6" w:rsidRDefault="00113F2F">
      <w:pPr>
        <w:pStyle w:val="TOC3"/>
        <w:tabs>
          <w:tab w:val="left" w:pos="1320"/>
          <w:tab w:val="right" w:leader="dot" w:pos="8846"/>
        </w:tabs>
        <w:rPr>
          <w:del w:id="204" w:author="Fussell, Rhett" w:date="2016-01-21T10:01:00Z"/>
          <w:rFonts w:asciiTheme="minorHAnsi" w:eastAsiaTheme="minorEastAsia" w:hAnsiTheme="minorHAnsi" w:cstheme="minorBidi"/>
          <w:noProof/>
        </w:rPr>
      </w:pPr>
      <w:del w:id="205" w:author="Fussell, Rhett" w:date="2016-01-21T10:01:00Z">
        <w:r w:rsidRPr="004533D6" w:rsidDel="004533D6">
          <w:rPr>
            <w:rPrChange w:id="206" w:author="Fussell, Rhett" w:date="2016-01-21T10:01:00Z">
              <w:rPr>
                <w:rStyle w:val="Hyperlink"/>
                <w:noProof/>
              </w:rPr>
            </w:rPrChange>
          </w:rPr>
          <w:delText>4.2.4</w:delText>
        </w:r>
        <w:r w:rsidDel="004533D6">
          <w:rPr>
            <w:rFonts w:asciiTheme="minorHAnsi" w:eastAsiaTheme="minorEastAsia" w:hAnsiTheme="minorHAnsi" w:cstheme="minorBidi"/>
            <w:noProof/>
          </w:rPr>
          <w:tab/>
        </w:r>
        <w:r w:rsidRPr="004533D6" w:rsidDel="004533D6">
          <w:rPr>
            <w:rPrChange w:id="207" w:author="Fussell, Rhett" w:date="2016-01-21T10:01:00Z">
              <w:rPr>
                <w:rStyle w:val="Hyperlink"/>
                <w:noProof/>
              </w:rPr>
            </w:rPrChange>
          </w:rPr>
          <w:delText>Validation and Comparisons</w:delText>
        </w:r>
        <w:r w:rsidDel="004533D6">
          <w:rPr>
            <w:noProof/>
            <w:webHidden/>
          </w:rPr>
          <w:tab/>
          <w:delText>12</w:delText>
        </w:r>
      </w:del>
    </w:p>
    <w:p w14:paraId="08B40672" w14:textId="77777777" w:rsidR="00113F2F" w:rsidDel="004533D6" w:rsidRDefault="00113F2F">
      <w:pPr>
        <w:pStyle w:val="TOC2"/>
        <w:tabs>
          <w:tab w:val="left" w:pos="880"/>
          <w:tab w:val="right" w:leader="dot" w:pos="8846"/>
        </w:tabs>
        <w:rPr>
          <w:del w:id="208" w:author="Fussell, Rhett" w:date="2016-01-21T10:01:00Z"/>
          <w:rFonts w:asciiTheme="minorHAnsi" w:eastAsiaTheme="minorEastAsia" w:hAnsiTheme="minorHAnsi" w:cstheme="minorBidi"/>
          <w:noProof/>
        </w:rPr>
      </w:pPr>
      <w:del w:id="209" w:author="Fussell, Rhett" w:date="2016-01-21T10:01:00Z">
        <w:r w:rsidRPr="004533D6" w:rsidDel="004533D6">
          <w:rPr>
            <w:rPrChange w:id="210" w:author="Fussell, Rhett" w:date="2016-01-21T10:01:00Z">
              <w:rPr>
                <w:rStyle w:val="Hyperlink"/>
                <w:noProof/>
              </w:rPr>
            </w:rPrChange>
          </w:rPr>
          <w:delText>4.3</w:delText>
        </w:r>
        <w:r w:rsidDel="004533D6">
          <w:rPr>
            <w:rFonts w:asciiTheme="minorHAnsi" w:eastAsiaTheme="minorEastAsia" w:hAnsiTheme="minorHAnsi" w:cstheme="minorBidi"/>
            <w:noProof/>
          </w:rPr>
          <w:tab/>
        </w:r>
        <w:r w:rsidRPr="004533D6" w:rsidDel="004533D6">
          <w:rPr>
            <w:rPrChange w:id="211" w:author="Fussell, Rhett" w:date="2016-01-21T10:01:00Z">
              <w:rPr>
                <w:rStyle w:val="Hyperlink"/>
                <w:noProof/>
              </w:rPr>
            </w:rPrChange>
          </w:rPr>
          <w:delText>Trip Attraction Model</w:delText>
        </w:r>
        <w:r w:rsidDel="004533D6">
          <w:rPr>
            <w:noProof/>
            <w:webHidden/>
          </w:rPr>
          <w:tab/>
          <w:delText>12</w:delText>
        </w:r>
      </w:del>
    </w:p>
    <w:p w14:paraId="65BC72D2" w14:textId="77777777" w:rsidR="00113F2F" w:rsidDel="004533D6" w:rsidRDefault="00113F2F">
      <w:pPr>
        <w:pStyle w:val="TOC3"/>
        <w:tabs>
          <w:tab w:val="left" w:pos="1320"/>
          <w:tab w:val="right" w:leader="dot" w:pos="8846"/>
        </w:tabs>
        <w:rPr>
          <w:del w:id="212" w:author="Fussell, Rhett" w:date="2016-01-21T10:01:00Z"/>
          <w:rFonts w:asciiTheme="minorHAnsi" w:eastAsiaTheme="minorEastAsia" w:hAnsiTheme="minorHAnsi" w:cstheme="minorBidi"/>
          <w:noProof/>
        </w:rPr>
      </w:pPr>
      <w:del w:id="213" w:author="Fussell, Rhett" w:date="2016-01-21T10:01:00Z">
        <w:r w:rsidRPr="004533D6" w:rsidDel="004533D6">
          <w:rPr>
            <w:rPrChange w:id="214" w:author="Fussell, Rhett" w:date="2016-01-21T10:01:00Z">
              <w:rPr>
                <w:rStyle w:val="Hyperlink"/>
                <w:noProof/>
              </w:rPr>
            </w:rPrChange>
          </w:rPr>
          <w:delText>4.3.1</w:delText>
        </w:r>
        <w:r w:rsidDel="004533D6">
          <w:rPr>
            <w:rFonts w:asciiTheme="minorHAnsi" w:eastAsiaTheme="minorEastAsia" w:hAnsiTheme="minorHAnsi" w:cstheme="minorBidi"/>
            <w:noProof/>
          </w:rPr>
          <w:tab/>
        </w:r>
        <w:r w:rsidRPr="004533D6" w:rsidDel="004533D6">
          <w:rPr>
            <w:rPrChange w:id="215" w:author="Fussell, Rhett" w:date="2016-01-21T10:01:00Z">
              <w:rPr>
                <w:rStyle w:val="Hyperlink"/>
                <w:noProof/>
              </w:rPr>
            </w:rPrChange>
          </w:rPr>
          <w:delText>Trip Attraction Rate Determination</w:delText>
        </w:r>
        <w:r w:rsidDel="004533D6">
          <w:rPr>
            <w:noProof/>
            <w:webHidden/>
          </w:rPr>
          <w:tab/>
          <w:delText>12</w:delText>
        </w:r>
      </w:del>
    </w:p>
    <w:p w14:paraId="4BF8EAC1" w14:textId="77777777" w:rsidR="00113F2F" w:rsidDel="004533D6" w:rsidRDefault="00113F2F">
      <w:pPr>
        <w:pStyle w:val="TOC3"/>
        <w:tabs>
          <w:tab w:val="left" w:pos="1320"/>
          <w:tab w:val="right" w:leader="dot" w:pos="8846"/>
        </w:tabs>
        <w:rPr>
          <w:del w:id="216" w:author="Fussell, Rhett" w:date="2016-01-21T10:01:00Z"/>
          <w:rFonts w:asciiTheme="minorHAnsi" w:eastAsiaTheme="minorEastAsia" w:hAnsiTheme="minorHAnsi" w:cstheme="minorBidi"/>
          <w:noProof/>
        </w:rPr>
      </w:pPr>
      <w:del w:id="217" w:author="Fussell, Rhett" w:date="2016-01-21T10:01:00Z">
        <w:r w:rsidRPr="004533D6" w:rsidDel="004533D6">
          <w:rPr>
            <w:rPrChange w:id="218" w:author="Fussell, Rhett" w:date="2016-01-21T10:01:00Z">
              <w:rPr>
                <w:rStyle w:val="Hyperlink"/>
                <w:noProof/>
              </w:rPr>
            </w:rPrChange>
          </w:rPr>
          <w:delText>4.3.2</w:delText>
        </w:r>
        <w:r w:rsidDel="004533D6">
          <w:rPr>
            <w:rFonts w:asciiTheme="minorHAnsi" w:eastAsiaTheme="minorEastAsia" w:hAnsiTheme="minorHAnsi" w:cstheme="minorBidi"/>
            <w:noProof/>
          </w:rPr>
          <w:tab/>
        </w:r>
        <w:r w:rsidRPr="004533D6" w:rsidDel="004533D6">
          <w:rPr>
            <w:rPrChange w:id="219" w:author="Fussell, Rhett" w:date="2016-01-21T10:01:00Z">
              <w:rPr>
                <w:rStyle w:val="Hyperlink"/>
                <w:noProof/>
              </w:rPr>
            </w:rPrChange>
          </w:rPr>
          <w:delText>Special Markets</w:delText>
        </w:r>
        <w:r w:rsidDel="004533D6">
          <w:rPr>
            <w:noProof/>
            <w:webHidden/>
          </w:rPr>
          <w:tab/>
          <w:delText>12</w:delText>
        </w:r>
      </w:del>
    </w:p>
    <w:p w14:paraId="54FDC70E" w14:textId="77777777" w:rsidR="00113F2F" w:rsidDel="004533D6" w:rsidRDefault="00113F2F">
      <w:pPr>
        <w:pStyle w:val="TOC2"/>
        <w:tabs>
          <w:tab w:val="left" w:pos="880"/>
          <w:tab w:val="right" w:leader="dot" w:pos="8846"/>
        </w:tabs>
        <w:rPr>
          <w:del w:id="220" w:author="Fussell, Rhett" w:date="2016-01-21T10:01:00Z"/>
          <w:rFonts w:asciiTheme="minorHAnsi" w:eastAsiaTheme="minorEastAsia" w:hAnsiTheme="minorHAnsi" w:cstheme="minorBidi"/>
          <w:noProof/>
        </w:rPr>
      </w:pPr>
      <w:del w:id="221" w:author="Fussell, Rhett" w:date="2016-01-21T10:01:00Z">
        <w:r w:rsidRPr="004533D6" w:rsidDel="004533D6">
          <w:rPr>
            <w:rPrChange w:id="222" w:author="Fussell, Rhett" w:date="2016-01-21T10:01:00Z">
              <w:rPr>
                <w:rStyle w:val="Hyperlink"/>
                <w:noProof/>
              </w:rPr>
            </w:rPrChange>
          </w:rPr>
          <w:delText>4.4</w:delText>
        </w:r>
        <w:r w:rsidDel="004533D6">
          <w:rPr>
            <w:rFonts w:asciiTheme="minorHAnsi" w:eastAsiaTheme="minorEastAsia" w:hAnsiTheme="minorHAnsi" w:cstheme="minorBidi"/>
            <w:noProof/>
          </w:rPr>
          <w:tab/>
        </w:r>
        <w:r w:rsidRPr="004533D6" w:rsidDel="004533D6">
          <w:rPr>
            <w:rPrChange w:id="223" w:author="Fussell, Rhett" w:date="2016-01-21T10:01:00Z">
              <w:rPr>
                <w:rStyle w:val="Hyperlink"/>
                <w:noProof/>
              </w:rPr>
            </w:rPrChange>
          </w:rPr>
          <w:delText>Trip Adjustments and Balancing</w:delText>
        </w:r>
        <w:r w:rsidDel="004533D6">
          <w:rPr>
            <w:noProof/>
            <w:webHidden/>
          </w:rPr>
          <w:tab/>
          <w:delText>12</w:delText>
        </w:r>
      </w:del>
    </w:p>
    <w:p w14:paraId="76045884" w14:textId="77777777" w:rsidR="00113F2F" w:rsidDel="004533D6" w:rsidRDefault="00113F2F">
      <w:pPr>
        <w:pStyle w:val="TOC2"/>
        <w:tabs>
          <w:tab w:val="left" w:pos="880"/>
          <w:tab w:val="right" w:leader="dot" w:pos="8846"/>
        </w:tabs>
        <w:rPr>
          <w:del w:id="224" w:author="Fussell, Rhett" w:date="2016-01-21T10:01:00Z"/>
          <w:rFonts w:asciiTheme="minorHAnsi" w:eastAsiaTheme="minorEastAsia" w:hAnsiTheme="minorHAnsi" w:cstheme="minorBidi"/>
          <w:noProof/>
        </w:rPr>
      </w:pPr>
      <w:del w:id="225" w:author="Fussell, Rhett" w:date="2016-01-21T10:01:00Z">
        <w:r w:rsidRPr="004533D6" w:rsidDel="004533D6">
          <w:rPr>
            <w:rPrChange w:id="226" w:author="Fussell, Rhett" w:date="2016-01-21T10:01:00Z">
              <w:rPr>
                <w:rStyle w:val="Hyperlink"/>
                <w:noProof/>
              </w:rPr>
            </w:rPrChange>
          </w:rPr>
          <w:delText>4.5</w:delText>
        </w:r>
        <w:r w:rsidDel="004533D6">
          <w:rPr>
            <w:rFonts w:asciiTheme="minorHAnsi" w:eastAsiaTheme="minorEastAsia" w:hAnsiTheme="minorHAnsi" w:cstheme="minorBidi"/>
            <w:noProof/>
          </w:rPr>
          <w:tab/>
        </w:r>
        <w:r w:rsidRPr="004533D6" w:rsidDel="004533D6">
          <w:rPr>
            <w:rPrChange w:id="227" w:author="Fussell, Rhett" w:date="2016-01-21T10:01:00Z">
              <w:rPr>
                <w:rStyle w:val="Hyperlink"/>
                <w:noProof/>
              </w:rPr>
            </w:rPrChange>
          </w:rPr>
          <w:delText>Validation and Comparisons</w:delText>
        </w:r>
        <w:r w:rsidDel="004533D6">
          <w:rPr>
            <w:noProof/>
            <w:webHidden/>
          </w:rPr>
          <w:tab/>
          <w:delText>12</w:delText>
        </w:r>
      </w:del>
    </w:p>
    <w:p w14:paraId="20DF7B3E" w14:textId="77777777" w:rsidR="00113F2F" w:rsidDel="004533D6" w:rsidRDefault="00113F2F">
      <w:pPr>
        <w:pStyle w:val="TOC1"/>
        <w:tabs>
          <w:tab w:val="left" w:pos="440"/>
          <w:tab w:val="right" w:leader="dot" w:pos="8846"/>
        </w:tabs>
        <w:rPr>
          <w:del w:id="228" w:author="Fussell, Rhett" w:date="2016-01-21T10:01:00Z"/>
          <w:rFonts w:asciiTheme="minorHAnsi" w:eastAsiaTheme="minorEastAsia" w:hAnsiTheme="minorHAnsi" w:cstheme="minorBidi"/>
          <w:caps w:val="0"/>
          <w:noProof/>
        </w:rPr>
      </w:pPr>
      <w:del w:id="229" w:author="Fussell, Rhett" w:date="2016-01-21T10:01:00Z">
        <w:r w:rsidRPr="004533D6" w:rsidDel="004533D6">
          <w:rPr>
            <w:rPrChange w:id="230" w:author="Fussell, Rhett" w:date="2016-01-21T10:01:00Z">
              <w:rPr>
                <w:rStyle w:val="Hyperlink"/>
                <w:caps w:val="0"/>
                <w:noProof/>
              </w:rPr>
            </w:rPrChange>
          </w:rPr>
          <w:delText>5</w:delText>
        </w:r>
        <w:r w:rsidDel="004533D6">
          <w:rPr>
            <w:rFonts w:asciiTheme="minorHAnsi" w:eastAsiaTheme="minorEastAsia" w:hAnsiTheme="minorHAnsi" w:cstheme="minorBidi"/>
            <w:caps w:val="0"/>
            <w:noProof/>
          </w:rPr>
          <w:tab/>
        </w:r>
        <w:r w:rsidRPr="004533D6" w:rsidDel="004533D6">
          <w:rPr>
            <w:rPrChange w:id="231" w:author="Fussell, Rhett" w:date="2016-01-21T10:01:00Z">
              <w:rPr>
                <w:rStyle w:val="Hyperlink"/>
                <w:caps w:val="0"/>
                <w:noProof/>
              </w:rPr>
            </w:rPrChange>
          </w:rPr>
          <w:delText>Trip Distribution</w:delText>
        </w:r>
        <w:r w:rsidDel="004533D6">
          <w:rPr>
            <w:noProof/>
            <w:webHidden/>
          </w:rPr>
          <w:tab/>
          <w:delText>13</w:delText>
        </w:r>
      </w:del>
    </w:p>
    <w:p w14:paraId="249E8E5F" w14:textId="77777777" w:rsidR="00113F2F" w:rsidDel="004533D6" w:rsidRDefault="00113F2F">
      <w:pPr>
        <w:pStyle w:val="TOC2"/>
        <w:tabs>
          <w:tab w:val="left" w:pos="880"/>
          <w:tab w:val="right" w:leader="dot" w:pos="8846"/>
        </w:tabs>
        <w:rPr>
          <w:del w:id="232" w:author="Fussell, Rhett" w:date="2016-01-21T10:01:00Z"/>
          <w:rFonts w:asciiTheme="minorHAnsi" w:eastAsiaTheme="minorEastAsia" w:hAnsiTheme="minorHAnsi" w:cstheme="minorBidi"/>
          <w:noProof/>
        </w:rPr>
      </w:pPr>
      <w:del w:id="233" w:author="Fussell, Rhett" w:date="2016-01-21T10:01:00Z">
        <w:r w:rsidRPr="004533D6" w:rsidDel="004533D6">
          <w:rPr>
            <w:rPrChange w:id="234" w:author="Fussell, Rhett" w:date="2016-01-21T10:01:00Z">
              <w:rPr>
                <w:rStyle w:val="Hyperlink"/>
                <w:noProof/>
              </w:rPr>
            </w:rPrChange>
          </w:rPr>
          <w:delText>5.1</w:delText>
        </w:r>
        <w:r w:rsidDel="004533D6">
          <w:rPr>
            <w:rFonts w:asciiTheme="minorHAnsi" w:eastAsiaTheme="minorEastAsia" w:hAnsiTheme="minorHAnsi" w:cstheme="minorBidi"/>
            <w:noProof/>
          </w:rPr>
          <w:tab/>
        </w:r>
        <w:r w:rsidRPr="004533D6" w:rsidDel="004533D6">
          <w:rPr>
            <w:rPrChange w:id="235" w:author="Fussell, Rhett" w:date="2016-01-21T10:01:00Z">
              <w:rPr>
                <w:rStyle w:val="Hyperlink"/>
                <w:noProof/>
              </w:rPr>
            </w:rPrChange>
          </w:rPr>
          <w:delText>Model Assertion &amp; Stratification</w:delText>
        </w:r>
        <w:r w:rsidDel="004533D6">
          <w:rPr>
            <w:noProof/>
            <w:webHidden/>
          </w:rPr>
          <w:tab/>
          <w:delText>13</w:delText>
        </w:r>
      </w:del>
    </w:p>
    <w:p w14:paraId="57FB8079" w14:textId="77777777" w:rsidR="00113F2F" w:rsidDel="004533D6" w:rsidRDefault="00113F2F">
      <w:pPr>
        <w:pStyle w:val="TOC2"/>
        <w:tabs>
          <w:tab w:val="left" w:pos="880"/>
          <w:tab w:val="right" w:leader="dot" w:pos="8846"/>
        </w:tabs>
        <w:rPr>
          <w:del w:id="236" w:author="Fussell, Rhett" w:date="2016-01-21T10:01:00Z"/>
          <w:rFonts w:asciiTheme="minorHAnsi" w:eastAsiaTheme="minorEastAsia" w:hAnsiTheme="minorHAnsi" w:cstheme="minorBidi"/>
          <w:noProof/>
        </w:rPr>
      </w:pPr>
      <w:del w:id="237" w:author="Fussell, Rhett" w:date="2016-01-21T10:01:00Z">
        <w:r w:rsidRPr="004533D6" w:rsidDel="004533D6">
          <w:rPr>
            <w:rPrChange w:id="238" w:author="Fussell, Rhett" w:date="2016-01-21T10:01:00Z">
              <w:rPr>
                <w:rStyle w:val="Hyperlink"/>
                <w:noProof/>
              </w:rPr>
            </w:rPrChange>
          </w:rPr>
          <w:lastRenderedPageBreak/>
          <w:delText>5.2</w:delText>
        </w:r>
        <w:r w:rsidDel="004533D6">
          <w:rPr>
            <w:rFonts w:asciiTheme="minorHAnsi" w:eastAsiaTheme="minorEastAsia" w:hAnsiTheme="minorHAnsi" w:cstheme="minorBidi"/>
            <w:noProof/>
          </w:rPr>
          <w:tab/>
        </w:r>
        <w:r w:rsidRPr="004533D6" w:rsidDel="004533D6">
          <w:rPr>
            <w:rPrChange w:id="239" w:author="Fussell, Rhett" w:date="2016-01-21T10:01:00Z">
              <w:rPr>
                <w:rStyle w:val="Hyperlink"/>
                <w:noProof/>
              </w:rPr>
            </w:rPrChange>
          </w:rPr>
          <w:delText>Model Utility</w:delText>
        </w:r>
        <w:r w:rsidDel="004533D6">
          <w:rPr>
            <w:noProof/>
            <w:webHidden/>
          </w:rPr>
          <w:tab/>
          <w:delText>13</w:delText>
        </w:r>
      </w:del>
    </w:p>
    <w:p w14:paraId="477D9F90" w14:textId="77777777" w:rsidR="00113F2F" w:rsidDel="004533D6" w:rsidRDefault="00113F2F">
      <w:pPr>
        <w:pStyle w:val="TOC3"/>
        <w:tabs>
          <w:tab w:val="left" w:pos="1320"/>
          <w:tab w:val="right" w:leader="dot" w:pos="8846"/>
        </w:tabs>
        <w:rPr>
          <w:del w:id="240" w:author="Fussell, Rhett" w:date="2016-01-21T10:01:00Z"/>
          <w:rFonts w:asciiTheme="minorHAnsi" w:eastAsiaTheme="minorEastAsia" w:hAnsiTheme="minorHAnsi" w:cstheme="minorBidi"/>
          <w:noProof/>
        </w:rPr>
      </w:pPr>
      <w:del w:id="241" w:author="Fussell, Rhett" w:date="2016-01-21T10:01:00Z">
        <w:r w:rsidRPr="004533D6" w:rsidDel="004533D6">
          <w:rPr>
            <w:rPrChange w:id="242" w:author="Fussell, Rhett" w:date="2016-01-21T10:01:00Z">
              <w:rPr>
                <w:rStyle w:val="Hyperlink"/>
                <w:noProof/>
              </w:rPr>
            </w:rPrChange>
          </w:rPr>
          <w:delText>5.2.1</w:delText>
        </w:r>
        <w:r w:rsidDel="004533D6">
          <w:rPr>
            <w:rFonts w:asciiTheme="minorHAnsi" w:eastAsiaTheme="minorEastAsia" w:hAnsiTheme="minorHAnsi" w:cstheme="minorBidi"/>
            <w:noProof/>
          </w:rPr>
          <w:tab/>
        </w:r>
        <w:r w:rsidRPr="004533D6" w:rsidDel="004533D6">
          <w:rPr>
            <w:rPrChange w:id="243" w:author="Fussell, Rhett" w:date="2016-01-21T10:01:00Z">
              <w:rPr>
                <w:rStyle w:val="Hyperlink"/>
                <w:noProof/>
              </w:rPr>
            </w:rPrChange>
          </w:rPr>
          <w:delText>Terminal Times/Intrazonal Travel Time Calculations</w:delText>
        </w:r>
        <w:r w:rsidDel="004533D6">
          <w:rPr>
            <w:noProof/>
            <w:webHidden/>
          </w:rPr>
          <w:tab/>
          <w:delText>13</w:delText>
        </w:r>
      </w:del>
    </w:p>
    <w:p w14:paraId="06FDA3C7" w14:textId="77777777" w:rsidR="00113F2F" w:rsidDel="004533D6" w:rsidRDefault="00113F2F">
      <w:pPr>
        <w:pStyle w:val="TOC3"/>
        <w:tabs>
          <w:tab w:val="left" w:pos="1320"/>
          <w:tab w:val="right" w:leader="dot" w:pos="8846"/>
        </w:tabs>
        <w:rPr>
          <w:del w:id="244" w:author="Fussell, Rhett" w:date="2016-01-21T10:01:00Z"/>
          <w:rFonts w:asciiTheme="minorHAnsi" w:eastAsiaTheme="minorEastAsia" w:hAnsiTheme="minorHAnsi" w:cstheme="minorBidi"/>
          <w:noProof/>
        </w:rPr>
      </w:pPr>
      <w:del w:id="245" w:author="Fussell, Rhett" w:date="2016-01-21T10:01:00Z">
        <w:r w:rsidRPr="004533D6" w:rsidDel="004533D6">
          <w:rPr>
            <w:rPrChange w:id="246" w:author="Fussell, Rhett" w:date="2016-01-21T10:01:00Z">
              <w:rPr>
                <w:rStyle w:val="Hyperlink"/>
                <w:noProof/>
              </w:rPr>
            </w:rPrChange>
          </w:rPr>
          <w:delText>5.2.2</w:delText>
        </w:r>
        <w:r w:rsidDel="004533D6">
          <w:rPr>
            <w:rFonts w:asciiTheme="minorHAnsi" w:eastAsiaTheme="minorEastAsia" w:hAnsiTheme="minorHAnsi" w:cstheme="minorBidi"/>
            <w:noProof/>
          </w:rPr>
          <w:tab/>
        </w:r>
        <w:r w:rsidRPr="004533D6" w:rsidDel="004533D6">
          <w:rPr>
            <w:rPrChange w:id="247" w:author="Fussell, Rhett" w:date="2016-01-21T10:01:00Z">
              <w:rPr>
                <w:rStyle w:val="Hyperlink"/>
                <w:noProof/>
              </w:rPr>
            </w:rPrChange>
          </w:rPr>
          <w:delText>Friction Factor Definition</w:delText>
        </w:r>
        <w:r w:rsidDel="004533D6">
          <w:rPr>
            <w:noProof/>
            <w:webHidden/>
          </w:rPr>
          <w:tab/>
          <w:delText>13</w:delText>
        </w:r>
      </w:del>
    </w:p>
    <w:p w14:paraId="2774BBE8" w14:textId="77777777" w:rsidR="00113F2F" w:rsidDel="004533D6" w:rsidRDefault="00113F2F">
      <w:pPr>
        <w:pStyle w:val="TOC2"/>
        <w:tabs>
          <w:tab w:val="left" w:pos="880"/>
          <w:tab w:val="right" w:leader="dot" w:pos="8846"/>
        </w:tabs>
        <w:rPr>
          <w:del w:id="248" w:author="Fussell, Rhett" w:date="2016-01-21T10:01:00Z"/>
          <w:rFonts w:asciiTheme="minorHAnsi" w:eastAsiaTheme="minorEastAsia" w:hAnsiTheme="minorHAnsi" w:cstheme="minorBidi"/>
          <w:noProof/>
        </w:rPr>
      </w:pPr>
      <w:del w:id="249" w:author="Fussell, Rhett" w:date="2016-01-21T10:01:00Z">
        <w:r w:rsidRPr="004533D6" w:rsidDel="004533D6">
          <w:rPr>
            <w:rPrChange w:id="250" w:author="Fussell, Rhett" w:date="2016-01-21T10:01:00Z">
              <w:rPr>
                <w:rStyle w:val="Hyperlink"/>
                <w:noProof/>
              </w:rPr>
            </w:rPrChange>
          </w:rPr>
          <w:delText>5.3</w:delText>
        </w:r>
        <w:r w:rsidDel="004533D6">
          <w:rPr>
            <w:rFonts w:asciiTheme="minorHAnsi" w:eastAsiaTheme="minorEastAsia" w:hAnsiTheme="minorHAnsi" w:cstheme="minorBidi"/>
            <w:noProof/>
          </w:rPr>
          <w:tab/>
        </w:r>
        <w:r w:rsidRPr="004533D6" w:rsidDel="004533D6">
          <w:rPr>
            <w:rPrChange w:id="251" w:author="Fussell, Rhett" w:date="2016-01-21T10:01:00Z">
              <w:rPr>
                <w:rStyle w:val="Hyperlink"/>
                <w:noProof/>
              </w:rPr>
            </w:rPrChange>
          </w:rPr>
          <w:delText>Model Calibration and Adjustments</w:delText>
        </w:r>
        <w:r w:rsidDel="004533D6">
          <w:rPr>
            <w:noProof/>
            <w:webHidden/>
          </w:rPr>
          <w:tab/>
          <w:delText>13</w:delText>
        </w:r>
      </w:del>
    </w:p>
    <w:p w14:paraId="2985049D" w14:textId="77777777" w:rsidR="00113F2F" w:rsidDel="004533D6" w:rsidRDefault="00113F2F">
      <w:pPr>
        <w:pStyle w:val="TOC1"/>
        <w:tabs>
          <w:tab w:val="left" w:pos="440"/>
          <w:tab w:val="right" w:leader="dot" w:pos="8846"/>
        </w:tabs>
        <w:rPr>
          <w:del w:id="252" w:author="Fussell, Rhett" w:date="2016-01-21T10:01:00Z"/>
          <w:rFonts w:asciiTheme="minorHAnsi" w:eastAsiaTheme="minorEastAsia" w:hAnsiTheme="minorHAnsi" w:cstheme="minorBidi"/>
          <w:caps w:val="0"/>
          <w:noProof/>
        </w:rPr>
      </w:pPr>
      <w:del w:id="253" w:author="Fussell, Rhett" w:date="2016-01-21T10:01:00Z">
        <w:r w:rsidRPr="004533D6" w:rsidDel="004533D6">
          <w:rPr>
            <w:rPrChange w:id="254" w:author="Fussell, Rhett" w:date="2016-01-21T10:01:00Z">
              <w:rPr>
                <w:rStyle w:val="Hyperlink"/>
                <w:caps w:val="0"/>
                <w:noProof/>
              </w:rPr>
            </w:rPrChange>
          </w:rPr>
          <w:delText>6</w:delText>
        </w:r>
        <w:r w:rsidDel="004533D6">
          <w:rPr>
            <w:rFonts w:asciiTheme="minorHAnsi" w:eastAsiaTheme="minorEastAsia" w:hAnsiTheme="minorHAnsi" w:cstheme="minorBidi"/>
            <w:caps w:val="0"/>
            <w:noProof/>
          </w:rPr>
          <w:tab/>
        </w:r>
        <w:r w:rsidRPr="004533D6" w:rsidDel="004533D6">
          <w:rPr>
            <w:rPrChange w:id="255" w:author="Fussell, Rhett" w:date="2016-01-21T10:01:00Z">
              <w:rPr>
                <w:rStyle w:val="Hyperlink"/>
                <w:caps w:val="0"/>
                <w:noProof/>
              </w:rPr>
            </w:rPrChange>
          </w:rPr>
          <w:delText>Truck/Commercial Vehicles</w:delText>
        </w:r>
        <w:r w:rsidDel="004533D6">
          <w:rPr>
            <w:noProof/>
            <w:webHidden/>
          </w:rPr>
          <w:tab/>
          <w:delText>14</w:delText>
        </w:r>
      </w:del>
    </w:p>
    <w:p w14:paraId="02463E51" w14:textId="77777777" w:rsidR="00113F2F" w:rsidDel="004533D6" w:rsidRDefault="00113F2F">
      <w:pPr>
        <w:pStyle w:val="TOC2"/>
        <w:tabs>
          <w:tab w:val="left" w:pos="880"/>
          <w:tab w:val="right" w:leader="dot" w:pos="8846"/>
        </w:tabs>
        <w:rPr>
          <w:del w:id="256" w:author="Fussell, Rhett" w:date="2016-01-21T10:01:00Z"/>
          <w:rFonts w:asciiTheme="minorHAnsi" w:eastAsiaTheme="minorEastAsia" w:hAnsiTheme="minorHAnsi" w:cstheme="minorBidi"/>
          <w:noProof/>
        </w:rPr>
      </w:pPr>
      <w:del w:id="257" w:author="Fussell, Rhett" w:date="2016-01-21T10:01:00Z">
        <w:r w:rsidRPr="004533D6" w:rsidDel="004533D6">
          <w:rPr>
            <w:rPrChange w:id="258" w:author="Fussell, Rhett" w:date="2016-01-21T10:01:00Z">
              <w:rPr>
                <w:rStyle w:val="Hyperlink"/>
                <w:noProof/>
              </w:rPr>
            </w:rPrChange>
          </w:rPr>
          <w:delText>6.1</w:delText>
        </w:r>
        <w:r w:rsidDel="004533D6">
          <w:rPr>
            <w:rFonts w:asciiTheme="minorHAnsi" w:eastAsiaTheme="minorEastAsia" w:hAnsiTheme="minorHAnsi" w:cstheme="minorBidi"/>
            <w:noProof/>
          </w:rPr>
          <w:tab/>
        </w:r>
        <w:r w:rsidRPr="004533D6" w:rsidDel="004533D6">
          <w:rPr>
            <w:rPrChange w:id="259" w:author="Fussell, Rhett" w:date="2016-01-21T10:01:00Z">
              <w:rPr>
                <w:rStyle w:val="Hyperlink"/>
                <w:noProof/>
              </w:rPr>
            </w:rPrChange>
          </w:rPr>
          <w:delText>Truck Datasets</w:delText>
        </w:r>
        <w:r w:rsidDel="004533D6">
          <w:rPr>
            <w:noProof/>
            <w:webHidden/>
          </w:rPr>
          <w:tab/>
          <w:delText>14</w:delText>
        </w:r>
      </w:del>
    </w:p>
    <w:p w14:paraId="2EBE3470" w14:textId="77777777" w:rsidR="00113F2F" w:rsidDel="004533D6" w:rsidRDefault="00113F2F">
      <w:pPr>
        <w:pStyle w:val="TOC2"/>
        <w:tabs>
          <w:tab w:val="left" w:pos="880"/>
          <w:tab w:val="right" w:leader="dot" w:pos="8846"/>
        </w:tabs>
        <w:rPr>
          <w:del w:id="260" w:author="Fussell, Rhett" w:date="2016-01-21T10:01:00Z"/>
          <w:rFonts w:asciiTheme="minorHAnsi" w:eastAsiaTheme="minorEastAsia" w:hAnsiTheme="minorHAnsi" w:cstheme="minorBidi"/>
          <w:noProof/>
        </w:rPr>
      </w:pPr>
      <w:del w:id="261" w:author="Fussell, Rhett" w:date="2016-01-21T10:01:00Z">
        <w:r w:rsidRPr="004533D6" w:rsidDel="004533D6">
          <w:rPr>
            <w:rPrChange w:id="262" w:author="Fussell, Rhett" w:date="2016-01-21T10:01:00Z">
              <w:rPr>
                <w:rStyle w:val="Hyperlink"/>
                <w:noProof/>
              </w:rPr>
            </w:rPrChange>
          </w:rPr>
          <w:delText>6.2</w:delText>
        </w:r>
        <w:r w:rsidDel="004533D6">
          <w:rPr>
            <w:rFonts w:asciiTheme="minorHAnsi" w:eastAsiaTheme="minorEastAsia" w:hAnsiTheme="minorHAnsi" w:cstheme="minorBidi"/>
            <w:noProof/>
          </w:rPr>
          <w:tab/>
        </w:r>
        <w:r w:rsidRPr="004533D6" w:rsidDel="004533D6">
          <w:rPr>
            <w:rPrChange w:id="263" w:author="Fussell, Rhett" w:date="2016-01-21T10:01:00Z">
              <w:rPr>
                <w:rStyle w:val="Hyperlink"/>
                <w:noProof/>
              </w:rPr>
            </w:rPrChange>
          </w:rPr>
          <w:delText>Trip Generation</w:delText>
        </w:r>
        <w:r w:rsidDel="004533D6">
          <w:rPr>
            <w:noProof/>
            <w:webHidden/>
          </w:rPr>
          <w:tab/>
          <w:delText>14</w:delText>
        </w:r>
      </w:del>
    </w:p>
    <w:p w14:paraId="6DB1B5F7" w14:textId="77777777" w:rsidR="00113F2F" w:rsidDel="004533D6" w:rsidRDefault="00113F2F">
      <w:pPr>
        <w:pStyle w:val="TOC2"/>
        <w:tabs>
          <w:tab w:val="left" w:pos="880"/>
          <w:tab w:val="right" w:leader="dot" w:pos="8846"/>
        </w:tabs>
        <w:rPr>
          <w:del w:id="264" w:author="Fussell, Rhett" w:date="2016-01-21T10:01:00Z"/>
          <w:rFonts w:asciiTheme="minorHAnsi" w:eastAsiaTheme="minorEastAsia" w:hAnsiTheme="minorHAnsi" w:cstheme="minorBidi"/>
          <w:noProof/>
        </w:rPr>
      </w:pPr>
      <w:del w:id="265" w:author="Fussell, Rhett" w:date="2016-01-21T10:01:00Z">
        <w:r w:rsidRPr="004533D6" w:rsidDel="004533D6">
          <w:rPr>
            <w:rPrChange w:id="266" w:author="Fussell, Rhett" w:date="2016-01-21T10:01:00Z">
              <w:rPr>
                <w:rStyle w:val="Hyperlink"/>
                <w:noProof/>
              </w:rPr>
            </w:rPrChange>
          </w:rPr>
          <w:delText>6.3</w:delText>
        </w:r>
        <w:r w:rsidDel="004533D6">
          <w:rPr>
            <w:rFonts w:asciiTheme="minorHAnsi" w:eastAsiaTheme="minorEastAsia" w:hAnsiTheme="minorHAnsi" w:cstheme="minorBidi"/>
            <w:noProof/>
          </w:rPr>
          <w:tab/>
        </w:r>
        <w:r w:rsidRPr="004533D6" w:rsidDel="004533D6">
          <w:rPr>
            <w:rPrChange w:id="267" w:author="Fussell, Rhett" w:date="2016-01-21T10:01:00Z">
              <w:rPr>
                <w:rStyle w:val="Hyperlink"/>
                <w:noProof/>
              </w:rPr>
            </w:rPrChange>
          </w:rPr>
          <w:delText>Trip distribution</w:delText>
        </w:r>
        <w:r w:rsidDel="004533D6">
          <w:rPr>
            <w:noProof/>
            <w:webHidden/>
          </w:rPr>
          <w:tab/>
          <w:delText>14</w:delText>
        </w:r>
      </w:del>
    </w:p>
    <w:p w14:paraId="18618FB2" w14:textId="77777777" w:rsidR="00113F2F" w:rsidDel="004533D6" w:rsidRDefault="00113F2F">
      <w:pPr>
        <w:pStyle w:val="TOC2"/>
        <w:tabs>
          <w:tab w:val="left" w:pos="880"/>
          <w:tab w:val="right" w:leader="dot" w:pos="8846"/>
        </w:tabs>
        <w:rPr>
          <w:del w:id="268" w:author="Fussell, Rhett" w:date="2016-01-21T10:01:00Z"/>
          <w:rFonts w:asciiTheme="minorHAnsi" w:eastAsiaTheme="minorEastAsia" w:hAnsiTheme="minorHAnsi" w:cstheme="minorBidi"/>
          <w:noProof/>
        </w:rPr>
      </w:pPr>
      <w:del w:id="269" w:author="Fussell, Rhett" w:date="2016-01-21T10:01:00Z">
        <w:r w:rsidRPr="004533D6" w:rsidDel="004533D6">
          <w:rPr>
            <w:rPrChange w:id="270" w:author="Fussell, Rhett" w:date="2016-01-21T10:01:00Z">
              <w:rPr>
                <w:rStyle w:val="Hyperlink"/>
                <w:noProof/>
              </w:rPr>
            </w:rPrChange>
          </w:rPr>
          <w:delText>6.4</w:delText>
        </w:r>
        <w:r w:rsidDel="004533D6">
          <w:rPr>
            <w:rFonts w:asciiTheme="minorHAnsi" w:eastAsiaTheme="minorEastAsia" w:hAnsiTheme="minorHAnsi" w:cstheme="minorBidi"/>
            <w:noProof/>
          </w:rPr>
          <w:tab/>
        </w:r>
        <w:r w:rsidRPr="004533D6" w:rsidDel="004533D6">
          <w:rPr>
            <w:rPrChange w:id="271" w:author="Fussell, Rhett" w:date="2016-01-21T10:01:00Z">
              <w:rPr>
                <w:rStyle w:val="Hyperlink"/>
                <w:noProof/>
              </w:rPr>
            </w:rPrChange>
          </w:rPr>
          <w:delText>Calibration</w:delText>
        </w:r>
        <w:r w:rsidDel="004533D6">
          <w:rPr>
            <w:noProof/>
            <w:webHidden/>
          </w:rPr>
          <w:tab/>
          <w:delText>14</w:delText>
        </w:r>
      </w:del>
    </w:p>
    <w:p w14:paraId="03B73DF6" w14:textId="77777777" w:rsidR="00113F2F" w:rsidDel="004533D6" w:rsidRDefault="00113F2F">
      <w:pPr>
        <w:pStyle w:val="TOC1"/>
        <w:tabs>
          <w:tab w:val="left" w:pos="440"/>
          <w:tab w:val="right" w:leader="dot" w:pos="8846"/>
        </w:tabs>
        <w:rPr>
          <w:del w:id="272" w:author="Fussell, Rhett" w:date="2016-01-21T10:01:00Z"/>
          <w:rFonts w:asciiTheme="minorHAnsi" w:eastAsiaTheme="minorEastAsia" w:hAnsiTheme="minorHAnsi" w:cstheme="minorBidi"/>
          <w:caps w:val="0"/>
          <w:noProof/>
        </w:rPr>
      </w:pPr>
      <w:del w:id="273" w:author="Fussell, Rhett" w:date="2016-01-21T10:01:00Z">
        <w:r w:rsidRPr="004533D6" w:rsidDel="004533D6">
          <w:rPr>
            <w:rPrChange w:id="274" w:author="Fussell, Rhett" w:date="2016-01-21T10:01:00Z">
              <w:rPr>
                <w:rStyle w:val="Hyperlink"/>
                <w:caps w:val="0"/>
                <w:noProof/>
              </w:rPr>
            </w:rPrChange>
          </w:rPr>
          <w:delText>7</w:delText>
        </w:r>
        <w:r w:rsidDel="004533D6">
          <w:rPr>
            <w:rFonts w:asciiTheme="minorHAnsi" w:eastAsiaTheme="minorEastAsia" w:hAnsiTheme="minorHAnsi" w:cstheme="minorBidi"/>
            <w:caps w:val="0"/>
            <w:noProof/>
          </w:rPr>
          <w:tab/>
        </w:r>
        <w:r w:rsidRPr="004533D6" w:rsidDel="004533D6">
          <w:rPr>
            <w:rPrChange w:id="275" w:author="Fussell, Rhett" w:date="2016-01-21T10:01:00Z">
              <w:rPr>
                <w:rStyle w:val="Hyperlink"/>
                <w:caps w:val="0"/>
                <w:noProof/>
              </w:rPr>
            </w:rPrChange>
          </w:rPr>
          <w:delText>External Models</w:delText>
        </w:r>
        <w:r w:rsidDel="004533D6">
          <w:rPr>
            <w:noProof/>
            <w:webHidden/>
          </w:rPr>
          <w:tab/>
          <w:delText>15</w:delText>
        </w:r>
      </w:del>
    </w:p>
    <w:p w14:paraId="237B239E" w14:textId="77777777" w:rsidR="00113F2F" w:rsidDel="004533D6" w:rsidRDefault="00113F2F">
      <w:pPr>
        <w:pStyle w:val="TOC2"/>
        <w:tabs>
          <w:tab w:val="left" w:pos="880"/>
          <w:tab w:val="right" w:leader="dot" w:pos="8846"/>
        </w:tabs>
        <w:rPr>
          <w:del w:id="276" w:author="Fussell, Rhett" w:date="2016-01-21T10:01:00Z"/>
          <w:rFonts w:asciiTheme="minorHAnsi" w:eastAsiaTheme="minorEastAsia" w:hAnsiTheme="minorHAnsi" w:cstheme="minorBidi"/>
          <w:noProof/>
        </w:rPr>
      </w:pPr>
      <w:del w:id="277" w:author="Fussell, Rhett" w:date="2016-01-21T10:01:00Z">
        <w:r w:rsidRPr="004533D6" w:rsidDel="004533D6">
          <w:rPr>
            <w:rPrChange w:id="278" w:author="Fussell, Rhett" w:date="2016-01-21T10:01:00Z">
              <w:rPr>
                <w:rStyle w:val="Hyperlink"/>
                <w:noProof/>
              </w:rPr>
            </w:rPrChange>
          </w:rPr>
          <w:delText>7.1</w:delText>
        </w:r>
        <w:r w:rsidDel="004533D6">
          <w:rPr>
            <w:rFonts w:asciiTheme="minorHAnsi" w:eastAsiaTheme="minorEastAsia" w:hAnsiTheme="minorHAnsi" w:cstheme="minorBidi"/>
            <w:noProof/>
          </w:rPr>
          <w:tab/>
        </w:r>
        <w:r w:rsidRPr="004533D6" w:rsidDel="004533D6">
          <w:rPr>
            <w:rPrChange w:id="279" w:author="Fussell, Rhett" w:date="2016-01-21T10:01:00Z">
              <w:rPr>
                <w:rStyle w:val="Hyperlink"/>
                <w:noProof/>
              </w:rPr>
            </w:rPrChange>
          </w:rPr>
          <w:delText>EE Trip Model</w:delText>
        </w:r>
        <w:r w:rsidDel="004533D6">
          <w:rPr>
            <w:noProof/>
            <w:webHidden/>
          </w:rPr>
          <w:tab/>
          <w:delText>15</w:delText>
        </w:r>
      </w:del>
    </w:p>
    <w:p w14:paraId="43D3F9F2" w14:textId="77777777" w:rsidR="00113F2F" w:rsidDel="004533D6" w:rsidRDefault="00113F2F">
      <w:pPr>
        <w:pStyle w:val="TOC3"/>
        <w:tabs>
          <w:tab w:val="left" w:pos="1320"/>
          <w:tab w:val="right" w:leader="dot" w:pos="8846"/>
        </w:tabs>
        <w:rPr>
          <w:del w:id="280" w:author="Fussell, Rhett" w:date="2016-01-21T10:01:00Z"/>
          <w:rFonts w:asciiTheme="minorHAnsi" w:eastAsiaTheme="minorEastAsia" w:hAnsiTheme="minorHAnsi" w:cstheme="minorBidi"/>
          <w:noProof/>
        </w:rPr>
      </w:pPr>
      <w:del w:id="281" w:author="Fussell, Rhett" w:date="2016-01-21T10:01:00Z">
        <w:r w:rsidRPr="004533D6" w:rsidDel="004533D6">
          <w:rPr>
            <w:rPrChange w:id="282" w:author="Fussell, Rhett" w:date="2016-01-21T10:01:00Z">
              <w:rPr>
                <w:rStyle w:val="Hyperlink"/>
                <w:noProof/>
              </w:rPr>
            </w:rPrChange>
          </w:rPr>
          <w:delText>7.1.1</w:delText>
        </w:r>
        <w:r w:rsidDel="004533D6">
          <w:rPr>
            <w:rFonts w:asciiTheme="minorHAnsi" w:eastAsiaTheme="minorEastAsia" w:hAnsiTheme="minorHAnsi" w:cstheme="minorBidi"/>
            <w:noProof/>
          </w:rPr>
          <w:tab/>
        </w:r>
        <w:r w:rsidRPr="004533D6" w:rsidDel="004533D6">
          <w:rPr>
            <w:rPrChange w:id="283" w:author="Fussell, Rhett" w:date="2016-01-21T10:01:00Z">
              <w:rPr>
                <w:rStyle w:val="Hyperlink"/>
                <w:noProof/>
              </w:rPr>
            </w:rPrChange>
          </w:rPr>
          <w:delText>External Trip Data</w:delText>
        </w:r>
        <w:r w:rsidDel="004533D6">
          <w:rPr>
            <w:noProof/>
            <w:webHidden/>
          </w:rPr>
          <w:tab/>
          <w:delText>15</w:delText>
        </w:r>
      </w:del>
    </w:p>
    <w:p w14:paraId="4592F227" w14:textId="77777777" w:rsidR="00113F2F" w:rsidDel="004533D6" w:rsidRDefault="00113F2F">
      <w:pPr>
        <w:pStyle w:val="TOC3"/>
        <w:tabs>
          <w:tab w:val="left" w:pos="1320"/>
          <w:tab w:val="right" w:leader="dot" w:pos="8846"/>
        </w:tabs>
        <w:rPr>
          <w:del w:id="284" w:author="Fussell, Rhett" w:date="2016-01-21T10:01:00Z"/>
          <w:rFonts w:asciiTheme="minorHAnsi" w:eastAsiaTheme="minorEastAsia" w:hAnsiTheme="minorHAnsi" w:cstheme="minorBidi"/>
          <w:noProof/>
        </w:rPr>
      </w:pPr>
      <w:del w:id="285" w:author="Fussell, Rhett" w:date="2016-01-21T10:01:00Z">
        <w:r w:rsidRPr="004533D6" w:rsidDel="004533D6">
          <w:rPr>
            <w:rPrChange w:id="286" w:author="Fussell, Rhett" w:date="2016-01-21T10:01:00Z">
              <w:rPr>
                <w:rStyle w:val="Hyperlink"/>
                <w:noProof/>
              </w:rPr>
            </w:rPrChange>
          </w:rPr>
          <w:delText>7.1.2</w:delText>
        </w:r>
        <w:r w:rsidDel="004533D6">
          <w:rPr>
            <w:rFonts w:asciiTheme="minorHAnsi" w:eastAsiaTheme="minorEastAsia" w:hAnsiTheme="minorHAnsi" w:cstheme="minorBidi"/>
            <w:noProof/>
          </w:rPr>
          <w:tab/>
        </w:r>
        <w:r w:rsidRPr="004533D6" w:rsidDel="004533D6">
          <w:rPr>
            <w:rPrChange w:id="287" w:author="Fussell, Rhett" w:date="2016-01-21T10:01:00Z">
              <w:rPr>
                <w:rStyle w:val="Hyperlink"/>
                <w:noProof/>
              </w:rPr>
            </w:rPrChange>
          </w:rPr>
          <w:delText>Station Locations</w:delText>
        </w:r>
        <w:r w:rsidDel="004533D6">
          <w:rPr>
            <w:noProof/>
            <w:webHidden/>
          </w:rPr>
          <w:tab/>
          <w:delText>15</w:delText>
        </w:r>
      </w:del>
    </w:p>
    <w:p w14:paraId="148E7152" w14:textId="77777777" w:rsidR="00113F2F" w:rsidDel="004533D6" w:rsidRDefault="00113F2F">
      <w:pPr>
        <w:pStyle w:val="TOC3"/>
        <w:tabs>
          <w:tab w:val="left" w:pos="1320"/>
          <w:tab w:val="right" w:leader="dot" w:pos="8846"/>
        </w:tabs>
        <w:rPr>
          <w:del w:id="288" w:author="Fussell, Rhett" w:date="2016-01-21T10:01:00Z"/>
          <w:rFonts w:asciiTheme="minorHAnsi" w:eastAsiaTheme="minorEastAsia" w:hAnsiTheme="minorHAnsi" w:cstheme="minorBidi"/>
          <w:noProof/>
        </w:rPr>
      </w:pPr>
      <w:del w:id="289" w:author="Fussell, Rhett" w:date="2016-01-21T10:01:00Z">
        <w:r w:rsidRPr="004533D6" w:rsidDel="004533D6">
          <w:rPr>
            <w:rPrChange w:id="290" w:author="Fussell, Rhett" w:date="2016-01-21T10:01:00Z">
              <w:rPr>
                <w:rStyle w:val="Hyperlink"/>
                <w:noProof/>
              </w:rPr>
            </w:rPrChange>
          </w:rPr>
          <w:delText>7.1.3</w:delText>
        </w:r>
        <w:r w:rsidDel="004533D6">
          <w:rPr>
            <w:rFonts w:asciiTheme="minorHAnsi" w:eastAsiaTheme="minorEastAsia" w:hAnsiTheme="minorHAnsi" w:cstheme="minorBidi"/>
            <w:noProof/>
          </w:rPr>
          <w:tab/>
        </w:r>
        <w:r w:rsidRPr="004533D6" w:rsidDel="004533D6">
          <w:rPr>
            <w:rPrChange w:id="291" w:author="Fussell, Rhett" w:date="2016-01-21T10:01:00Z">
              <w:rPr>
                <w:rStyle w:val="Hyperlink"/>
                <w:noProof/>
              </w:rPr>
            </w:rPrChange>
          </w:rPr>
          <w:delText>External EE Trip Model Estimation</w:delText>
        </w:r>
        <w:r w:rsidDel="004533D6">
          <w:rPr>
            <w:noProof/>
            <w:webHidden/>
          </w:rPr>
          <w:tab/>
          <w:delText>15</w:delText>
        </w:r>
      </w:del>
    </w:p>
    <w:p w14:paraId="17A3FE6F" w14:textId="77777777" w:rsidR="00113F2F" w:rsidDel="004533D6" w:rsidRDefault="00113F2F">
      <w:pPr>
        <w:pStyle w:val="TOC2"/>
        <w:tabs>
          <w:tab w:val="left" w:pos="880"/>
          <w:tab w:val="right" w:leader="dot" w:pos="8846"/>
        </w:tabs>
        <w:rPr>
          <w:del w:id="292" w:author="Fussell, Rhett" w:date="2016-01-21T10:01:00Z"/>
          <w:rFonts w:asciiTheme="minorHAnsi" w:eastAsiaTheme="minorEastAsia" w:hAnsiTheme="minorHAnsi" w:cstheme="minorBidi"/>
          <w:noProof/>
        </w:rPr>
      </w:pPr>
      <w:del w:id="293" w:author="Fussell, Rhett" w:date="2016-01-21T10:01:00Z">
        <w:r w:rsidRPr="004533D6" w:rsidDel="004533D6">
          <w:rPr>
            <w:rPrChange w:id="294" w:author="Fussell, Rhett" w:date="2016-01-21T10:01:00Z">
              <w:rPr>
                <w:rStyle w:val="Hyperlink"/>
                <w:noProof/>
              </w:rPr>
            </w:rPrChange>
          </w:rPr>
          <w:delText>7.2</w:delText>
        </w:r>
        <w:r w:rsidDel="004533D6">
          <w:rPr>
            <w:rFonts w:asciiTheme="minorHAnsi" w:eastAsiaTheme="minorEastAsia" w:hAnsiTheme="minorHAnsi" w:cstheme="minorBidi"/>
            <w:noProof/>
          </w:rPr>
          <w:tab/>
        </w:r>
        <w:r w:rsidRPr="004533D6" w:rsidDel="004533D6">
          <w:rPr>
            <w:rPrChange w:id="295" w:author="Fussell, Rhett" w:date="2016-01-21T10:01:00Z">
              <w:rPr>
                <w:rStyle w:val="Hyperlink"/>
                <w:noProof/>
              </w:rPr>
            </w:rPrChange>
          </w:rPr>
          <w:delText>E-I Model</w:delText>
        </w:r>
        <w:r w:rsidDel="004533D6">
          <w:rPr>
            <w:noProof/>
            <w:webHidden/>
          </w:rPr>
          <w:tab/>
          <w:delText>15</w:delText>
        </w:r>
      </w:del>
    </w:p>
    <w:p w14:paraId="3E08A82B" w14:textId="77777777" w:rsidR="00113F2F" w:rsidDel="004533D6" w:rsidRDefault="00113F2F">
      <w:pPr>
        <w:pStyle w:val="TOC3"/>
        <w:tabs>
          <w:tab w:val="left" w:pos="1320"/>
          <w:tab w:val="right" w:leader="dot" w:pos="8846"/>
        </w:tabs>
        <w:rPr>
          <w:del w:id="296" w:author="Fussell, Rhett" w:date="2016-01-21T10:01:00Z"/>
          <w:rFonts w:asciiTheme="minorHAnsi" w:eastAsiaTheme="minorEastAsia" w:hAnsiTheme="minorHAnsi" w:cstheme="minorBidi"/>
          <w:noProof/>
        </w:rPr>
      </w:pPr>
      <w:del w:id="297" w:author="Fussell, Rhett" w:date="2016-01-21T10:01:00Z">
        <w:r w:rsidRPr="004533D6" w:rsidDel="004533D6">
          <w:rPr>
            <w:rPrChange w:id="298" w:author="Fussell, Rhett" w:date="2016-01-21T10:01:00Z">
              <w:rPr>
                <w:rStyle w:val="Hyperlink"/>
                <w:noProof/>
              </w:rPr>
            </w:rPrChange>
          </w:rPr>
          <w:delText>7.2.1</w:delText>
        </w:r>
        <w:r w:rsidDel="004533D6">
          <w:rPr>
            <w:rFonts w:asciiTheme="minorHAnsi" w:eastAsiaTheme="minorEastAsia" w:hAnsiTheme="minorHAnsi" w:cstheme="minorBidi"/>
            <w:noProof/>
          </w:rPr>
          <w:tab/>
        </w:r>
        <w:r w:rsidRPr="004533D6" w:rsidDel="004533D6">
          <w:rPr>
            <w:rPrChange w:id="299" w:author="Fussell, Rhett" w:date="2016-01-21T10:01:00Z">
              <w:rPr>
                <w:rStyle w:val="Hyperlink"/>
                <w:noProof/>
              </w:rPr>
            </w:rPrChange>
          </w:rPr>
          <w:delText>EI Trip Generation</w:delText>
        </w:r>
        <w:r w:rsidDel="004533D6">
          <w:rPr>
            <w:noProof/>
            <w:webHidden/>
          </w:rPr>
          <w:tab/>
          <w:delText>15</w:delText>
        </w:r>
      </w:del>
    </w:p>
    <w:p w14:paraId="0450CF68" w14:textId="77777777" w:rsidR="00113F2F" w:rsidDel="004533D6" w:rsidRDefault="00113F2F">
      <w:pPr>
        <w:pStyle w:val="TOC3"/>
        <w:tabs>
          <w:tab w:val="left" w:pos="1320"/>
          <w:tab w:val="right" w:leader="dot" w:pos="8846"/>
        </w:tabs>
        <w:rPr>
          <w:del w:id="300" w:author="Fussell, Rhett" w:date="2016-01-21T10:01:00Z"/>
          <w:rFonts w:asciiTheme="minorHAnsi" w:eastAsiaTheme="minorEastAsia" w:hAnsiTheme="minorHAnsi" w:cstheme="minorBidi"/>
          <w:noProof/>
        </w:rPr>
      </w:pPr>
      <w:del w:id="301" w:author="Fussell, Rhett" w:date="2016-01-21T10:01:00Z">
        <w:r w:rsidRPr="004533D6" w:rsidDel="004533D6">
          <w:rPr>
            <w:rPrChange w:id="302" w:author="Fussell, Rhett" w:date="2016-01-21T10:01:00Z">
              <w:rPr>
                <w:rStyle w:val="Hyperlink"/>
                <w:noProof/>
              </w:rPr>
            </w:rPrChange>
          </w:rPr>
          <w:delText>7.2.2</w:delText>
        </w:r>
        <w:r w:rsidDel="004533D6">
          <w:rPr>
            <w:rFonts w:asciiTheme="minorHAnsi" w:eastAsiaTheme="minorEastAsia" w:hAnsiTheme="minorHAnsi" w:cstheme="minorBidi"/>
            <w:noProof/>
          </w:rPr>
          <w:tab/>
        </w:r>
        <w:r w:rsidRPr="004533D6" w:rsidDel="004533D6">
          <w:rPr>
            <w:rPrChange w:id="303" w:author="Fussell, Rhett" w:date="2016-01-21T10:01:00Z">
              <w:rPr>
                <w:rStyle w:val="Hyperlink"/>
                <w:noProof/>
              </w:rPr>
            </w:rPrChange>
          </w:rPr>
          <w:delText>EI Trip Distribution</w:delText>
        </w:r>
        <w:r w:rsidDel="004533D6">
          <w:rPr>
            <w:noProof/>
            <w:webHidden/>
          </w:rPr>
          <w:tab/>
          <w:delText>15</w:delText>
        </w:r>
      </w:del>
    </w:p>
    <w:p w14:paraId="106AF346" w14:textId="77777777" w:rsidR="00113F2F" w:rsidDel="004533D6" w:rsidRDefault="00113F2F">
      <w:pPr>
        <w:pStyle w:val="TOC3"/>
        <w:tabs>
          <w:tab w:val="left" w:pos="1320"/>
          <w:tab w:val="right" w:leader="dot" w:pos="8846"/>
        </w:tabs>
        <w:rPr>
          <w:del w:id="304" w:author="Fussell, Rhett" w:date="2016-01-21T10:01:00Z"/>
          <w:rFonts w:asciiTheme="minorHAnsi" w:eastAsiaTheme="minorEastAsia" w:hAnsiTheme="minorHAnsi" w:cstheme="minorBidi"/>
          <w:noProof/>
        </w:rPr>
      </w:pPr>
      <w:del w:id="305" w:author="Fussell, Rhett" w:date="2016-01-21T10:01:00Z">
        <w:r w:rsidRPr="004533D6" w:rsidDel="004533D6">
          <w:rPr>
            <w:rPrChange w:id="306" w:author="Fussell, Rhett" w:date="2016-01-21T10:01:00Z">
              <w:rPr>
                <w:rStyle w:val="Hyperlink"/>
                <w:noProof/>
              </w:rPr>
            </w:rPrChange>
          </w:rPr>
          <w:delText>7.2.3</w:delText>
        </w:r>
        <w:r w:rsidDel="004533D6">
          <w:rPr>
            <w:rFonts w:asciiTheme="minorHAnsi" w:eastAsiaTheme="minorEastAsia" w:hAnsiTheme="minorHAnsi" w:cstheme="minorBidi"/>
            <w:noProof/>
          </w:rPr>
          <w:tab/>
        </w:r>
        <w:r w:rsidRPr="004533D6" w:rsidDel="004533D6">
          <w:rPr>
            <w:rPrChange w:id="307" w:author="Fussell, Rhett" w:date="2016-01-21T10:01:00Z">
              <w:rPr>
                <w:rStyle w:val="Hyperlink"/>
                <w:noProof/>
              </w:rPr>
            </w:rPrChange>
          </w:rPr>
          <w:delText>Time of Day</w:delText>
        </w:r>
        <w:r w:rsidDel="004533D6">
          <w:rPr>
            <w:noProof/>
            <w:webHidden/>
          </w:rPr>
          <w:tab/>
          <w:delText>15</w:delText>
        </w:r>
      </w:del>
    </w:p>
    <w:p w14:paraId="1F973E60" w14:textId="77777777" w:rsidR="00113F2F" w:rsidDel="004533D6" w:rsidRDefault="00113F2F">
      <w:pPr>
        <w:pStyle w:val="TOC3"/>
        <w:tabs>
          <w:tab w:val="left" w:pos="1320"/>
          <w:tab w:val="right" w:leader="dot" w:pos="8846"/>
        </w:tabs>
        <w:rPr>
          <w:del w:id="308" w:author="Fussell, Rhett" w:date="2016-01-21T10:01:00Z"/>
          <w:rFonts w:asciiTheme="minorHAnsi" w:eastAsiaTheme="minorEastAsia" w:hAnsiTheme="minorHAnsi" w:cstheme="minorBidi"/>
          <w:noProof/>
        </w:rPr>
      </w:pPr>
      <w:del w:id="309" w:author="Fussell, Rhett" w:date="2016-01-21T10:01:00Z">
        <w:r w:rsidRPr="004533D6" w:rsidDel="004533D6">
          <w:rPr>
            <w:rPrChange w:id="310" w:author="Fussell, Rhett" w:date="2016-01-21T10:01:00Z">
              <w:rPr>
                <w:rStyle w:val="Hyperlink"/>
                <w:noProof/>
              </w:rPr>
            </w:rPrChange>
          </w:rPr>
          <w:delText>7.2.4</w:delText>
        </w:r>
        <w:r w:rsidDel="004533D6">
          <w:rPr>
            <w:rFonts w:asciiTheme="minorHAnsi" w:eastAsiaTheme="minorEastAsia" w:hAnsiTheme="minorHAnsi" w:cstheme="minorBidi"/>
            <w:noProof/>
          </w:rPr>
          <w:tab/>
        </w:r>
        <w:r w:rsidRPr="004533D6" w:rsidDel="004533D6">
          <w:rPr>
            <w:rPrChange w:id="311" w:author="Fussell, Rhett" w:date="2016-01-21T10:01:00Z">
              <w:rPr>
                <w:rStyle w:val="Hyperlink"/>
                <w:noProof/>
              </w:rPr>
            </w:rPrChange>
          </w:rPr>
          <w:delText>EI Calibration Results</w:delText>
        </w:r>
        <w:r w:rsidDel="004533D6">
          <w:rPr>
            <w:noProof/>
            <w:webHidden/>
          </w:rPr>
          <w:tab/>
          <w:delText>15</w:delText>
        </w:r>
      </w:del>
    </w:p>
    <w:p w14:paraId="1DC7E935" w14:textId="77777777" w:rsidR="00113F2F" w:rsidDel="004533D6" w:rsidRDefault="00113F2F">
      <w:pPr>
        <w:pStyle w:val="TOC1"/>
        <w:tabs>
          <w:tab w:val="left" w:pos="440"/>
          <w:tab w:val="right" w:leader="dot" w:pos="8846"/>
        </w:tabs>
        <w:rPr>
          <w:del w:id="312" w:author="Fussell, Rhett" w:date="2016-01-21T10:01:00Z"/>
          <w:rFonts w:asciiTheme="minorHAnsi" w:eastAsiaTheme="minorEastAsia" w:hAnsiTheme="minorHAnsi" w:cstheme="minorBidi"/>
          <w:caps w:val="0"/>
          <w:noProof/>
        </w:rPr>
      </w:pPr>
      <w:del w:id="313" w:author="Fussell, Rhett" w:date="2016-01-21T10:01:00Z">
        <w:r w:rsidRPr="004533D6" w:rsidDel="004533D6">
          <w:rPr>
            <w:rPrChange w:id="314" w:author="Fussell, Rhett" w:date="2016-01-21T10:01:00Z">
              <w:rPr>
                <w:rStyle w:val="Hyperlink"/>
                <w:caps w:val="0"/>
                <w:noProof/>
              </w:rPr>
            </w:rPrChange>
          </w:rPr>
          <w:delText>8</w:delText>
        </w:r>
        <w:r w:rsidDel="004533D6">
          <w:rPr>
            <w:rFonts w:asciiTheme="minorHAnsi" w:eastAsiaTheme="minorEastAsia" w:hAnsiTheme="minorHAnsi" w:cstheme="minorBidi"/>
            <w:caps w:val="0"/>
            <w:noProof/>
          </w:rPr>
          <w:tab/>
        </w:r>
        <w:r w:rsidRPr="004533D6" w:rsidDel="004533D6">
          <w:rPr>
            <w:rPrChange w:id="315" w:author="Fussell, Rhett" w:date="2016-01-21T10:01:00Z">
              <w:rPr>
                <w:rStyle w:val="Hyperlink"/>
                <w:caps w:val="0"/>
                <w:noProof/>
              </w:rPr>
            </w:rPrChange>
          </w:rPr>
          <w:delText>Mode Choice Model</w:delText>
        </w:r>
        <w:r w:rsidDel="004533D6">
          <w:rPr>
            <w:noProof/>
            <w:webHidden/>
          </w:rPr>
          <w:tab/>
          <w:delText>16</w:delText>
        </w:r>
      </w:del>
    </w:p>
    <w:p w14:paraId="5C938814" w14:textId="77777777" w:rsidR="00113F2F" w:rsidDel="004533D6" w:rsidRDefault="00113F2F">
      <w:pPr>
        <w:pStyle w:val="TOC2"/>
        <w:tabs>
          <w:tab w:val="left" w:pos="880"/>
          <w:tab w:val="right" w:leader="dot" w:pos="8846"/>
        </w:tabs>
        <w:rPr>
          <w:del w:id="316" w:author="Fussell, Rhett" w:date="2016-01-21T10:01:00Z"/>
          <w:rFonts w:asciiTheme="minorHAnsi" w:eastAsiaTheme="minorEastAsia" w:hAnsiTheme="minorHAnsi" w:cstheme="minorBidi"/>
          <w:noProof/>
        </w:rPr>
      </w:pPr>
      <w:del w:id="317" w:author="Fussell, Rhett" w:date="2016-01-21T10:01:00Z">
        <w:r w:rsidRPr="004533D6" w:rsidDel="004533D6">
          <w:rPr>
            <w:rPrChange w:id="318" w:author="Fussell, Rhett" w:date="2016-01-21T10:01:00Z">
              <w:rPr>
                <w:rStyle w:val="Hyperlink"/>
                <w:noProof/>
              </w:rPr>
            </w:rPrChange>
          </w:rPr>
          <w:delText>8.1</w:delText>
        </w:r>
        <w:r w:rsidDel="004533D6">
          <w:rPr>
            <w:rFonts w:asciiTheme="minorHAnsi" w:eastAsiaTheme="minorEastAsia" w:hAnsiTheme="minorHAnsi" w:cstheme="minorBidi"/>
            <w:noProof/>
          </w:rPr>
          <w:tab/>
        </w:r>
        <w:r w:rsidRPr="004533D6" w:rsidDel="004533D6">
          <w:rPr>
            <w:rPrChange w:id="319" w:author="Fussell, Rhett" w:date="2016-01-21T10:01:00Z">
              <w:rPr>
                <w:rStyle w:val="Hyperlink"/>
                <w:noProof/>
              </w:rPr>
            </w:rPrChange>
          </w:rPr>
          <w:delText>On-Board Survey</w:delText>
        </w:r>
        <w:r w:rsidDel="004533D6">
          <w:rPr>
            <w:noProof/>
            <w:webHidden/>
          </w:rPr>
          <w:tab/>
          <w:delText>16</w:delText>
        </w:r>
      </w:del>
    </w:p>
    <w:p w14:paraId="3B793748" w14:textId="77777777" w:rsidR="00113F2F" w:rsidDel="004533D6" w:rsidRDefault="00113F2F">
      <w:pPr>
        <w:pStyle w:val="TOC3"/>
        <w:tabs>
          <w:tab w:val="left" w:pos="1320"/>
          <w:tab w:val="right" w:leader="dot" w:pos="8846"/>
        </w:tabs>
        <w:rPr>
          <w:del w:id="320" w:author="Fussell, Rhett" w:date="2016-01-21T10:01:00Z"/>
          <w:rFonts w:asciiTheme="minorHAnsi" w:eastAsiaTheme="minorEastAsia" w:hAnsiTheme="minorHAnsi" w:cstheme="minorBidi"/>
          <w:noProof/>
        </w:rPr>
      </w:pPr>
      <w:del w:id="321" w:author="Fussell, Rhett" w:date="2016-01-21T10:01:00Z">
        <w:r w:rsidRPr="004533D6" w:rsidDel="004533D6">
          <w:rPr>
            <w:rPrChange w:id="322" w:author="Fussell, Rhett" w:date="2016-01-21T10:01:00Z">
              <w:rPr>
                <w:rStyle w:val="Hyperlink"/>
                <w:noProof/>
              </w:rPr>
            </w:rPrChange>
          </w:rPr>
          <w:delText>8.1.1</w:delText>
        </w:r>
        <w:r w:rsidDel="004533D6">
          <w:rPr>
            <w:rFonts w:asciiTheme="minorHAnsi" w:eastAsiaTheme="minorEastAsia" w:hAnsiTheme="minorHAnsi" w:cstheme="minorBidi"/>
            <w:noProof/>
          </w:rPr>
          <w:tab/>
        </w:r>
        <w:r w:rsidRPr="004533D6" w:rsidDel="004533D6">
          <w:rPr>
            <w:rPrChange w:id="323" w:author="Fussell, Rhett" w:date="2016-01-21T10:01:00Z">
              <w:rPr>
                <w:rStyle w:val="Hyperlink"/>
                <w:noProof/>
              </w:rPr>
            </w:rPrChange>
          </w:rPr>
          <w:delText>Survey Analysis</w:delText>
        </w:r>
        <w:r w:rsidDel="004533D6">
          <w:rPr>
            <w:noProof/>
            <w:webHidden/>
          </w:rPr>
          <w:tab/>
          <w:delText>16</w:delText>
        </w:r>
      </w:del>
    </w:p>
    <w:p w14:paraId="2C5F2B05" w14:textId="77777777" w:rsidR="00113F2F" w:rsidDel="004533D6" w:rsidRDefault="00113F2F">
      <w:pPr>
        <w:pStyle w:val="TOC3"/>
        <w:tabs>
          <w:tab w:val="left" w:pos="1320"/>
          <w:tab w:val="right" w:leader="dot" w:pos="8846"/>
        </w:tabs>
        <w:rPr>
          <w:del w:id="324" w:author="Fussell, Rhett" w:date="2016-01-21T10:01:00Z"/>
          <w:rFonts w:asciiTheme="minorHAnsi" w:eastAsiaTheme="minorEastAsia" w:hAnsiTheme="minorHAnsi" w:cstheme="minorBidi"/>
          <w:noProof/>
        </w:rPr>
      </w:pPr>
      <w:del w:id="325" w:author="Fussell, Rhett" w:date="2016-01-21T10:01:00Z">
        <w:r w:rsidRPr="004533D6" w:rsidDel="004533D6">
          <w:rPr>
            <w:rPrChange w:id="326" w:author="Fussell, Rhett" w:date="2016-01-21T10:01:00Z">
              <w:rPr>
                <w:rStyle w:val="Hyperlink"/>
                <w:noProof/>
              </w:rPr>
            </w:rPrChange>
          </w:rPr>
          <w:delText>8.1.2</w:delText>
        </w:r>
        <w:r w:rsidDel="004533D6">
          <w:rPr>
            <w:rFonts w:asciiTheme="minorHAnsi" w:eastAsiaTheme="minorEastAsia" w:hAnsiTheme="minorHAnsi" w:cstheme="minorBidi"/>
            <w:noProof/>
          </w:rPr>
          <w:tab/>
        </w:r>
        <w:r w:rsidRPr="004533D6" w:rsidDel="004533D6">
          <w:rPr>
            <w:rPrChange w:id="327" w:author="Fussell, Rhett" w:date="2016-01-21T10:01:00Z">
              <w:rPr>
                <w:rStyle w:val="Hyperlink"/>
                <w:noProof/>
              </w:rPr>
            </w:rPrChange>
          </w:rPr>
          <w:delText>Sample &amp; Survey Expansion</w:delText>
        </w:r>
        <w:r w:rsidDel="004533D6">
          <w:rPr>
            <w:noProof/>
            <w:webHidden/>
          </w:rPr>
          <w:tab/>
          <w:delText>16</w:delText>
        </w:r>
      </w:del>
    </w:p>
    <w:p w14:paraId="7777260B" w14:textId="77777777" w:rsidR="00113F2F" w:rsidDel="004533D6" w:rsidRDefault="00113F2F">
      <w:pPr>
        <w:pStyle w:val="TOC3"/>
        <w:tabs>
          <w:tab w:val="left" w:pos="1320"/>
          <w:tab w:val="right" w:leader="dot" w:pos="8846"/>
        </w:tabs>
        <w:rPr>
          <w:del w:id="328" w:author="Fussell, Rhett" w:date="2016-01-21T10:01:00Z"/>
          <w:rFonts w:asciiTheme="minorHAnsi" w:eastAsiaTheme="minorEastAsia" w:hAnsiTheme="minorHAnsi" w:cstheme="minorBidi"/>
          <w:noProof/>
        </w:rPr>
      </w:pPr>
      <w:del w:id="329" w:author="Fussell, Rhett" w:date="2016-01-21T10:01:00Z">
        <w:r w:rsidRPr="004533D6" w:rsidDel="004533D6">
          <w:rPr>
            <w:rPrChange w:id="330" w:author="Fussell, Rhett" w:date="2016-01-21T10:01:00Z">
              <w:rPr>
                <w:rStyle w:val="Hyperlink"/>
                <w:noProof/>
              </w:rPr>
            </w:rPrChange>
          </w:rPr>
          <w:delText>8.1.3</w:delText>
        </w:r>
        <w:r w:rsidDel="004533D6">
          <w:rPr>
            <w:rFonts w:asciiTheme="minorHAnsi" w:eastAsiaTheme="minorEastAsia" w:hAnsiTheme="minorHAnsi" w:cstheme="minorBidi"/>
            <w:noProof/>
          </w:rPr>
          <w:tab/>
        </w:r>
        <w:r w:rsidRPr="004533D6" w:rsidDel="004533D6">
          <w:rPr>
            <w:rPrChange w:id="331" w:author="Fussell, Rhett" w:date="2016-01-21T10:01:00Z">
              <w:rPr>
                <w:rStyle w:val="Hyperlink"/>
                <w:noProof/>
              </w:rPr>
            </w:rPrChange>
          </w:rPr>
          <w:delText>District Summaries</w:delText>
        </w:r>
        <w:r w:rsidDel="004533D6">
          <w:rPr>
            <w:noProof/>
            <w:webHidden/>
          </w:rPr>
          <w:tab/>
          <w:delText>16</w:delText>
        </w:r>
      </w:del>
    </w:p>
    <w:p w14:paraId="6B6D521A" w14:textId="77777777" w:rsidR="00113F2F" w:rsidDel="004533D6" w:rsidRDefault="00113F2F">
      <w:pPr>
        <w:pStyle w:val="TOC3"/>
        <w:tabs>
          <w:tab w:val="left" w:pos="1320"/>
          <w:tab w:val="right" w:leader="dot" w:pos="8846"/>
        </w:tabs>
        <w:rPr>
          <w:del w:id="332" w:author="Fussell, Rhett" w:date="2016-01-21T10:01:00Z"/>
          <w:rFonts w:asciiTheme="minorHAnsi" w:eastAsiaTheme="minorEastAsia" w:hAnsiTheme="minorHAnsi" w:cstheme="minorBidi"/>
          <w:noProof/>
        </w:rPr>
      </w:pPr>
      <w:del w:id="333" w:author="Fussell, Rhett" w:date="2016-01-21T10:01:00Z">
        <w:r w:rsidRPr="004533D6" w:rsidDel="004533D6">
          <w:rPr>
            <w:rPrChange w:id="334" w:author="Fussell, Rhett" w:date="2016-01-21T10:01:00Z">
              <w:rPr>
                <w:rStyle w:val="Hyperlink"/>
                <w:noProof/>
              </w:rPr>
            </w:rPrChange>
          </w:rPr>
          <w:delText>8.1.4</w:delText>
        </w:r>
        <w:r w:rsidDel="004533D6">
          <w:rPr>
            <w:rFonts w:asciiTheme="minorHAnsi" w:eastAsiaTheme="minorEastAsia" w:hAnsiTheme="minorHAnsi" w:cstheme="minorBidi"/>
            <w:noProof/>
          </w:rPr>
          <w:tab/>
        </w:r>
        <w:r w:rsidRPr="004533D6" w:rsidDel="004533D6">
          <w:rPr>
            <w:rPrChange w:id="335" w:author="Fussell, Rhett" w:date="2016-01-21T10:01:00Z">
              <w:rPr>
                <w:rStyle w:val="Hyperlink"/>
                <w:noProof/>
              </w:rPr>
            </w:rPrChange>
          </w:rPr>
          <w:delText>Calibration Targets</w:delText>
        </w:r>
        <w:r w:rsidDel="004533D6">
          <w:rPr>
            <w:noProof/>
            <w:webHidden/>
          </w:rPr>
          <w:tab/>
          <w:delText>16</w:delText>
        </w:r>
      </w:del>
    </w:p>
    <w:p w14:paraId="27279EBD" w14:textId="77777777" w:rsidR="00113F2F" w:rsidDel="004533D6" w:rsidRDefault="00113F2F">
      <w:pPr>
        <w:pStyle w:val="TOC2"/>
        <w:tabs>
          <w:tab w:val="left" w:pos="880"/>
          <w:tab w:val="right" w:leader="dot" w:pos="8846"/>
        </w:tabs>
        <w:rPr>
          <w:del w:id="336" w:author="Fussell, Rhett" w:date="2016-01-21T10:01:00Z"/>
          <w:rFonts w:asciiTheme="minorHAnsi" w:eastAsiaTheme="minorEastAsia" w:hAnsiTheme="minorHAnsi" w:cstheme="minorBidi"/>
          <w:noProof/>
        </w:rPr>
      </w:pPr>
      <w:del w:id="337" w:author="Fussell, Rhett" w:date="2016-01-21T10:01:00Z">
        <w:r w:rsidRPr="004533D6" w:rsidDel="004533D6">
          <w:rPr>
            <w:rPrChange w:id="338" w:author="Fussell, Rhett" w:date="2016-01-21T10:01:00Z">
              <w:rPr>
                <w:rStyle w:val="Hyperlink"/>
                <w:noProof/>
              </w:rPr>
            </w:rPrChange>
          </w:rPr>
          <w:delText>8.2</w:delText>
        </w:r>
        <w:r w:rsidDel="004533D6">
          <w:rPr>
            <w:rFonts w:asciiTheme="minorHAnsi" w:eastAsiaTheme="minorEastAsia" w:hAnsiTheme="minorHAnsi" w:cstheme="minorBidi"/>
            <w:noProof/>
          </w:rPr>
          <w:tab/>
        </w:r>
        <w:r w:rsidRPr="004533D6" w:rsidDel="004533D6">
          <w:rPr>
            <w:rPrChange w:id="339" w:author="Fussell, Rhett" w:date="2016-01-21T10:01:00Z">
              <w:rPr>
                <w:rStyle w:val="Hyperlink"/>
                <w:noProof/>
              </w:rPr>
            </w:rPrChange>
          </w:rPr>
          <w:delText>Transit Data</w:delText>
        </w:r>
        <w:r w:rsidDel="004533D6">
          <w:rPr>
            <w:noProof/>
            <w:webHidden/>
          </w:rPr>
          <w:tab/>
          <w:delText>16</w:delText>
        </w:r>
      </w:del>
    </w:p>
    <w:p w14:paraId="13F332B3" w14:textId="77777777" w:rsidR="00113F2F" w:rsidDel="004533D6" w:rsidRDefault="00113F2F">
      <w:pPr>
        <w:pStyle w:val="TOC3"/>
        <w:tabs>
          <w:tab w:val="left" w:pos="1320"/>
          <w:tab w:val="right" w:leader="dot" w:pos="8846"/>
        </w:tabs>
        <w:rPr>
          <w:del w:id="340" w:author="Fussell, Rhett" w:date="2016-01-21T10:01:00Z"/>
          <w:rFonts w:asciiTheme="minorHAnsi" w:eastAsiaTheme="minorEastAsia" w:hAnsiTheme="minorHAnsi" w:cstheme="minorBidi"/>
          <w:noProof/>
        </w:rPr>
      </w:pPr>
      <w:del w:id="341" w:author="Fussell, Rhett" w:date="2016-01-21T10:01:00Z">
        <w:r w:rsidRPr="004533D6" w:rsidDel="004533D6">
          <w:rPr>
            <w:rPrChange w:id="342" w:author="Fussell, Rhett" w:date="2016-01-21T10:01:00Z">
              <w:rPr>
                <w:rStyle w:val="Hyperlink"/>
                <w:noProof/>
              </w:rPr>
            </w:rPrChange>
          </w:rPr>
          <w:delText>8.2.1</w:delText>
        </w:r>
        <w:r w:rsidDel="004533D6">
          <w:rPr>
            <w:rFonts w:asciiTheme="minorHAnsi" w:eastAsiaTheme="minorEastAsia" w:hAnsiTheme="minorHAnsi" w:cstheme="minorBidi"/>
            <w:noProof/>
          </w:rPr>
          <w:tab/>
        </w:r>
        <w:r w:rsidRPr="004533D6" w:rsidDel="004533D6">
          <w:rPr>
            <w:rPrChange w:id="343" w:author="Fussell, Rhett" w:date="2016-01-21T10:01:00Z">
              <w:rPr>
                <w:rStyle w:val="Hyperlink"/>
                <w:noProof/>
              </w:rPr>
            </w:rPrChange>
          </w:rPr>
          <w:delText>Transit Modes</w:delText>
        </w:r>
        <w:r w:rsidDel="004533D6">
          <w:rPr>
            <w:noProof/>
            <w:webHidden/>
          </w:rPr>
          <w:tab/>
          <w:delText>16</w:delText>
        </w:r>
      </w:del>
    </w:p>
    <w:p w14:paraId="035D8868" w14:textId="77777777" w:rsidR="00113F2F" w:rsidDel="004533D6" w:rsidRDefault="00113F2F">
      <w:pPr>
        <w:pStyle w:val="TOC2"/>
        <w:tabs>
          <w:tab w:val="left" w:pos="880"/>
          <w:tab w:val="right" w:leader="dot" w:pos="8846"/>
        </w:tabs>
        <w:rPr>
          <w:del w:id="344" w:author="Fussell, Rhett" w:date="2016-01-21T10:01:00Z"/>
          <w:rFonts w:asciiTheme="minorHAnsi" w:eastAsiaTheme="minorEastAsia" w:hAnsiTheme="minorHAnsi" w:cstheme="minorBidi"/>
          <w:noProof/>
        </w:rPr>
      </w:pPr>
      <w:del w:id="345" w:author="Fussell, Rhett" w:date="2016-01-21T10:01:00Z">
        <w:r w:rsidRPr="004533D6" w:rsidDel="004533D6">
          <w:rPr>
            <w:rPrChange w:id="346" w:author="Fussell, Rhett" w:date="2016-01-21T10:01:00Z">
              <w:rPr>
                <w:rStyle w:val="Hyperlink"/>
                <w:noProof/>
              </w:rPr>
            </w:rPrChange>
          </w:rPr>
          <w:delText>8.3</w:delText>
        </w:r>
        <w:r w:rsidDel="004533D6">
          <w:rPr>
            <w:rFonts w:asciiTheme="minorHAnsi" w:eastAsiaTheme="minorEastAsia" w:hAnsiTheme="minorHAnsi" w:cstheme="minorBidi"/>
            <w:noProof/>
          </w:rPr>
          <w:tab/>
        </w:r>
        <w:r w:rsidRPr="004533D6" w:rsidDel="004533D6">
          <w:rPr>
            <w:rPrChange w:id="347" w:author="Fussell, Rhett" w:date="2016-01-21T10:01:00Z">
              <w:rPr>
                <w:rStyle w:val="Hyperlink"/>
                <w:noProof/>
              </w:rPr>
            </w:rPrChange>
          </w:rPr>
          <w:delText>Transit Paths</w:delText>
        </w:r>
        <w:r w:rsidDel="004533D6">
          <w:rPr>
            <w:noProof/>
            <w:webHidden/>
          </w:rPr>
          <w:tab/>
          <w:delText>16</w:delText>
        </w:r>
      </w:del>
    </w:p>
    <w:p w14:paraId="2882C902" w14:textId="77777777" w:rsidR="00113F2F" w:rsidDel="004533D6" w:rsidRDefault="00113F2F">
      <w:pPr>
        <w:pStyle w:val="TOC3"/>
        <w:tabs>
          <w:tab w:val="left" w:pos="1320"/>
          <w:tab w:val="right" w:leader="dot" w:pos="8846"/>
        </w:tabs>
        <w:rPr>
          <w:del w:id="348" w:author="Fussell, Rhett" w:date="2016-01-21T10:01:00Z"/>
          <w:rFonts w:asciiTheme="minorHAnsi" w:eastAsiaTheme="minorEastAsia" w:hAnsiTheme="minorHAnsi" w:cstheme="minorBidi"/>
          <w:noProof/>
        </w:rPr>
      </w:pPr>
      <w:del w:id="349" w:author="Fussell, Rhett" w:date="2016-01-21T10:01:00Z">
        <w:r w:rsidRPr="004533D6" w:rsidDel="004533D6">
          <w:rPr>
            <w:rPrChange w:id="350" w:author="Fussell, Rhett" w:date="2016-01-21T10:01:00Z">
              <w:rPr>
                <w:rStyle w:val="Hyperlink"/>
                <w:noProof/>
              </w:rPr>
            </w:rPrChange>
          </w:rPr>
          <w:delText>8.3.1</w:delText>
        </w:r>
        <w:r w:rsidDel="004533D6">
          <w:rPr>
            <w:rFonts w:asciiTheme="minorHAnsi" w:eastAsiaTheme="minorEastAsia" w:hAnsiTheme="minorHAnsi" w:cstheme="minorBidi"/>
            <w:noProof/>
          </w:rPr>
          <w:tab/>
        </w:r>
        <w:r w:rsidRPr="004533D6" w:rsidDel="004533D6">
          <w:rPr>
            <w:rPrChange w:id="351" w:author="Fussell, Rhett" w:date="2016-01-21T10:01:00Z">
              <w:rPr>
                <w:rStyle w:val="Hyperlink"/>
                <w:noProof/>
              </w:rPr>
            </w:rPrChange>
          </w:rPr>
          <w:delText>Path-Cost Components</w:delText>
        </w:r>
        <w:r w:rsidDel="004533D6">
          <w:rPr>
            <w:noProof/>
            <w:webHidden/>
          </w:rPr>
          <w:tab/>
          <w:delText>16</w:delText>
        </w:r>
      </w:del>
    </w:p>
    <w:p w14:paraId="52A3F787" w14:textId="77777777" w:rsidR="00113F2F" w:rsidDel="004533D6" w:rsidRDefault="00113F2F">
      <w:pPr>
        <w:pStyle w:val="TOC3"/>
        <w:tabs>
          <w:tab w:val="left" w:pos="1320"/>
          <w:tab w:val="right" w:leader="dot" w:pos="8846"/>
        </w:tabs>
        <w:rPr>
          <w:del w:id="352" w:author="Fussell, Rhett" w:date="2016-01-21T10:01:00Z"/>
          <w:rFonts w:asciiTheme="minorHAnsi" w:eastAsiaTheme="minorEastAsia" w:hAnsiTheme="minorHAnsi" w:cstheme="minorBidi"/>
          <w:noProof/>
        </w:rPr>
      </w:pPr>
      <w:del w:id="353" w:author="Fussell, Rhett" w:date="2016-01-21T10:01:00Z">
        <w:r w:rsidRPr="004533D6" w:rsidDel="004533D6">
          <w:rPr>
            <w:rPrChange w:id="354" w:author="Fussell, Rhett" w:date="2016-01-21T10:01:00Z">
              <w:rPr>
                <w:rStyle w:val="Hyperlink"/>
                <w:noProof/>
              </w:rPr>
            </w:rPrChange>
          </w:rPr>
          <w:delText>8.3.2</w:delText>
        </w:r>
        <w:r w:rsidDel="004533D6">
          <w:rPr>
            <w:rFonts w:asciiTheme="minorHAnsi" w:eastAsiaTheme="minorEastAsia" w:hAnsiTheme="minorHAnsi" w:cstheme="minorBidi"/>
            <w:noProof/>
          </w:rPr>
          <w:tab/>
        </w:r>
        <w:r w:rsidRPr="004533D6" w:rsidDel="004533D6">
          <w:rPr>
            <w:rPrChange w:id="355" w:author="Fussell, Rhett" w:date="2016-01-21T10:01:00Z">
              <w:rPr>
                <w:rStyle w:val="Hyperlink"/>
                <w:noProof/>
              </w:rPr>
            </w:rPrChange>
          </w:rPr>
          <w:delText>Transit Skims</w:delText>
        </w:r>
        <w:r w:rsidDel="004533D6">
          <w:rPr>
            <w:noProof/>
            <w:webHidden/>
          </w:rPr>
          <w:tab/>
          <w:delText>16</w:delText>
        </w:r>
      </w:del>
    </w:p>
    <w:p w14:paraId="426A5281" w14:textId="77777777" w:rsidR="00113F2F" w:rsidDel="004533D6" w:rsidRDefault="00113F2F">
      <w:pPr>
        <w:pStyle w:val="TOC2"/>
        <w:tabs>
          <w:tab w:val="left" w:pos="880"/>
          <w:tab w:val="right" w:leader="dot" w:pos="8846"/>
        </w:tabs>
        <w:rPr>
          <w:del w:id="356" w:author="Fussell, Rhett" w:date="2016-01-21T10:01:00Z"/>
          <w:rFonts w:asciiTheme="minorHAnsi" w:eastAsiaTheme="minorEastAsia" w:hAnsiTheme="minorHAnsi" w:cstheme="minorBidi"/>
          <w:noProof/>
        </w:rPr>
      </w:pPr>
      <w:del w:id="357" w:author="Fussell, Rhett" w:date="2016-01-21T10:01:00Z">
        <w:r w:rsidRPr="004533D6" w:rsidDel="004533D6">
          <w:rPr>
            <w:rPrChange w:id="358" w:author="Fussell, Rhett" w:date="2016-01-21T10:01:00Z">
              <w:rPr>
                <w:rStyle w:val="Hyperlink"/>
                <w:noProof/>
              </w:rPr>
            </w:rPrChange>
          </w:rPr>
          <w:delText>8.4</w:delText>
        </w:r>
        <w:r w:rsidDel="004533D6">
          <w:rPr>
            <w:rFonts w:asciiTheme="minorHAnsi" w:eastAsiaTheme="minorEastAsia" w:hAnsiTheme="minorHAnsi" w:cstheme="minorBidi"/>
            <w:noProof/>
          </w:rPr>
          <w:tab/>
        </w:r>
        <w:r w:rsidRPr="004533D6" w:rsidDel="004533D6">
          <w:rPr>
            <w:rPrChange w:id="359" w:author="Fussell, Rhett" w:date="2016-01-21T10:01:00Z">
              <w:rPr>
                <w:rStyle w:val="Hyperlink"/>
                <w:noProof/>
              </w:rPr>
            </w:rPrChange>
          </w:rPr>
          <w:delText>Mode Choice Model Structure</w:delText>
        </w:r>
        <w:r w:rsidDel="004533D6">
          <w:rPr>
            <w:noProof/>
            <w:webHidden/>
          </w:rPr>
          <w:tab/>
          <w:delText>16</w:delText>
        </w:r>
      </w:del>
    </w:p>
    <w:p w14:paraId="686AF102" w14:textId="77777777" w:rsidR="00113F2F" w:rsidDel="004533D6" w:rsidRDefault="00113F2F">
      <w:pPr>
        <w:pStyle w:val="TOC3"/>
        <w:tabs>
          <w:tab w:val="left" w:pos="1320"/>
          <w:tab w:val="right" w:leader="dot" w:pos="8846"/>
        </w:tabs>
        <w:rPr>
          <w:del w:id="360" w:author="Fussell, Rhett" w:date="2016-01-21T10:01:00Z"/>
          <w:rFonts w:asciiTheme="minorHAnsi" w:eastAsiaTheme="minorEastAsia" w:hAnsiTheme="minorHAnsi" w:cstheme="minorBidi"/>
          <w:noProof/>
        </w:rPr>
      </w:pPr>
      <w:del w:id="361" w:author="Fussell, Rhett" w:date="2016-01-21T10:01:00Z">
        <w:r w:rsidRPr="004533D6" w:rsidDel="004533D6">
          <w:rPr>
            <w:rPrChange w:id="362" w:author="Fussell, Rhett" w:date="2016-01-21T10:01:00Z">
              <w:rPr>
                <w:rStyle w:val="Hyperlink"/>
                <w:noProof/>
              </w:rPr>
            </w:rPrChange>
          </w:rPr>
          <w:lastRenderedPageBreak/>
          <w:delText>8.4.1</w:delText>
        </w:r>
        <w:r w:rsidDel="004533D6">
          <w:rPr>
            <w:rFonts w:asciiTheme="minorHAnsi" w:eastAsiaTheme="minorEastAsia" w:hAnsiTheme="minorHAnsi" w:cstheme="minorBidi"/>
            <w:noProof/>
          </w:rPr>
          <w:tab/>
        </w:r>
        <w:r w:rsidRPr="004533D6" w:rsidDel="004533D6">
          <w:rPr>
            <w:rPrChange w:id="363" w:author="Fussell, Rhett" w:date="2016-01-21T10:01:00Z">
              <w:rPr>
                <w:rStyle w:val="Hyperlink"/>
                <w:noProof/>
              </w:rPr>
            </w:rPrChange>
          </w:rPr>
          <w:delText>Mode-Choice Description</w:delText>
        </w:r>
        <w:r w:rsidDel="004533D6">
          <w:rPr>
            <w:noProof/>
            <w:webHidden/>
          </w:rPr>
          <w:tab/>
          <w:delText>16</w:delText>
        </w:r>
      </w:del>
    </w:p>
    <w:p w14:paraId="6E5CB5B8" w14:textId="77777777" w:rsidR="00113F2F" w:rsidDel="004533D6" w:rsidRDefault="00113F2F">
      <w:pPr>
        <w:pStyle w:val="TOC3"/>
        <w:tabs>
          <w:tab w:val="left" w:pos="1320"/>
          <w:tab w:val="right" w:leader="dot" w:pos="8846"/>
        </w:tabs>
        <w:rPr>
          <w:del w:id="364" w:author="Fussell, Rhett" w:date="2016-01-21T10:01:00Z"/>
          <w:rFonts w:asciiTheme="minorHAnsi" w:eastAsiaTheme="minorEastAsia" w:hAnsiTheme="minorHAnsi" w:cstheme="minorBidi"/>
          <w:noProof/>
        </w:rPr>
      </w:pPr>
      <w:del w:id="365" w:author="Fussell, Rhett" w:date="2016-01-21T10:01:00Z">
        <w:r w:rsidRPr="004533D6" w:rsidDel="004533D6">
          <w:rPr>
            <w:rPrChange w:id="366" w:author="Fussell, Rhett" w:date="2016-01-21T10:01:00Z">
              <w:rPr>
                <w:rStyle w:val="Hyperlink"/>
                <w:noProof/>
              </w:rPr>
            </w:rPrChange>
          </w:rPr>
          <w:delText>8.4.2</w:delText>
        </w:r>
        <w:r w:rsidDel="004533D6">
          <w:rPr>
            <w:rFonts w:asciiTheme="minorHAnsi" w:eastAsiaTheme="minorEastAsia" w:hAnsiTheme="minorHAnsi" w:cstheme="minorBidi"/>
            <w:noProof/>
          </w:rPr>
          <w:tab/>
        </w:r>
        <w:r w:rsidRPr="004533D6" w:rsidDel="004533D6">
          <w:rPr>
            <w:rPrChange w:id="367" w:author="Fussell, Rhett" w:date="2016-01-21T10:01:00Z">
              <w:rPr>
                <w:rStyle w:val="Hyperlink"/>
                <w:noProof/>
              </w:rPr>
            </w:rPrChange>
          </w:rPr>
          <w:delText>Asserted Model Coefficients</w:delText>
        </w:r>
        <w:r w:rsidDel="004533D6">
          <w:rPr>
            <w:noProof/>
            <w:webHidden/>
          </w:rPr>
          <w:tab/>
          <w:delText>16</w:delText>
        </w:r>
      </w:del>
    </w:p>
    <w:p w14:paraId="3CFF2298" w14:textId="77777777" w:rsidR="00113F2F" w:rsidDel="004533D6" w:rsidRDefault="00113F2F">
      <w:pPr>
        <w:pStyle w:val="TOC2"/>
        <w:tabs>
          <w:tab w:val="left" w:pos="880"/>
          <w:tab w:val="right" w:leader="dot" w:pos="8846"/>
        </w:tabs>
        <w:rPr>
          <w:del w:id="368" w:author="Fussell, Rhett" w:date="2016-01-21T10:01:00Z"/>
          <w:rFonts w:asciiTheme="minorHAnsi" w:eastAsiaTheme="minorEastAsia" w:hAnsiTheme="minorHAnsi" w:cstheme="minorBidi"/>
          <w:noProof/>
        </w:rPr>
      </w:pPr>
      <w:del w:id="369" w:author="Fussell, Rhett" w:date="2016-01-21T10:01:00Z">
        <w:r w:rsidRPr="004533D6" w:rsidDel="004533D6">
          <w:rPr>
            <w:rPrChange w:id="370" w:author="Fussell, Rhett" w:date="2016-01-21T10:01:00Z">
              <w:rPr>
                <w:rStyle w:val="Hyperlink"/>
                <w:noProof/>
              </w:rPr>
            </w:rPrChange>
          </w:rPr>
          <w:delText>8.5</w:delText>
        </w:r>
        <w:r w:rsidDel="004533D6">
          <w:rPr>
            <w:rFonts w:asciiTheme="minorHAnsi" w:eastAsiaTheme="minorEastAsia" w:hAnsiTheme="minorHAnsi" w:cstheme="minorBidi"/>
            <w:noProof/>
          </w:rPr>
          <w:tab/>
        </w:r>
        <w:r w:rsidRPr="004533D6" w:rsidDel="004533D6">
          <w:rPr>
            <w:rPrChange w:id="371" w:author="Fussell, Rhett" w:date="2016-01-21T10:01:00Z">
              <w:rPr>
                <w:rStyle w:val="Hyperlink"/>
                <w:noProof/>
              </w:rPr>
            </w:rPrChange>
          </w:rPr>
          <w:delText>Mode-Choice Model Calibration &amp; Results</w:delText>
        </w:r>
        <w:r w:rsidDel="004533D6">
          <w:rPr>
            <w:noProof/>
            <w:webHidden/>
          </w:rPr>
          <w:tab/>
          <w:delText>16</w:delText>
        </w:r>
      </w:del>
    </w:p>
    <w:p w14:paraId="2CE8F7C9" w14:textId="77777777" w:rsidR="00113F2F" w:rsidDel="004533D6" w:rsidRDefault="00113F2F">
      <w:pPr>
        <w:pStyle w:val="TOC3"/>
        <w:tabs>
          <w:tab w:val="left" w:pos="1320"/>
          <w:tab w:val="right" w:leader="dot" w:pos="8846"/>
        </w:tabs>
        <w:rPr>
          <w:del w:id="372" w:author="Fussell, Rhett" w:date="2016-01-21T10:01:00Z"/>
          <w:rFonts w:asciiTheme="minorHAnsi" w:eastAsiaTheme="minorEastAsia" w:hAnsiTheme="minorHAnsi" w:cstheme="minorBidi"/>
          <w:noProof/>
        </w:rPr>
      </w:pPr>
      <w:del w:id="373" w:author="Fussell, Rhett" w:date="2016-01-21T10:01:00Z">
        <w:r w:rsidRPr="004533D6" w:rsidDel="004533D6">
          <w:rPr>
            <w:rPrChange w:id="374" w:author="Fussell, Rhett" w:date="2016-01-21T10:01:00Z">
              <w:rPr>
                <w:rStyle w:val="Hyperlink"/>
                <w:rFonts w:eastAsia="PMingLiU"/>
                <w:noProof/>
                <w:lang w:eastAsia="zh-TW"/>
              </w:rPr>
            </w:rPrChange>
          </w:rPr>
          <w:delText>8.5.1</w:delText>
        </w:r>
        <w:r w:rsidDel="004533D6">
          <w:rPr>
            <w:rFonts w:asciiTheme="minorHAnsi" w:eastAsiaTheme="minorEastAsia" w:hAnsiTheme="minorHAnsi" w:cstheme="minorBidi"/>
            <w:noProof/>
          </w:rPr>
          <w:tab/>
        </w:r>
        <w:r w:rsidRPr="004533D6" w:rsidDel="004533D6">
          <w:rPr>
            <w:rPrChange w:id="375" w:author="Fussell, Rhett" w:date="2016-01-21T10:01:00Z">
              <w:rPr>
                <w:rStyle w:val="Hyperlink"/>
                <w:rFonts w:eastAsia="PMingLiU"/>
                <w:noProof/>
              </w:rPr>
            </w:rPrChange>
          </w:rPr>
          <w:delText>Primary Calibration of Mode Choice Constants</w:delText>
        </w:r>
        <w:r w:rsidDel="004533D6">
          <w:rPr>
            <w:noProof/>
            <w:webHidden/>
          </w:rPr>
          <w:tab/>
          <w:delText>16</w:delText>
        </w:r>
      </w:del>
    </w:p>
    <w:p w14:paraId="2A707E62" w14:textId="77777777" w:rsidR="00113F2F" w:rsidDel="004533D6" w:rsidRDefault="00113F2F">
      <w:pPr>
        <w:pStyle w:val="TOC3"/>
        <w:tabs>
          <w:tab w:val="left" w:pos="1320"/>
          <w:tab w:val="right" w:leader="dot" w:pos="8846"/>
        </w:tabs>
        <w:rPr>
          <w:del w:id="376" w:author="Fussell, Rhett" w:date="2016-01-21T10:01:00Z"/>
          <w:rFonts w:asciiTheme="minorHAnsi" w:eastAsiaTheme="minorEastAsia" w:hAnsiTheme="minorHAnsi" w:cstheme="minorBidi"/>
          <w:noProof/>
        </w:rPr>
      </w:pPr>
      <w:del w:id="377" w:author="Fussell, Rhett" w:date="2016-01-21T10:01:00Z">
        <w:r w:rsidRPr="004533D6" w:rsidDel="004533D6">
          <w:rPr>
            <w:rPrChange w:id="378" w:author="Fussell, Rhett" w:date="2016-01-21T10:01:00Z">
              <w:rPr>
                <w:rStyle w:val="Hyperlink"/>
                <w:noProof/>
              </w:rPr>
            </w:rPrChange>
          </w:rPr>
          <w:delText>8.5.2</w:delText>
        </w:r>
        <w:r w:rsidDel="004533D6">
          <w:rPr>
            <w:rFonts w:asciiTheme="minorHAnsi" w:eastAsiaTheme="minorEastAsia" w:hAnsiTheme="minorHAnsi" w:cstheme="minorBidi"/>
            <w:noProof/>
          </w:rPr>
          <w:tab/>
        </w:r>
        <w:r w:rsidRPr="004533D6" w:rsidDel="004533D6">
          <w:rPr>
            <w:rPrChange w:id="379" w:author="Fussell, Rhett" w:date="2016-01-21T10:01:00Z">
              <w:rPr>
                <w:rStyle w:val="Hyperlink"/>
                <w:noProof/>
              </w:rPr>
            </w:rPrChange>
          </w:rPr>
          <w:delText>Calibration of CBD Attraction Transit Trips/Additional Adjustments</w:delText>
        </w:r>
        <w:r w:rsidDel="004533D6">
          <w:rPr>
            <w:noProof/>
            <w:webHidden/>
          </w:rPr>
          <w:tab/>
          <w:delText>16</w:delText>
        </w:r>
      </w:del>
    </w:p>
    <w:p w14:paraId="1472B317" w14:textId="77777777" w:rsidR="00113F2F" w:rsidDel="004533D6" w:rsidRDefault="00113F2F">
      <w:pPr>
        <w:pStyle w:val="TOC3"/>
        <w:tabs>
          <w:tab w:val="left" w:pos="1320"/>
          <w:tab w:val="right" w:leader="dot" w:pos="8846"/>
        </w:tabs>
        <w:rPr>
          <w:del w:id="380" w:author="Fussell, Rhett" w:date="2016-01-21T10:01:00Z"/>
          <w:rFonts w:asciiTheme="minorHAnsi" w:eastAsiaTheme="minorEastAsia" w:hAnsiTheme="minorHAnsi" w:cstheme="minorBidi"/>
          <w:noProof/>
        </w:rPr>
      </w:pPr>
      <w:del w:id="381" w:author="Fussell, Rhett" w:date="2016-01-21T10:01:00Z">
        <w:r w:rsidRPr="004533D6" w:rsidDel="004533D6">
          <w:rPr>
            <w:rPrChange w:id="382" w:author="Fussell, Rhett" w:date="2016-01-21T10:01:00Z">
              <w:rPr>
                <w:rStyle w:val="Hyperlink"/>
                <w:noProof/>
              </w:rPr>
            </w:rPrChange>
          </w:rPr>
          <w:delText>8.5.3</w:delText>
        </w:r>
        <w:r w:rsidDel="004533D6">
          <w:rPr>
            <w:rFonts w:asciiTheme="minorHAnsi" w:eastAsiaTheme="minorEastAsia" w:hAnsiTheme="minorHAnsi" w:cstheme="minorBidi"/>
            <w:noProof/>
          </w:rPr>
          <w:tab/>
        </w:r>
        <w:r w:rsidRPr="004533D6" w:rsidDel="004533D6">
          <w:rPr>
            <w:rPrChange w:id="383" w:author="Fussell, Rhett" w:date="2016-01-21T10:01:00Z">
              <w:rPr>
                <w:rStyle w:val="Hyperlink"/>
                <w:noProof/>
              </w:rPr>
            </w:rPrChange>
          </w:rPr>
          <w:delText>Calibration Results &amp; Comparisons</w:delText>
        </w:r>
        <w:r w:rsidDel="004533D6">
          <w:rPr>
            <w:noProof/>
            <w:webHidden/>
          </w:rPr>
          <w:tab/>
          <w:delText>16</w:delText>
        </w:r>
      </w:del>
    </w:p>
    <w:p w14:paraId="4B4B01DD" w14:textId="77777777" w:rsidR="00113F2F" w:rsidDel="004533D6" w:rsidRDefault="00113F2F">
      <w:pPr>
        <w:pStyle w:val="TOC2"/>
        <w:tabs>
          <w:tab w:val="left" w:pos="880"/>
          <w:tab w:val="right" w:leader="dot" w:pos="8846"/>
        </w:tabs>
        <w:rPr>
          <w:del w:id="384" w:author="Fussell, Rhett" w:date="2016-01-21T10:01:00Z"/>
          <w:rFonts w:asciiTheme="minorHAnsi" w:eastAsiaTheme="minorEastAsia" w:hAnsiTheme="minorHAnsi" w:cstheme="minorBidi"/>
          <w:noProof/>
        </w:rPr>
      </w:pPr>
      <w:del w:id="385" w:author="Fussell, Rhett" w:date="2016-01-21T10:01:00Z">
        <w:r w:rsidRPr="004533D6" w:rsidDel="004533D6">
          <w:rPr>
            <w:rPrChange w:id="386" w:author="Fussell, Rhett" w:date="2016-01-21T10:01:00Z">
              <w:rPr>
                <w:rStyle w:val="Hyperlink"/>
                <w:noProof/>
              </w:rPr>
            </w:rPrChange>
          </w:rPr>
          <w:delText>8.6</w:delText>
        </w:r>
        <w:r w:rsidDel="004533D6">
          <w:rPr>
            <w:rFonts w:asciiTheme="minorHAnsi" w:eastAsiaTheme="minorEastAsia" w:hAnsiTheme="minorHAnsi" w:cstheme="minorBidi"/>
            <w:noProof/>
          </w:rPr>
          <w:tab/>
        </w:r>
        <w:r w:rsidRPr="004533D6" w:rsidDel="004533D6">
          <w:rPr>
            <w:rPrChange w:id="387" w:author="Fussell, Rhett" w:date="2016-01-21T10:01:00Z">
              <w:rPr>
                <w:rStyle w:val="Hyperlink"/>
                <w:noProof/>
              </w:rPr>
            </w:rPrChange>
          </w:rPr>
          <w:delText>Model Validation</w:delText>
        </w:r>
        <w:r w:rsidDel="004533D6">
          <w:rPr>
            <w:noProof/>
            <w:webHidden/>
          </w:rPr>
          <w:tab/>
          <w:delText>16</w:delText>
        </w:r>
      </w:del>
    </w:p>
    <w:p w14:paraId="6063C121" w14:textId="77777777" w:rsidR="00113F2F" w:rsidDel="004533D6" w:rsidRDefault="00113F2F">
      <w:pPr>
        <w:pStyle w:val="TOC3"/>
        <w:tabs>
          <w:tab w:val="left" w:pos="1320"/>
          <w:tab w:val="right" w:leader="dot" w:pos="8846"/>
        </w:tabs>
        <w:rPr>
          <w:del w:id="388" w:author="Fussell, Rhett" w:date="2016-01-21T10:01:00Z"/>
          <w:rFonts w:asciiTheme="minorHAnsi" w:eastAsiaTheme="minorEastAsia" w:hAnsiTheme="minorHAnsi" w:cstheme="minorBidi"/>
          <w:noProof/>
        </w:rPr>
      </w:pPr>
      <w:del w:id="389" w:author="Fussell, Rhett" w:date="2016-01-21T10:01:00Z">
        <w:r w:rsidRPr="004533D6" w:rsidDel="004533D6">
          <w:rPr>
            <w:rPrChange w:id="390" w:author="Fussell, Rhett" w:date="2016-01-21T10:01:00Z">
              <w:rPr>
                <w:rStyle w:val="Hyperlink"/>
                <w:noProof/>
              </w:rPr>
            </w:rPrChange>
          </w:rPr>
          <w:delText>8.6.1</w:delText>
        </w:r>
        <w:r w:rsidDel="004533D6">
          <w:rPr>
            <w:rFonts w:asciiTheme="minorHAnsi" w:eastAsiaTheme="minorEastAsia" w:hAnsiTheme="minorHAnsi" w:cstheme="minorBidi"/>
            <w:noProof/>
          </w:rPr>
          <w:tab/>
        </w:r>
        <w:r w:rsidRPr="004533D6" w:rsidDel="004533D6">
          <w:rPr>
            <w:rPrChange w:id="391" w:author="Fussell, Rhett" w:date="2016-01-21T10:01:00Z">
              <w:rPr>
                <w:rStyle w:val="Hyperlink"/>
                <w:noProof/>
              </w:rPr>
            </w:rPrChange>
          </w:rPr>
          <w:delText>Aggregate</w:delText>
        </w:r>
        <w:r w:rsidDel="004533D6">
          <w:rPr>
            <w:noProof/>
            <w:webHidden/>
          </w:rPr>
          <w:tab/>
          <w:delText>16</w:delText>
        </w:r>
      </w:del>
    </w:p>
    <w:p w14:paraId="2DE18E27" w14:textId="77777777" w:rsidR="00113F2F" w:rsidDel="004533D6" w:rsidRDefault="00113F2F">
      <w:pPr>
        <w:pStyle w:val="TOC3"/>
        <w:tabs>
          <w:tab w:val="left" w:pos="1320"/>
          <w:tab w:val="right" w:leader="dot" w:pos="8846"/>
        </w:tabs>
        <w:rPr>
          <w:del w:id="392" w:author="Fussell, Rhett" w:date="2016-01-21T10:01:00Z"/>
          <w:rFonts w:asciiTheme="minorHAnsi" w:eastAsiaTheme="minorEastAsia" w:hAnsiTheme="minorHAnsi" w:cstheme="minorBidi"/>
          <w:noProof/>
        </w:rPr>
      </w:pPr>
      <w:del w:id="393" w:author="Fussell, Rhett" w:date="2016-01-21T10:01:00Z">
        <w:r w:rsidRPr="004533D6" w:rsidDel="004533D6">
          <w:rPr>
            <w:rPrChange w:id="394" w:author="Fussell, Rhett" w:date="2016-01-21T10:01:00Z">
              <w:rPr>
                <w:rStyle w:val="Hyperlink"/>
                <w:noProof/>
              </w:rPr>
            </w:rPrChange>
          </w:rPr>
          <w:delText>8.6.2</w:delText>
        </w:r>
        <w:r w:rsidDel="004533D6">
          <w:rPr>
            <w:rFonts w:asciiTheme="minorHAnsi" w:eastAsiaTheme="minorEastAsia" w:hAnsiTheme="minorHAnsi" w:cstheme="minorBidi"/>
            <w:noProof/>
          </w:rPr>
          <w:tab/>
        </w:r>
        <w:r w:rsidRPr="004533D6" w:rsidDel="004533D6">
          <w:rPr>
            <w:rPrChange w:id="395" w:author="Fussell, Rhett" w:date="2016-01-21T10:01:00Z">
              <w:rPr>
                <w:rStyle w:val="Hyperlink"/>
                <w:noProof/>
              </w:rPr>
            </w:rPrChange>
          </w:rPr>
          <w:delText>Route Level</w:delText>
        </w:r>
        <w:r w:rsidDel="004533D6">
          <w:rPr>
            <w:noProof/>
            <w:webHidden/>
          </w:rPr>
          <w:tab/>
          <w:delText>16</w:delText>
        </w:r>
      </w:del>
    </w:p>
    <w:p w14:paraId="4D6D9627" w14:textId="77777777" w:rsidR="00113F2F" w:rsidDel="004533D6" w:rsidRDefault="00113F2F">
      <w:pPr>
        <w:pStyle w:val="TOC1"/>
        <w:tabs>
          <w:tab w:val="left" w:pos="440"/>
          <w:tab w:val="right" w:leader="dot" w:pos="8846"/>
        </w:tabs>
        <w:rPr>
          <w:del w:id="396" w:author="Fussell, Rhett" w:date="2016-01-21T10:01:00Z"/>
          <w:rFonts w:asciiTheme="minorHAnsi" w:eastAsiaTheme="minorEastAsia" w:hAnsiTheme="minorHAnsi" w:cstheme="minorBidi"/>
          <w:caps w:val="0"/>
          <w:noProof/>
        </w:rPr>
      </w:pPr>
      <w:del w:id="397" w:author="Fussell, Rhett" w:date="2016-01-21T10:01:00Z">
        <w:r w:rsidRPr="004533D6" w:rsidDel="004533D6">
          <w:rPr>
            <w:rPrChange w:id="398" w:author="Fussell, Rhett" w:date="2016-01-21T10:01:00Z">
              <w:rPr>
                <w:rStyle w:val="Hyperlink"/>
                <w:caps w:val="0"/>
                <w:noProof/>
              </w:rPr>
            </w:rPrChange>
          </w:rPr>
          <w:delText>9</w:delText>
        </w:r>
        <w:r w:rsidDel="004533D6">
          <w:rPr>
            <w:rFonts w:asciiTheme="minorHAnsi" w:eastAsiaTheme="minorEastAsia" w:hAnsiTheme="minorHAnsi" w:cstheme="minorBidi"/>
            <w:caps w:val="0"/>
            <w:noProof/>
          </w:rPr>
          <w:tab/>
        </w:r>
        <w:r w:rsidRPr="004533D6" w:rsidDel="004533D6">
          <w:rPr>
            <w:rPrChange w:id="399" w:author="Fussell, Rhett" w:date="2016-01-21T10:01:00Z">
              <w:rPr>
                <w:rStyle w:val="Hyperlink"/>
                <w:caps w:val="0"/>
                <w:noProof/>
              </w:rPr>
            </w:rPrChange>
          </w:rPr>
          <w:delText>Time of day</w:delText>
        </w:r>
        <w:r w:rsidDel="004533D6">
          <w:rPr>
            <w:noProof/>
            <w:webHidden/>
          </w:rPr>
          <w:tab/>
          <w:delText>17</w:delText>
        </w:r>
      </w:del>
    </w:p>
    <w:p w14:paraId="5DD3C53C" w14:textId="77777777" w:rsidR="00113F2F" w:rsidDel="004533D6" w:rsidRDefault="00113F2F">
      <w:pPr>
        <w:pStyle w:val="TOC2"/>
        <w:tabs>
          <w:tab w:val="left" w:pos="880"/>
          <w:tab w:val="right" w:leader="dot" w:pos="8846"/>
        </w:tabs>
        <w:rPr>
          <w:del w:id="400" w:author="Fussell, Rhett" w:date="2016-01-21T10:01:00Z"/>
          <w:rFonts w:asciiTheme="minorHAnsi" w:eastAsiaTheme="minorEastAsia" w:hAnsiTheme="minorHAnsi" w:cstheme="minorBidi"/>
          <w:noProof/>
        </w:rPr>
      </w:pPr>
      <w:del w:id="401" w:author="Fussell, Rhett" w:date="2016-01-21T10:01:00Z">
        <w:r w:rsidRPr="004533D6" w:rsidDel="004533D6">
          <w:rPr>
            <w:rPrChange w:id="402" w:author="Fussell, Rhett" w:date="2016-01-21T10:01:00Z">
              <w:rPr>
                <w:rStyle w:val="Hyperlink"/>
                <w:noProof/>
              </w:rPr>
            </w:rPrChange>
          </w:rPr>
          <w:delText>9.1</w:delText>
        </w:r>
        <w:r w:rsidDel="004533D6">
          <w:rPr>
            <w:rFonts w:asciiTheme="minorHAnsi" w:eastAsiaTheme="minorEastAsia" w:hAnsiTheme="minorHAnsi" w:cstheme="minorBidi"/>
            <w:noProof/>
          </w:rPr>
          <w:tab/>
        </w:r>
        <w:r w:rsidRPr="004533D6" w:rsidDel="004533D6">
          <w:rPr>
            <w:rPrChange w:id="403" w:author="Fussell, Rhett" w:date="2016-01-21T10:01:00Z">
              <w:rPr>
                <w:rStyle w:val="Hyperlink"/>
                <w:noProof/>
              </w:rPr>
            </w:rPrChange>
          </w:rPr>
          <w:delText>Diurnal Factors by Trip Purpose:</w:delText>
        </w:r>
        <w:r w:rsidDel="004533D6">
          <w:rPr>
            <w:noProof/>
            <w:webHidden/>
          </w:rPr>
          <w:tab/>
          <w:delText>17</w:delText>
        </w:r>
      </w:del>
    </w:p>
    <w:p w14:paraId="5ACEFC41" w14:textId="77777777" w:rsidR="00113F2F" w:rsidDel="004533D6" w:rsidRDefault="00113F2F">
      <w:pPr>
        <w:pStyle w:val="TOC2"/>
        <w:tabs>
          <w:tab w:val="left" w:pos="880"/>
          <w:tab w:val="right" w:leader="dot" w:pos="8846"/>
        </w:tabs>
        <w:rPr>
          <w:del w:id="404" w:author="Fussell, Rhett" w:date="2016-01-21T10:01:00Z"/>
          <w:rFonts w:asciiTheme="minorHAnsi" w:eastAsiaTheme="minorEastAsia" w:hAnsiTheme="minorHAnsi" w:cstheme="minorBidi"/>
          <w:noProof/>
        </w:rPr>
      </w:pPr>
      <w:del w:id="405" w:author="Fussell, Rhett" w:date="2016-01-21T10:01:00Z">
        <w:r w:rsidRPr="004533D6" w:rsidDel="004533D6">
          <w:rPr>
            <w:rPrChange w:id="406" w:author="Fussell, Rhett" w:date="2016-01-21T10:01:00Z">
              <w:rPr>
                <w:rStyle w:val="Hyperlink"/>
                <w:noProof/>
              </w:rPr>
            </w:rPrChange>
          </w:rPr>
          <w:delText>9.2</w:delText>
        </w:r>
        <w:r w:rsidDel="004533D6">
          <w:rPr>
            <w:rFonts w:asciiTheme="minorHAnsi" w:eastAsiaTheme="minorEastAsia" w:hAnsiTheme="minorHAnsi" w:cstheme="minorBidi"/>
            <w:noProof/>
          </w:rPr>
          <w:tab/>
        </w:r>
        <w:r w:rsidRPr="004533D6" w:rsidDel="004533D6">
          <w:rPr>
            <w:rPrChange w:id="407" w:author="Fussell, Rhett" w:date="2016-01-21T10:01:00Z">
              <w:rPr>
                <w:rStyle w:val="Hyperlink"/>
                <w:noProof/>
              </w:rPr>
            </w:rPrChange>
          </w:rPr>
          <w:delText>Peak Period Determination</w:delText>
        </w:r>
        <w:r w:rsidDel="004533D6">
          <w:rPr>
            <w:noProof/>
            <w:webHidden/>
          </w:rPr>
          <w:tab/>
          <w:delText>17</w:delText>
        </w:r>
      </w:del>
    </w:p>
    <w:p w14:paraId="185B97AD" w14:textId="77777777" w:rsidR="00113F2F" w:rsidDel="004533D6" w:rsidRDefault="00113F2F">
      <w:pPr>
        <w:pStyle w:val="TOC2"/>
        <w:tabs>
          <w:tab w:val="left" w:pos="880"/>
          <w:tab w:val="right" w:leader="dot" w:pos="8846"/>
        </w:tabs>
        <w:rPr>
          <w:del w:id="408" w:author="Fussell, Rhett" w:date="2016-01-21T10:01:00Z"/>
          <w:rFonts w:asciiTheme="minorHAnsi" w:eastAsiaTheme="minorEastAsia" w:hAnsiTheme="minorHAnsi" w:cstheme="minorBidi"/>
          <w:noProof/>
        </w:rPr>
      </w:pPr>
      <w:del w:id="409" w:author="Fussell, Rhett" w:date="2016-01-21T10:01:00Z">
        <w:r w:rsidRPr="004533D6" w:rsidDel="004533D6">
          <w:rPr>
            <w:rPrChange w:id="410" w:author="Fussell, Rhett" w:date="2016-01-21T10:01:00Z">
              <w:rPr>
                <w:rStyle w:val="Hyperlink"/>
                <w:noProof/>
              </w:rPr>
            </w:rPrChange>
          </w:rPr>
          <w:delText>9.3</w:delText>
        </w:r>
        <w:r w:rsidDel="004533D6">
          <w:rPr>
            <w:rFonts w:asciiTheme="minorHAnsi" w:eastAsiaTheme="minorEastAsia" w:hAnsiTheme="minorHAnsi" w:cstheme="minorBidi"/>
            <w:noProof/>
          </w:rPr>
          <w:tab/>
        </w:r>
        <w:r w:rsidRPr="004533D6" w:rsidDel="004533D6">
          <w:rPr>
            <w:rPrChange w:id="411" w:author="Fussell, Rhett" w:date="2016-01-21T10:01:00Z">
              <w:rPr>
                <w:rStyle w:val="Hyperlink"/>
                <w:noProof/>
              </w:rPr>
            </w:rPrChange>
          </w:rPr>
          <w:delText>Time of Day and Directional Split Factors</w:delText>
        </w:r>
        <w:r w:rsidDel="004533D6">
          <w:rPr>
            <w:noProof/>
            <w:webHidden/>
          </w:rPr>
          <w:tab/>
          <w:delText>17</w:delText>
        </w:r>
      </w:del>
    </w:p>
    <w:p w14:paraId="2D911513" w14:textId="77777777" w:rsidR="00113F2F" w:rsidDel="004533D6" w:rsidRDefault="00113F2F">
      <w:pPr>
        <w:pStyle w:val="TOC3"/>
        <w:tabs>
          <w:tab w:val="left" w:pos="1320"/>
          <w:tab w:val="right" w:leader="dot" w:pos="8846"/>
        </w:tabs>
        <w:rPr>
          <w:del w:id="412" w:author="Fussell, Rhett" w:date="2016-01-21T10:01:00Z"/>
          <w:rFonts w:asciiTheme="minorHAnsi" w:eastAsiaTheme="minorEastAsia" w:hAnsiTheme="minorHAnsi" w:cstheme="minorBidi"/>
          <w:noProof/>
        </w:rPr>
      </w:pPr>
      <w:del w:id="413" w:author="Fussell, Rhett" w:date="2016-01-21T10:01:00Z">
        <w:r w:rsidRPr="004533D6" w:rsidDel="004533D6">
          <w:rPr>
            <w:rPrChange w:id="414" w:author="Fussell, Rhett" w:date="2016-01-21T10:01:00Z">
              <w:rPr>
                <w:rStyle w:val="Hyperlink"/>
                <w:noProof/>
              </w:rPr>
            </w:rPrChange>
          </w:rPr>
          <w:delText>9.3.1</w:delText>
        </w:r>
        <w:r w:rsidDel="004533D6">
          <w:rPr>
            <w:rFonts w:asciiTheme="minorHAnsi" w:eastAsiaTheme="minorEastAsia" w:hAnsiTheme="minorHAnsi" w:cstheme="minorBidi"/>
            <w:noProof/>
          </w:rPr>
          <w:tab/>
        </w:r>
        <w:r w:rsidRPr="004533D6" w:rsidDel="004533D6">
          <w:rPr>
            <w:rPrChange w:id="415" w:author="Fussell, Rhett" w:date="2016-01-21T10:01:00Z">
              <w:rPr>
                <w:rStyle w:val="Hyperlink"/>
                <w:noProof/>
              </w:rPr>
            </w:rPrChange>
          </w:rPr>
          <w:delText>Factors for Resident Trips</w:delText>
        </w:r>
        <w:r w:rsidDel="004533D6">
          <w:rPr>
            <w:noProof/>
            <w:webHidden/>
          </w:rPr>
          <w:tab/>
          <w:delText>17</w:delText>
        </w:r>
      </w:del>
    </w:p>
    <w:p w14:paraId="486B75A7" w14:textId="77777777" w:rsidR="00113F2F" w:rsidDel="004533D6" w:rsidRDefault="00113F2F">
      <w:pPr>
        <w:pStyle w:val="TOC3"/>
        <w:tabs>
          <w:tab w:val="left" w:pos="1320"/>
          <w:tab w:val="right" w:leader="dot" w:pos="8846"/>
        </w:tabs>
        <w:rPr>
          <w:del w:id="416" w:author="Fussell, Rhett" w:date="2016-01-21T10:01:00Z"/>
          <w:rFonts w:asciiTheme="minorHAnsi" w:eastAsiaTheme="minorEastAsia" w:hAnsiTheme="minorHAnsi" w:cstheme="minorBidi"/>
          <w:noProof/>
        </w:rPr>
      </w:pPr>
      <w:del w:id="417" w:author="Fussell, Rhett" w:date="2016-01-21T10:01:00Z">
        <w:r w:rsidRPr="004533D6" w:rsidDel="004533D6">
          <w:rPr>
            <w:rPrChange w:id="418" w:author="Fussell, Rhett" w:date="2016-01-21T10:01:00Z">
              <w:rPr>
                <w:rStyle w:val="Hyperlink"/>
                <w:noProof/>
              </w:rPr>
            </w:rPrChange>
          </w:rPr>
          <w:delText>9.3.2</w:delText>
        </w:r>
        <w:r w:rsidDel="004533D6">
          <w:rPr>
            <w:rFonts w:asciiTheme="minorHAnsi" w:eastAsiaTheme="minorEastAsia" w:hAnsiTheme="minorHAnsi" w:cstheme="minorBidi"/>
            <w:noProof/>
          </w:rPr>
          <w:tab/>
        </w:r>
        <w:r w:rsidRPr="004533D6" w:rsidDel="004533D6">
          <w:rPr>
            <w:rPrChange w:id="419" w:author="Fussell, Rhett" w:date="2016-01-21T10:01:00Z">
              <w:rPr>
                <w:rStyle w:val="Hyperlink"/>
                <w:noProof/>
              </w:rPr>
            </w:rPrChange>
          </w:rPr>
          <w:delText>Factors for Commercial Vehicles</w:delText>
        </w:r>
        <w:r w:rsidDel="004533D6">
          <w:rPr>
            <w:noProof/>
            <w:webHidden/>
          </w:rPr>
          <w:tab/>
          <w:delText>17</w:delText>
        </w:r>
      </w:del>
    </w:p>
    <w:p w14:paraId="2BC6BF43" w14:textId="77777777" w:rsidR="00113F2F" w:rsidDel="004533D6" w:rsidRDefault="00113F2F">
      <w:pPr>
        <w:pStyle w:val="TOC3"/>
        <w:tabs>
          <w:tab w:val="left" w:pos="1320"/>
          <w:tab w:val="right" w:leader="dot" w:pos="8846"/>
        </w:tabs>
        <w:rPr>
          <w:del w:id="420" w:author="Fussell, Rhett" w:date="2016-01-21T10:01:00Z"/>
          <w:rFonts w:asciiTheme="minorHAnsi" w:eastAsiaTheme="minorEastAsia" w:hAnsiTheme="minorHAnsi" w:cstheme="minorBidi"/>
          <w:noProof/>
        </w:rPr>
      </w:pPr>
      <w:del w:id="421" w:author="Fussell, Rhett" w:date="2016-01-21T10:01:00Z">
        <w:r w:rsidRPr="004533D6" w:rsidDel="004533D6">
          <w:rPr>
            <w:rPrChange w:id="422" w:author="Fussell, Rhett" w:date="2016-01-21T10:01:00Z">
              <w:rPr>
                <w:rStyle w:val="Hyperlink"/>
                <w:noProof/>
              </w:rPr>
            </w:rPrChange>
          </w:rPr>
          <w:delText>9.3.3</w:delText>
        </w:r>
        <w:r w:rsidDel="004533D6">
          <w:rPr>
            <w:rFonts w:asciiTheme="minorHAnsi" w:eastAsiaTheme="minorEastAsia" w:hAnsiTheme="minorHAnsi" w:cstheme="minorBidi"/>
            <w:noProof/>
          </w:rPr>
          <w:tab/>
        </w:r>
        <w:r w:rsidRPr="004533D6" w:rsidDel="004533D6">
          <w:rPr>
            <w:rPrChange w:id="423" w:author="Fussell, Rhett" w:date="2016-01-21T10:01:00Z">
              <w:rPr>
                <w:rStyle w:val="Hyperlink"/>
                <w:noProof/>
              </w:rPr>
            </w:rPrChange>
          </w:rPr>
          <w:delText>Factors for External Trips</w:delText>
        </w:r>
        <w:r w:rsidDel="004533D6">
          <w:rPr>
            <w:noProof/>
            <w:webHidden/>
          </w:rPr>
          <w:tab/>
          <w:delText>17</w:delText>
        </w:r>
      </w:del>
    </w:p>
    <w:p w14:paraId="7A3E5964" w14:textId="77777777" w:rsidR="00113F2F" w:rsidDel="004533D6" w:rsidRDefault="00113F2F">
      <w:pPr>
        <w:pStyle w:val="TOC1"/>
        <w:tabs>
          <w:tab w:val="left" w:pos="660"/>
          <w:tab w:val="right" w:leader="dot" w:pos="8846"/>
        </w:tabs>
        <w:rPr>
          <w:del w:id="424" w:author="Fussell, Rhett" w:date="2016-01-21T10:01:00Z"/>
          <w:rFonts w:asciiTheme="minorHAnsi" w:eastAsiaTheme="minorEastAsia" w:hAnsiTheme="minorHAnsi" w:cstheme="minorBidi"/>
          <w:caps w:val="0"/>
          <w:noProof/>
        </w:rPr>
      </w:pPr>
      <w:del w:id="425" w:author="Fussell, Rhett" w:date="2016-01-21T10:01:00Z">
        <w:r w:rsidRPr="004533D6" w:rsidDel="004533D6">
          <w:rPr>
            <w:rPrChange w:id="426" w:author="Fussell, Rhett" w:date="2016-01-21T10:01:00Z">
              <w:rPr>
                <w:rStyle w:val="Hyperlink"/>
                <w:rFonts w:eastAsia="PMingLiU"/>
                <w:caps w:val="0"/>
                <w:noProof/>
                <w:lang w:eastAsia="zh-TW"/>
              </w:rPr>
            </w:rPrChange>
          </w:rPr>
          <w:delText>10</w:delText>
        </w:r>
        <w:r w:rsidDel="004533D6">
          <w:rPr>
            <w:rFonts w:asciiTheme="minorHAnsi" w:eastAsiaTheme="minorEastAsia" w:hAnsiTheme="minorHAnsi" w:cstheme="minorBidi"/>
            <w:caps w:val="0"/>
            <w:noProof/>
          </w:rPr>
          <w:tab/>
        </w:r>
        <w:r w:rsidRPr="004533D6" w:rsidDel="004533D6">
          <w:rPr>
            <w:rPrChange w:id="427" w:author="Fussell, Rhett" w:date="2016-01-21T10:01:00Z">
              <w:rPr>
                <w:rStyle w:val="Hyperlink"/>
                <w:rFonts w:eastAsia="PMingLiU"/>
                <w:caps w:val="0"/>
                <w:noProof/>
                <w:lang w:eastAsia="zh-TW"/>
              </w:rPr>
            </w:rPrChange>
          </w:rPr>
          <w:delText>Highway Assignment</w:delText>
        </w:r>
        <w:r w:rsidDel="004533D6">
          <w:rPr>
            <w:noProof/>
            <w:webHidden/>
          </w:rPr>
          <w:tab/>
          <w:delText>18</w:delText>
        </w:r>
      </w:del>
    </w:p>
    <w:p w14:paraId="71100802" w14:textId="77777777" w:rsidR="00113F2F" w:rsidDel="004533D6" w:rsidRDefault="00113F2F">
      <w:pPr>
        <w:pStyle w:val="TOC2"/>
        <w:tabs>
          <w:tab w:val="left" w:pos="880"/>
          <w:tab w:val="right" w:leader="dot" w:pos="8846"/>
        </w:tabs>
        <w:rPr>
          <w:del w:id="428" w:author="Fussell, Rhett" w:date="2016-01-21T10:01:00Z"/>
          <w:rFonts w:asciiTheme="minorHAnsi" w:eastAsiaTheme="minorEastAsia" w:hAnsiTheme="minorHAnsi" w:cstheme="minorBidi"/>
          <w:noProof/>
        </w:rPr>
      </w:pPr>
      <w:del w:id="429" w:author="Fussell, Rhett" w:date="2016-01-21T10:01:00Z">
        <w:r w:rsidRPr="004533D6" w:rsidDel="004533D6">
          <w:rPr>
            <w:rPrChange w:id="430" w:author="Fussell, Rhett" w:date="2016-01-21T10:01:00Z">
              <w:rPr>
                <w:rStyle w:val="Hyperlink"/>
                <w:noProof/>
              </w:rPr>
            </w:rPrChange>
          </w:rPr>
          <w:delText>10.1</w:delText>
        </w:r>
        <w:r w:rsidDel="004533D6">
          <w:rPr>
            <w:rFonts w:asciiTheme="minorHAnsi" w:eastAsiaTheme="minorEastAsia" w:hAnsiTheme="minorHAnsi" w:cstheme="minorBidi"/>
            <w:noProof/>
          </w:rPr>
          <w:tab/>
        </w:r>
        <w:r w:rsidRPr="004533D6" w:rsidDel="004533D6">
          <w:rPr>
            <w:rPrChange w:id="431" w:author="Fussell, Rhett" w:date="2016-01-21T10:01:00Z">
              <w:rPr>
                <w:rStyle w:val="Hyperlink"/>
                <w:noProof/>
              </w:rPr>
            </w:rPrChange>
          </w:rPr>
          <w:delText>Assignment Methodology</w:delText>
        </w:r>
        <w:r w:rsidDel="004533D6">
          <w:rPr>
            <w:noProof/>
            <w:webHidden/>
          </w:rPr>
          <w:tab/>
          <w:delText>18</w:delText>
        </w:r>
      </w:del>
    </w:p>
    <w:p w14:paraId="27B3CAA7" w14:textId="77777777" w:rsidR="00113F2F" w:rsidDel="004533D6" w:rsidRDefault="00113F2F">
      <w:pPr>
        <w:pStyle w:val="TOC3"/>
        <w:tabs>
          <w:tab w:val="left" w:pos="1320"/>
          <w:tab w:val="right" w:leader="dot" w:pos="8846"/>
        </w:tabs>
        <w:rPr>
          <w:del w:id="432" w:author="Fussell, Rhett" w:date="2016-01-21T10:01:00Z"/>
          <w:rFonts w:asciiTheme="minorHAnsi" w:eastAsiaTheme="minorEastAsia" w:hAnsiTheme="minorHAnsi" w:cstheme="minorBidi"/>
          <w:noProof/>
        </w:rPr>
      </w:pPr>
      <w:del w:id="433" w:author="Fussell, Rhett" w:date="2016-01-21T10:01:00Z">
        <w:r w:rsidRPr="004533D6" w:rsidDel="004533D6">
          <w:rPr>
            <w:rPrChange w:id="434" w:author="Fussell, Rhett" w:date="2016-01-21T10:01:00Z">
              <w:rPr>
                <w:rStyle w:val="Hyperlink"/>
                <w:noProof/>
              </w:rPr>
            </w:rPrChange>
          </w:rPr>
          <w:delText>10.1.1</w:delText>
        </w:r>
        <w:r w:rsidDel="004533D6">
          <w:rPr>
            <w:rFonts w:asciiTheme="minorHAnsi" w:eastAsiaTheme="minorEastAsia" w:hAnsiTheme="minorHAnsi" w:cstheme="minorBidi"/>
            <w:noProof/>
          </w:rPr>
          <w:tab/>
        </w:r>
        <w:r w:rsidRPr="004533D6" w:rsidDel="004533D6">
          <w:rPr>
            <w:rPrChange w:id="435" w:author="Fussell, Rhett" w:date="2016-01-21T10:01:00Z">
              <w:rPr>
                <w:rStyle w:val="Hyperlink"/>
                <w:noProof/>
              </w:rPr>
            </w:rPrChange>
          </w:rPr>
          <w:delText>Autos</w:delText>
        </w:r>
        <w:r w:rsidDel="004533D6">
          <w:rPr>
            <w:noProof/>
            <w:webHidden/>
          </w:rPr>
          <w:tab/>
          <w:delText>18</w:delText>
        </w:r>
      </w:del>
    </w:p>
    <w:p w14:paraId="47A81B59" w14:textId="77777777" w:rsidR="00113F2F" w:rsidDel="004533D6" w:rsidRDefault="00113F2F">
      <w:pPr>
        <w:pStyle w:val="TOC3"/>
        <w:tabs>
          <w:tab w:val="left" w:pos="1320"/>
          <w:tab w:val="right" w:leader="dot" w:pos="8846"/>
        </w:tabs>
        <w:rPr>
          <w:del w:id="436" w:author="Fussell, Rhett" w:date="2016-01-21T10:01:00Z"/>
          <w:rFonts w:asciiTheme="minorHAnsi" w:eastAsiaTheme="minorEastAsia" w:hAnsiTheme="minorHAnsi" w:cstheme="minorBidi"/>
          <w:noProof/>
        </w:rPr>
      </w:pPr>
      <w:del w:id="437" w:author="Fussell, Rhett" w:date="2016-01-21T10:01:00Z">
        <w:r w:rsidRPr="004533D6" w:rsidDel="004533D6">
          <w:rPr>
            <w:rPrChange w:id="438" w:author="Fussell, Rhett" w:date="2016-01-21T10:01:00Z">
              <w:rPr>
                <w:rStyle w:val="Hyperlink"/>
                <w:noProof/>
              </w:rPr>
            </w:rPrChange>
          </w:rPr>
          <w:delText>10.1.2</w:delText>
        </w:r>
        <w:r w:rsidDel="004533D6">
          <w:rPr>
            <w:rFonts w:asciiTheme="minorHAnsi" w:eastAsiaTheme="minorEastAsia" w:hAnsiTheme="minorHAnsi" w:cstheme="minorBidi"/>
            <w:noProof/>
          </w:rPr>
          <w:tab/>
        </w:r>
        <w:r w:rsidRPr="004533D6" w:rsidDel="004533D6">
          <w:rPr>
            <w:rPrChange w:id="439" w:author="Fussell, Rhett" w:date="2016-01-21T10:01:00Z">
              <w:rPr>
                <w:rStyle w:val="Hyperlink"/>
                <w:noProof/>
              </w:rPr>
            </w:rPrChange>
          </w:rPr>
          <w:delText>Trucks/Commercial Vehicles</w:delText>
        </w:r>
        <w:r w:rsidDel="004533D6">
          <w:rPr>
            <w:noProof/>
            <w:webHidden/>
          </w:rPr>
          <w:tab/>
          <w:delText>18</w:delText>
        </w:r>
      </w:del>
    </w:p>
    <w:p w14:paraId="4492D3C8" w14:textId="77777777" w:rsidR="00113F2F" w:rsidDel="004533D6" w:rsidRDefault="00113F2F">
      <w:pPr>
        <w:pStyle w:val="TOC3"/>
        <w:tabs>
          <w:tab w:val="left" w:pos="1320"/>
          <w:tab w:val="right" w:leader="dot" w:pos="8846"/>
        </w:tabs>
        <w:rPr>
          <w:del w:id="440" w:author="Fussell, Rhett" w:date="2016-01-21T10:01:00Z"/>
          <w:rFonts w:asciiTheme="minorHAnsi" w:eastAsiaTheme="minorEastAsia" w:hAnsiTheme="minorHAnsi" w:cstheme="minorBidi"/>
          <w:noProof/>
        </w:rPr>
      </w:pPr>
      <w:del w:id="441" w:author="Fussell, Rhett" w:date="2016-01-21T10:01:00Z">
        <w:r w:rsidRPr="004533D6" w:rsidDel="004533D6">
          <w:rPr>
            <w:rPrChange w:id="442" w:author="Fussell, Rhett" w:date="2016-01-21T10:01:00Z">
              <w:rPr>
                <w:rStyle w:val="Hyperlink"/>
                <w:noProof/>
              </w:rPr>
            </w:rPrChange>
          </w:rPr>
          <w:delText>10.1.3</w:delText>
        </w:r>
        <w:r w:rsidDel="004533D6">
          <w:rPr>
            <w:rFonts w:asciiTheme="minorHAnsi" w:eastAsiaTheme="minorEastAsia" w:hAnsiTheme="minorHAnsi" w:cstheme="minorBidi"/>
            <w:noProof/>
          </w:rPr>
          <w:tab/>
        </w:r>
        <w:r w:rsidRPr="004533D6" w:rsidDel="004533D6">
          <w:rPr>
            <w:rPrChange w:id="443" w:author="Fussell, Rhett" w:date="2016-01-21T10:01:00Z">
              <w:rPr>
                <w:rStyle w:val="Hyperlink"/>
                <w:noProof/>
              </w:rPr>
            </w:rPrChange>
          </w:rPr>
          <w:delText>External-internal</w:delText>
        </w:r>
        <w:r w:rsidDel="004533D6">
          <w:rPr>
            <w:noProof/>
            <w:webHidden/>
          </w:rPr>
          <w:tab/>
          <w:delText>18</w:delText>
        </w:r>
      </w:del>
    </w:p>
    <w:p w14:paraId="566D1A24" w14:textId="77777777" w:rsidR="00113F2F" w:rsidDel="004533D6" w:rsidRDefault="00113F2F">
      <w:pPr>
        <w:pStyle w:val="TOC2"/>
        <w:tabs>
          <w:tab w:val="left" w:pos="880"/>
          <w:tab w:val="right" w:leader="dot" w:pos="8846"/>
        </w:tabs>
        <w:rPr>
          <w:del w:id="444" w:author="Fussell, Rhett" w:date="2016-01-21T10:01:00Z"/>
          <w:rFonts w:asciiTheme="minorHAnsi" w:eastAsiaTheme="minorEastAsia" w:hAnsiTheme="minorHAnsi" w:cstheme="minorBidi"/>
          <w:noProof/>
        </w:rPr>
      </w:pPr>
      <w:del w:id="445" w:author="Fussell, Rhett" w:date="2016-01-21T10:01:00Z">
        <w:r w:rsidRPr="004533D6" w:rsidDel="004533D6">
          <w:rPr>
            <w:rPrChange w:id="446" w:author="Fussell, Rhett" w:date="2016-01-21T10:01:00Z">
              <w:rPr>
                <w:rStyle w:val="Hyperlink"/>
                <w:noProof/>
              </w:rPr>
            </w:rPrChange>
          </w:rPr>
          <w:delText>10.2</w:delText>
        </w:r>
        <w:r w:rsidDel="004533D6">
          <w:rPr>
            <w:rFonts w:asciiTheme="minorHAnsi" w:eastAsiaTheme="minorEastAsia" w:hAnsiTheme="minorHAnsi" w:cstheme="minorBidi"/>
            <w:noProof/>
          </w:rPr>
          <w:tab/>
        </w:r>
        <w:r w:rsidRPr="004533D6" w:rsidDel="004533D6">
          <w:rPr>
            <w:rPrChange w:id="447" w:author="Fussell, Rhett" w:date="2016-01-21T10:01:00Z">
              <w:rPr>
                <w:rStyle w:val="Hyperlink"/>
                <w:noProof/>
              </w:rPr>
            </w:rPrChange>
          </w:rPr>
          <w:delText>Volume Delay Curve Development</w:delText>
        </w:r>
        <w:r w:rsidDel="004533D6">
          <w:rPr>
            <w:noProof/>
            <w:webHidden/>
          </w:rPr>
          <w:tab/>
          <w:delText>18</w:delText>
        </w:r>
      </w:del>
    </w:p>
    <w:p w14:paraId="03179209" w14:textId="77777777" w:rsidR="00113F2F" w:rsidDel="004533D6" w:rsidRDefault="00113F2F">
      <w:pPr>
        <w:pStyle w:val="TOC2"/>
        <w:tabs>
          <w:tab w:val="left" w:pos="880"/>
          <w:tab w:val="right" w:leader="dot" w:pos="8846"/>
        </w:tabs>
        <w:rPr>
          <w:del w:id="448" w:author="Fussell, Rhett" w:date="2016-01-21T10:01:00Z"/>
          <w:rFonts w:asciiTheme="minorHAnsi" w:eastAsiaTheme="minorEastAsia" w:hAnsiTheme="minorHAnsi" w:cstheme="minorBidi"/>
          <w:noProof/>
        </w:rPr>
      </w:pPr>
      <w:del w:id="449" w:author="Fussell, Rhett" w:date="2016-01-21T10:01:00Z">
        <w:r w:rsidRPr="004533D6" w:rsidDel="004533D6">
          <w:rPr>
            <w:rPrChange w:id="450" w:author="Fussell, Rhett" w:date="2016-01-21T10:01:00Z">
              <w:rPr>
                <w:rStyle w:val="Hyperlink"/>
                <w:noProof/>
              </w:rPr>
            </w:rPrChange>
          </w:rPr>
          <w:delText>10.3</w:delText>
        </w:r>
        <w:r w:rsidDel="004533D6">
          <w:rPr>
            <w:rFonts w:asciiTheme="minorHAnsi" w:eastAsiaTheme="minorEastAsia" w:hAnsiTheme="minorHAnsi" w:cstheme="minorBidi"/>
            <w:noProof/>
          </w:rPr>
          <w:tab/>
        </w:r>
        <w:r w:rsidRPr="004533D6" w:rsidDel="004533D6">
          <w:rPr>
            <w:rPrChange w:id="451" w:author="Fussell, Rhett" w:date="2016-01-21T10:01:00Z">
              <w:rPr>
                <w:rStyle w:val="Hyperlink"/>
                <w:noProof/>
              </w:rPr>
            </w:rPrChange>
          </w:rPr>
          <w:delText>Traffic Assignment Capacity Factors</w:delText>
        </w:r>
        <w:r w:rsidDel="004533D6">
          <w:rPr>
            <w:noProof/>
            <w:webHidden/>
          </w:rPr>
          <w:tab/>
          <w:delText>18</w:delText>
        </w:r>
      </w:del>
    </w:p>
    <w:p w14:paraId="480B064A" w14:textId="77777777" w:rsidR="00113F2F" w:rsidDel="004533D6" w:rsidRDefault="00113F2F">
      <w:pPr>
        <w:pStyle w:val="TOC2"/>
        <w:tabs>
          <w:tab w:val="left" w:pos="880"/>
          <w:tab w:val="right" w:leader="dot" w:pos="8846"/>
        </w:tabs>
        <w:rPr>
          <w:del w:id="452" w:author="Fussell, Rhett" w:date="2016-01-21T10:01:00Z"/>
          <w:rFonts w:asciiTheme="minorHAnsi" w:eastAsiaTheme="minorEastAsia" w:hAnsiTheme="minorHAnsi" w:cstheme="minorBidi"/>
          <w:noProof/>
        </w:rPr>
      </w:pPr>
      <w:del w:id="453" w:author="Fussell, Rhett" w:date="2016-01-21T10:01:00Z">
        <w:r w:rsidRPr="004533D6" w:rsidDel="004533D6">
          <w:rPr>
            <w:rPrChange w:id="454" w:author="Fussell, Rhett" w:date="2016-01-21T10:01:00Z">
              <w:rPr>
                <w:rStyle w:val="Hyperlink"/>
                <w:noProof/>
              </w:rPr>
            </w:rPrChange>
          </w:rPr>
          <w:delText>10.4</w:delText>
        </w:r>
        <w:r w:rsidDel="004533D6">
          <w:rPr>
            <w:rFonts w:asciiTheme="minorHAnsi" w:eastAsiaTheme="minorEastAsia" w:hAnsiTheme="minorHAnsi" w:cstheme="minorBidi"/>
            <w:noProof/>
          </w:rPr>
          <w:tab/>
        </w:r>
        <w:r w:rsidRPr="004533D6" w:rsidDel="004533D6">
          <w:rPr>
            <w:rPrChange w:id="455" w:author="Fussell, Rhett" w:date="2016-01-21T10:01:00Z">
              <w:rPr>
                <w:rStyle w:val="Hyperlink"/>
                <w:noProof/>
              </w:rPr>
            </w:rPrChange>
          </w:rPr>
          <w:delText>Model Adjustments</w:delText>
        </w:r>
        <w:r w:rsidDel="004533D6">
          <w:rPr>
            <w:noProof/>
            <w:webHidden/>
          </w:rPr>
          <w:tab/>
          <w:delText>18</w:delText>
        </w:r>
      </w:del>
    </w:p>
    <w:p w14:paraId="1C824931" w14:textId="77777777" w:rsidR="00FD03BB" w:rsidRDefault="00EC55CD" w:rsidP="0037014D">
      <w:pPr>
        <w:spacing w:beforeLines="60" w:before="144"/>
        <w:rPr>
          <w:rFonts w:ascii="Times New Roman" w:hAnsi="Times New Roman"/>
          <w:b/>
          <w:bCs/>
          <w:sz w:val="23"/>
          <w:szCs w:val="23"/>
        </w:rPr>
      </w:pPr>
      <w:r>
        <w:rPr>
          <w:rFonts w:ascii="Times New Roman" w:hAnsi="Times New Roman" w:cs="Calibri"/>
          <w:b/>
          <w:bCs/>
          <w:caps/>
          <w:sz w:val="24"/>
          <w:szCs w:val="24"/>
        </w:rPr>
        <w:fldChar w:fldCharType="end"/>
      </w:r>
    </w:p>
    <w:p w14:paraId="1B1E748B" w14:textId="77777777" w:rsidR="00FD03BB" w:rsidRPr="005A373C" w:rsidRDefault="00FD03BB" w:rsidP="00F93A8A">
      <w:pPr>
        <w:pStyle w:val="TOCHeading"/>
      </w:pPr>
      <w:r>
        <w:rPr>
          <w:sz w:val="27"/>
          <w:szCs w:val="27"/>
        </w:rPr>
        <w:br w:type="page"/>
      </w:r>
      <w:r w:rsidRPr="005A373C">
        <w:lastRenderedPageBreak/>
        <w:t>List of Tables</w:t>
      </w:r>
    </w:p>
    <w:p w14:paraId="0F867DBB" w14:textId="77777777" w:rsidR="00113F2F" w:rsidRDefault="00EC55CD">
      <w:pPr>
        <w:pStyle w:val="TableofFigures"/>
        <w:rPr>
          <w:rFonts w:asciiTheme="minorHAnsi" w:eastAsiaTheme="minorEastAsia" w:hAnsiTheme="minorHAnsi" w:cstheme="minorBidi"/>
          <w:noProof/>
        </w:rPr>
      </w:pPr>
      <w:r w:rsidRPr="00A74D6E">
        <w:rPr>
          <w:rFonts w:ascii="Times New Roman" w:hAnsi="Times New Roman"/>
        </w:rPr>
        <w:fldChar w:fldCharType="begin"/>
      </w:r>
      <w:r w:rsidR="00FD03BB" w:rsidRPr="00A74D6E">
        <w:rPr>
          <w:rFonts w:ascii="Times New Roman" w:hAnsi="Times New Roman"/>
        </w:rPr>
        <w:instrText xml:space="preserve"> TOC \h \z \c "Table" </w:instrText>
      </w:r>
      <w:r w:rsidRPr="00A74D6E">
        <w:rPr>
          <w:rFonts w:ascii="Times New Roman" w:hAnsi="Times New Roman"/>
        </w:rPr>
        <w:fldChar w:fldCharType="separate"/>
      </w:r>
      <w:hyperlink w:anchor="_Toc433733636" w:history="1">
        <w:r w:rsidR="00113F2F" w:rsidRPr="00DD40C6">
          <w:rPr>
            <w:rStyle w:val="Hyperlink"/>
            <w:noProof/>
          </w:rPr>
          <w:t>Table 1: CFRPM Household Data Elements</w:t>
        </w:r>
        <w:r w:rsidR="00113F2F">
          <w:rPr>
            <w:noProof/>
            <w:webHidden/>
          </w:rPr>
          <w:tab/>
        </w:r>
        <w:r w:rsidR="00113F2F">
          <w:rPr>
            <w:noProof/>
            <w:webHidden/>
          </w:rPr>
          <w:fldChar w:fldCharType="begin"/>
        </w:r>
        <w:r w:rsidR="00113F2F">
          <w:rPr>
            <w:noProof/>
            <w:webHidden/>
          </w:rPr>
          <w:instrText xml:space="preserve"> PAGEREF _Toc433733636 \h </w:instrText>
        </w:r>
        <w:r w:rsidR="00113F2F">
          <w:rPr>
            <w:noProof/>
            <w:webHidden/>
          </w:rPr>
        </w:r>
        <w:r w:rsidR="00113F2F">
          <w:rPr>
            <w:noProof/>
            <w:webHidden/>
          </w:rPr>
          <w:fldChar w:fldCharType="separate"/>
        </w:r>
        <w:r w:rsidR="00113F2F">
          <w:rPr>
            <w:noProof/>
            <w:webHidden/>
          </w:rPr>
          <w:t>5</w:t>
        </w:r>
        <w:r w:rsidR="00113F2F">
          <w:rPr>
            <w:noProof/>
            <w:webHidden/>
          </w:rPr>
          <w:fldChar w:fldCharType="end"/>
        </w:r>
      </w:hyperlink>
    </w:p>
    <w:p w14:paraId="3C0769CD" w14:textId="77777777" w:rsidR="00FD03BB" w:rsidRPr="00FE0598" w:rsidRDefault="00EC55CD" w:rsidP="00FD03BB">
      <w:pPr>
        <w:pStyle w:val="TableofFigures"/>
      </w:pPr>
      <w:r w:rsidRPr="00A74D6E">
        <w:fldChar w:fldCharType="end"/>
      </w:r>
    </w:p>
    <w:p w14:paraId="025D65E0" w14:textId="77777777" w:rsidR="00FD03BB" w:rsidRPr="00C951E3" w:rsidRDefault="00FD03BB" w:rsidP="00F93A8A">
      <w:pPr>
        <w:pStyle w:val="TOCHeading"/>
      </w:pPr>
      <w:r w:rsidRPr="00C951E3">
        <w:t>List of Figures</w:t>
      </w:r>
    </w:p>
    <w:p w14:paraId="6E530B9D" w14:textId="77777777" w:rsidR="00113F2F" w:rsidRDefault="00EC55CD">
      <w:pPr>
        <w:pStyle w:val="TableofFigures"/>
        <w:rPr>
          <w:rFonts w:asciiTheme="minorHAnsi" w:eastAsiaTheme="minorEastAsia" w:hAnsiTheme="minorHAnsi" w:cstheme="minorBidi"/>
          <w:noProof/>
        </w:rPr>
      </w:pPr>
      <w:r w:rsidRPr="00EE0060">
        <w:rPr>
          <w:rFonts w:ascii="Times New Roman" w:hAnsi="Times New Roman"/>
          <w:szCs w:val="20"/>
        </w:rPr>
        <w:fldChar w:fldCharType="begin"/>
      </w:r>
      <w:r w:rsidR="00FD03BB" w:rsidRPr="00A74D6E">
        <w:rPr>
          <w:rFonts w:ascii="Times New Roman" w:hAnsi="Times New Roman"/>
          <w:szCs w:val="20"/>
        </w:rPr>
        <w:instrText xml:space="preserve"> TOC \h \z \c "Figure" </w:instrText>
      </w:r>
      <w:r w:rsidRPr="00EE0060">
        <w:rPr>
          <w:rFonts w:ascii="Times New Roman" w:hAnsi="Times New Roman"/>
          <w:szCs w:val="20"/>
        </w:rPr>
        <w:fldChar w:fldCharType="separate"/>
      </w:r>
      <w:hyperlink w:anchor="_Toc433733637" w:history="1">
        <w:r w:rsidR="00113F2F" w:rsidRPr="00563654">
          <w:rPr>
            <w:rStyle w:val="Hyperlink"/>
            <w:noProof/>
          </w:rPr>
          <w:t>Figure 1</w:t>
        </w:r>
        <w:r w:rsidR="00113F2F" w:rsidRPr="00563654">
          <w:rPr>
            <w:rStyle w:val="Hyperlink"/>
            <w:noProof/>
          </w:rPr>
          <w:noBreakHyphen/>
          <w:t>1: CFRPM Model Flow Diagram</w:t>
        </w:r>
        <w:r w:rsidR="00113F2F">
          <w:rPr>
            <w:noProof/>
            <w:webHidden/>
          </w:rPr>
          <w:tab/>
        </w:r>
        <w:r w:rsidR="00113F2F">
          <w:rPr>
            <w:noProof/>
            <w:webHidden/>
          </w:rPr>
          <w:fldChar w:fldCharType="begin"/>
        </w:r>
        <w:r w:rsidR="00113F2F">
          <w:rPr>
            <w:noProof/>
            <w:webHidden/>
          </w:rPr>
          <w:instrText xml:space="preserve"> PAGEREF _Toc433733637 \h </w:instrText>
        </w:r>
        <w:r w:rsidR="00113F2F">
          <w:rPr>
            <w:noProof/>
            <w:webHidden/>
          </w:rPr>
        </w:r>
        <w:r w:rsidR="00113F2F">
          <w:rPr>
            <w:noProof/>
            <w:webHidden/>
          </w:rPr>
          <w:fldChar w:fldCharType="separate"/>
        </w:r>
        <w:r w:rsidR="00113F2F">
          <w:rPr>
            <w:noProof/>
            <w:webHidden/>
          </w:rPr>
          <w:t>1</w:t>
        </w:r>
        <w:r w:rsidR="00113F2F">
          <w:rPr>
            <w:noProof/>
            <w:webHidden/>
          </w:rPr>
          <w:fldChar w:fldCharType="end"/>
        </w:r>
      </w:hyperlink>
    </w:p>
    <w:p w14:paraId="2B60AC08" w14:textId="77777777" w:rsidR="00113F2F" w:rsidRDefault="005724D1">
      <w:pPr>
        <w:pStyle w:val="TableofFigures"/>
        <w:rPr>
          <w:rFonts w:asciiTheme="minorHAnsi" w:eastAsiaTheme="minorEastAsia" w:hAnsiTheme="minorHAnsi" w:cstheme="minorBidi"/>
          <w:noProof/>
        </w:rPr>
      </w:pPr>
      <w:hyperlink r:id="rId17" w:anchor="_Toc433733638" w:history="1">
        <w:r w:rsidR="00113F2F" w:rsidRPr="00563654">
          <w:rPr>
            <w:rStyle w:val="Hyperlink"/>
            <w:noProof/>
          </w:rPr>
          <w:t>Figure 1</w:t>
        </w:r>
        <w:r w:rsidR="00113F2F" w:rsidRPr="00563654">
          <w:rPr>
            <w:rStyle w:val="Hyperlink"/>
            <w:noProof/>
          </w:rPr>
          <w:noBreakHyphen/>
          <w:t>2: Example Model Boundary</w:t>
        </w:r>
        <w:r w:rsidR="00113F2F">
          <w:rPr>
            <w:noProof/>
            <w:webHidden/>
          </w:rPr>
          <w:tab/>
        </w:r>
        <w:r w:rsidR="00113F2F">
          <w:rPr>
            <w:noProof/>
            <w:webHidden/>
          </w:rPr>
          <w:fldChar w:fldCharType="begin"/>
        </w:r>
        <w:r w:rsidR="00113F2F">
          <w:rPr>
            <w:noProof/>
            <w:webHidden/>
          </w:rPr>
          <w:instrText xml:space="preserve"> PAGEREF _Toc433733638 \h </w:instrText>
        </w:r>
        <w:r w:rsidR="00113F2F">
          <w:rPr>
            <w:noProof/>
            <w:webHidden/>
          </w:rPr>
        </w:r>
        <w:r w:rsidR="00113F2F">
          <w:rPr>
            <w:noProof/>
            <w:webHidden/>
          </w:rPr>
          <w:fldChar w:fldCharType="separate"/>
        </w:r>
        <w:r w:rsidR="00113F2F">
          <w:rPr>
            <w:noProof/>
            <w:webHidden/>
          </w:rPr>
          <w:t>2</w:t>
        </w:r>
        <w:r w:rsidR="00113F2F">
          <w:rPr>
            <w:noProof/>
            <w:webHidden/>
          </w:rPr>
          <w:fldChar w:fldCharType="end"/>
        </w:r>
      </w:hyperlink>
    </w:p>
    <w:p w14:paraId="452EECF5" w14:textId="77777777" w:rsidR="00113F2F" w:rsidRDefault="005724D1">
      <w:pPr>
        <w:pStyle w:val="TableofFigures"/>
        <w:rPr>
          <w:rFonts w:asciiTheme="minorHAnsi" w:eastAsiaTheme="minorEastAsia" w:hAnsiTheme="minorHAnsi" w:cstheme="minorBidi"/>
          <w:noProof/>
        </w:rPr>
      </w:pPr>
      <w:hyperlink w:anchor="_Toc433733639" w:history="1">
        <w:r w:rsidR="00113F2F" w:rsidRPr="00563654">
          <w:rPr>
            <w:rStyle w:val="Hyperlink"/>
            <w:noProof/>
          </w:rPr>
          <w:t>Figure 3</w:t>
        </w:r>
        <w:r w:rsidR="00113F2F" w:rsidRPr="00563654">
          <w:rPr>
            <w:rStyle w:val="Hyperlink"/>
            <w:noProof/>
          </w:rPr>
          <w:noBreakHyphen/>
          <w:t>1:Example Highway Path Check</w:t>
        </w:r>
        <w:r w:rsidR="00113F2F">
          <w:rPr>
            <w:noProof/>
            <w:webHidden/>
          </w:rPr>
          <w:tab/>
        </w:r>
        <w:r w:rsidR="00113F2F">
          <w:rPr>
            <w:noProof/>
            <w:webHidden/>
          </w:rPr>
          <w:fldChar w:fldCharType="begin"/>
        </w:r>
        <w:r w:rsidR="00113F2F">
          <w:rPr>
            <w:noProof/>
            <w:webHidden/>
          </w:rPr>
          <w:instrText xml:space="preserve"> PAGEREF _Toc433733639 \h </w:instrText>
        </w:r>
        <w:r w:rsidR="00113F2F">
          <w:rPr>
            <w:noProof/>
            <w:webHidden/>
          </w:rPr>
        </w:r>
        <w:r w:rsidR="00113F2F">
          <w:rPr>
            <w:noProof/>
            <w:webHidden/>
          </w:rPr>
          <w:fldChar w:fldCharType="separate"/>
        </w:r>
        <w:r w:rsidR="00113F2F">
          <w:rPr>
            <w:noProof/>
            <w:webHidden/>
          </w:rPr>
          <w:t>10</w:t>
        </w:r>
        <w:r w:rsidR="00113F2F">
          <w:rPr>
            <w:noProof/>
            <w:webHidden/>
          </w:rPr>
          <w:fldChar w:fldCharType="end"/>
        </w:r>
      </w:hyperlink>
    </w:p>
    <w:p w14:paraId="45BD982A" w14:textId="77777777" w:rsidR="00FD03BB" w:rsidRDefault="00EC55CD" w:rsidP="00FD03BB">
      <w:r w:rsidRPr="00EE0060">
        <w:fldChar w:fldCharType="end"/>
      </w:r>
    </w:p>
    <w:p w14:paraId="414CEB74" w14:textId="77777777" w:rsidR="00FD03BB" w:rsidRDefault="00FD03BB" w:rsidP="00F93A8A">
      <w:pPr>
        <w:pStyle w:val="TOCHeading"/>
      </w:pPr>
      <w:r w:rsidRPr="00C951E3">
        <w:t xml:space="preserve">List of </w:t>
      </w:r>
      <w:r>
        <w:t>Appendices</w:t>
      </w:r>
    </w:p>
    <w:p w14:paraId="3B10329B" w14:textId="77777777" w:rsidR="00525793" w:rsidRDefault="00EC55CD">
      <w:pPr>
        <w:pStyle w:val="TOC1"/>
        <w:tabs>
          <w:tab w:val="left" w:pos="1540"/>
          <w:tab w:val="right" w:leader="dot" w:pos="8846"/>
        </w:tabs>
        <w:rPr>
          <w:rFonts w:asciiTheme="minorHAnsi" w:eastAsiaTheme="minorEastAsia" w:hAnsiTheme="minorHAnsi" w:cstheme="minorBidi"/>
          <w:caps w:val="0"/>
          <w:noProof/>
        </w:rPr>
      </w:pPr>
      <w:r>
        <w:rPr>
          <w:caps w:val="0"/>
        </w:rPr>
        <w:fldChar w:fldCharType="begin"/>
      </w:r>
      <w:r w:rsidR="00C2273E">
        <w:rPr>
          <w:caps w:val="0"/>
        </w:rPr>
        <w:instrText xml:space="preserve"> TOC \n \h \z \t "Appendix Heading,1" </w:instrText>
      </w:r>
      <w:r>
        <w:rPr>
          <w:caps w:val="0"/>
        </w:rPr>
        <w:fldChar w:fldCharType="separate"/>
      </w:r>
      <w:hyperlink w:anchor="_Toc322530582" w:history="1">
        <w:r w:rsidR="00525793" w:rsidRPr="00393D65">
          <w:rPr>
            <w:rStyle w:val="Hyperlink"/>
            <w:noProof/>
          </w:rPr>
          <w:t>Appendix A:</w:t>
        </w:r>
        <w:r w:rsidR="00525793">
          <w:rPr>
            <w:rFonts w:asciiTheme="minorHAnsi" w:eastAsiaTheme="minorEastAsia" w:hAnsiTheme="minorHAnsi" w:cstheme="minorBidi"/>
            <w:caps w:val="0"/>
            <w:noProof/>
          </w:rPr>
          <w:tab/>
        </w:r>
        <w:r w:rsidR="00525793" w:rsidRPr="00393D65">
          <w:rPr>
            <w:rStyle w:val="Hyperlink"/>
            <w:noProof/>
          </w:rPr>
          <w:t>Title</w:t>
        </w:r>
      </w:hyperlink>
    </w:p>
    <w:p w14:paraId="55774439" w14:textId="77777777" w:rsidR="00525793" w:rsidRDefault="005724D1">
      <w:pPr>
        <w:pStyle w:val="TOC1"/>
        <w:tabs>
          <w:tab w:val="left" w:pos="1540"/>
          <w:tab w:val="right" w:leader="dot" w:pos="8846"/>
        </w:tabs>
        <w:rPr>
          <w:rFonts w:asciiTheme="minorHAnsi" w:eastAsiaTheme="minorEastAsia" w:hAnsiTheme="minorHAnsi" w:cstheme="minorBidi"/>
          <w:caps w:val="0"/>
          <w:noProof/>
        </w:rPr>
      </w:pPr>
      <w:hyperlink w:anchor="_Toc322530583" w:history="1">
        <w:r w:rsidR="00525793" w:rsidRPr="00393D65">
          <w:rPr>
            <w:rStyle w:val="Hyperlink"/>
            <w:noProof/>
          </w:rPr>
          <w:t>Appendix B:</w:t>
        </w:r>
        <w:r w:rsidR="00525793">
          <w:rPr>
            <w:rFonts w:asciiTheme="minorHAnsi" w:eastAsiaTheme="minorEastAsia" w:hAnsiTheme="minorHAnsi" w:cstheme="minorBidi"/>
            <w:caps w:val="0"/>
            <w:noProof/>
          </w:rPr>
          <w:tab/>
        </w:r>
        <w:r w:rsidR="00525793" w:rsidRPr="00393D65">
          <w:rPr>
            <w:rStyle w:val="Hyperlink"/>
            <w:noProof/>
          </w:rPr>
          <w:t>Title</w:t>
        </w:r>
      </w:hyperlink>
    </w:p>
    <w:p w14:paraId="0893CF8F" w14:textId="77777777" w:rsidR="00FD03BB" w:rsidRDefault="00EC55CD" w:rsidP="00FD03BB">
      <w:r>
        <w:rPr>
          <w:rFonts w:eastAsia="Calibri" w:cs="Times New Roman"/>
          <w:caps/>
        </w:rPr>
        <w:fldChar w:fldCharType="end"/>
      </w:r>
    </w:p>
    <w:p w14:paraId="67A57988" w14:textId="77777777" w:rsidR="00205762" w:rsidRDefault="00205762">
      <w:pPr>
        <w:sectPr w:rsidR="00205762" w:rsidSect="003C43D5">
          <w:headerReference w:type="default" r:id="rId18"/>
          <w:pgSz w:w="12240" w:h="15840" w:code="1"/>
          <w:pgMar w:top="1440" w:right="1800" w:bottom="1440" w:left="1800" w:header="720" w:footer="288" w:gutter="0"/>
          <w:paperSrc w:first="15" w:other="15"/>
          <w:cols w:space="720"/>
          <w:docGrid w:linePitch="360"/>
        </w:sectPr>
      </w:pPr>
    </w:p>
    <w:p w14:paraId="6D33800C" w14:textId="77777777" w:rsidR="00FD03BB" w:rsidRDefault="00FD03BB">
      <w:r>
        <w:lastRenderedPageBreak/>
        <w:br w:type="page"/>
      </w:r>
    </w:p>
    <w:p w14:paraId="2995F514" w14:textId="77777777" w:rsidR="00D45F7F" w:rsidRDefault="00AD6D06" w:rsidP="00E22478">
      <w:pPr>
        <w:pStyle w:val="Heading1"/>
      </w:pPr>
      <w:bookmarkStart w:id="456" w:name="_Toc441133793"/>
      <w:r>
        <w:lastRenderedPageBreak/>
        <w:t>Introduction</w:t>
      </w:r>
      <w:bookmarkEnd w:id="456"/>
    </w:p>
    <w:p w14:paraId="3905CD8A" w14:textId="77777777" w:rsidR="007A6093" w:rsidRDefault="00796B92" w:rsidP="0084723E">
      <w:pPr>
        <w:pStyle w:val="Heading2"/>
      </w:pPr>
      <w:bookmarkStart w:id="457" w:name="_Toc441133794"/>
      <w:r>
        <w:t xml:space="preserve">Version </w:t>
      </w:r>
      <w:r w:rsidR="00AD6D06">
        <w:t>Updates</w:t>
      </w:r>
      <w:bookmarkEnd w:id="457"/>
    </w:p>
    <w:p w14:paraId="30073224" w14:textId="77777777" w:rsidR="00AD6D06" w:rsidRDefault="00AD6D06" w:rsidP="00AD6D06">
      <w:r>
        <w:t>This section would define what has changed in this version of the model</w:t>
      </w:r>
      <w:r w:rsidR="00796B92">
        <w:t xml:space="preserve"> and what has been validated with this edition of the model- outline form</w:t>
      </w:r>
      <w:r>
        <w:t xml:space="preserve">.  </w:t>
      </w:r>
    </w:p>
    <w:p w14:paraId="71B5B038" w14:textId="77777777" w:rsidR="00D867A2" w:rsidRPr="00E22478" w:rsidRDefault="00CF17A5" w:rsidP="00FF2A2F">
      <w:pPr>
        <w:pStyle w:val="Heading1"/>
      </w:pPr>
      <w:bookmarkStart w:id="458" w:name="_Toc441133795"/>
      <w:commentRangeStart w:id="459"/>
      <w:commentRangeStart w:id="460"/>
      <w:commentRangeStart w:id="461"/>
      <w:r>
        <w:t>Data Validation</w:t>
      </w:r>
      <w:commentRangeEnd w:id="459"/>
      <w:r>
        <w:rPr>
          <w:rStyle w:val="CommentReference"/>
        </w:rPr>
        <w:commentReference w:id="459"/>
      </w:r>
      <w:commentRangeEnd w:id="460"/>
      <w:r>
        <w:rPr>
          <w:rStyle w:val="CommentReference"/>
        </w:rPr>
        <w:commentReference w:id="460"/>
      </w:r>
      <w:commentRangeEnd w:id="461"/>
      <w:r w:rsidR="00AC13EC">
        <w:rPr>
          <w:rStyle w:val="CommentReference"/>
          <w:rFonts w:ascii="Calibri" w:eastAsia="Calibri" w:hAnsi="Calibri"/>
          <w:b w:val="0"/>
          <w:bCs w:val="0"/>
          <w:caps w:val="0"/>
          <w:color w:val="auto"/>
        </w:rPr>
        <w:commentReference w:id="461"/>
      </w:r>
      <w:bookmarkEnd w:id="458"/>
    </w:p>
    <w:p w14:paraId="505A530D" w14:textId="77777777" w:rsidR="00A1680E" w:rsidRDefault="00CF17A5" w:rsidP="0084723E">
      <w:pPr>
        <w:pStyle w:val="Heading2"/>
      </w:pPr>
      <w:bookmarkStart w:id="462" w:name="_Toc441133796"/>
      <w:r>
        <w:t>Household and Demographic Validation</w:t>
      </w:r>
      <w:bookmarkEnd w:id="462"/>
    </w:p>
    <w:p w14:paraId="7EBFC2D7" w14:textId="77777777" w:rsidR="00F94F8A" w:rsidRDefault="00F94F8A" w:rsidP="003C43D5">
      <w:pPr>
        <w:pStyle w:val="ListParagraph"/>
        <w:numPr>
          <w:ilvl w:val="0"/>
          <w:numId w:val="31"/>
        </w:numPr>
      </w:pPr>
      <w:r>
        <w:t>Compare to other census/proprietary data</w:t>
      </w:r>
    </w:p>
    <w:p w14:paraId="60AA3B06" w14:textId="77777777" w:rsidR="00F94F8A" w:rsidRDefault="00F94F8A" w:rsidP="003C43D5">
      <w:pPr>
        <w:pStyle w:val="ListParagraph"/>
        <w:numPr>
          <w:ilvl w:val="0"/>
          <w:numId w:val="31"/>
        </w:numPr>
      </w:pPr>
      <w:r>
        <w:t>Plots of district/county comparisons</w:t>
      </w:r>
    </w:p>
    <w:p w14:paraId="14039358" w14:textId="77777777" w:rsidR="00F94F8A" w:rsidRDefault="00F94F8A" w:rsidP="003C43D5">
      <w:pPr>
        <w:pStyle w:val="ListParagraph"/>
        <w:numPr>
          <w:ilvl w:val="0"/>
          <w:numId w:val="31"/>
        </w:numPr>
      </w:pPr>
      <w:r>
        <w:t>Density comparisons</w:t>
      </w:r>
    </w:p>
    <w:p w14:paraId="49E610F8" w14:textId="77777777" w:rsidR="00F94F8A" w:rsidRDefault="00F94F8A" w:rsidP="003C43D5">
      <w:pPr>
        <w:pStyle w:val="ListParagraph"/>
        <w:numPr>
          <w:ilvl w:val="0"/>
          <w:numId w:val="31"/>
        </w:numPr>
      </w:pPr>
      <w:r>
        <w:t>Persons/HH</w:t>
      </w:r>
    </w:p>
    <w:p w14:paraId="2301DC73" w14:textId="77777777" w:rsidR="00F94F8A" w:rsidRDefault="00F94F8A" w:rsidP="003C43D5">
      <w:pPr>
        <w:pStyle w:val="ListParagraph"/>
        <w:numPr>
          <w:ilvl w:val="0"/>
          <w:numId w:val="31"/>
        </w:numPr>
      </w:pPr>
      <w:r>
        <w:t>Vehicles/HH</w:t>
      </w:r>
    </w:p>
    <w:p w14:paraId="7B60DF79" w14:textId="77777777" w:rsidR="00F94F8A" w:rsidRPr="00F94F8A" w:rsidRDefault="00F94F8A" w:rsidP="003C43D5">
      <w:pPr>
        <w:pStyle w:val="ListParagraph"/>
        <w:numPr>
          <w:ilvl w:val="0"/>
          <w:numId w:val="31"/>
        </w:numPr>
      </w:pPr>
      <w:r>
        <w:t>Workers/HH</w:t>
      </w:r>
    </w:p>
    <w:p w14:paraId="19B4D94E" w14:textId="77777777" w:rsidR="00C55441" w:rsidRPr="00C55441" w:rsidRDefault="00C55441" w:rsidP="0084723E">
      <w:pPr>
        <w:pStyle w:val="Heading2"/>
      </w:pPr>
      <w:bookmarkStart w:id="463" w:name="_Toc441133797"/>
      <w:r>
        <w:t>Employment Validation</w:t>
      </w:r>
      <w:bookmarkEnd w:id="463"/>
    </w:p>
    <w:p w14:paraId="124D8065" w14:textId="77777777" w:rsidR="00F94F8A" w:rsidRDefault="00F94F8A" w:rsidP="003C43D5">
      <w:pPr>
        <w:pStyle w:val="ListParagraph"/>
        <w:numPr>
          <w:ilvl w:val="0"/>
          <w:numId w:val="30"/>
        </w:numPr>
      </w:pPr>
      <w:r>
        <w:t>Compare to other census/proprietary data</w:t>
      </w:r>
    </w:p>
    <w:p w14:paraId="00CEFE5B" w14:textId="77777777" w:rsidR="00F94F8A" w:rsidRDefault="00F94F8A" w:rsidP="003C43D5">
      <w:pPr>
        <w:pStyle w:val="ListParagraph"/>
        <w:numPr>
          <w:ilvl w:val="0"/>
          <w:numId w:val="30"/>
        </w:numPr>
      </w:pPr>
      <w:r>
        <w:t>Plots of district/county comparisons</w:t>
      </w:r>
    </w:p>
    <w:p w14:paraId="0AFBDC2E" w14:textId="77777777" w:rsidR="00F94F8A" w:rsidRDefault="00F94F8A" w:rsidP="003C43D5">
      <w:pPr>
        <w:pStyle w:val="ListParagraph"/>
        <w:numPr>
          <w:ilvl w:val="0"/>
          <w:numId w:val="30"/>
        </w:numPr>
      </w:pPr>
      <w:r>
        <w:t>Density comparisons</w:t>
      </w:r>
    </w:p>
    <w:p w14:paraId="7DD77EB8" w14:textId="77777777" w:rsidR="00F94F8A" w:rsidRDefault="00F94F8A" w:rsidP="003C43D5">
      <w:pPr>
        <w:pStyle w:val="ListParagraph"/>
        <w:numPr>
          <w:ilvl w:val="0"/>
          <w:numId w:val="30"/>
        </w:numPr>
      </w:pPr>
      <w:r>
        <w:t>Persons/HH</w:t>
      </w:r>
    </w:p>
    <w:p w14:paraId="11FDD6DE" w14:textId="77777777" w:rsidR="00F94F8A" w:rsidRDefault="00F94F8A" w:rsidP="003C43D5">
      <w:pPr>
        <w:pStyle w:val="ListParagraph"/>
        <w:numPr>
          <w:ilvl w:val="0"/>
          <w:numId w:val="30"/>
        </w:numPr>
        <w:rPr>
          <w:ins w:id="464" w:author="Fussell, Rhett" w:date="2016-01-21T09:56:00Z"/>
        </w:rPr>
      </w:pPr>
      <w:r>
        <w:t>Vehicles/HH</w:t>
      </w:r>
    </w:p>
    <w:p w14:paraId="68A83883" w14:textId="188CD65B" w:rsidR="004533D6" w:rsidRPr="00F94F8A" w:rsidRDefault="004533D6" w:rsidP="003C43D5">
      <w:pPr>
        <w:pStyle w:val="ListParagraph"/>
        <w:numPr>
          <w:ilvl w:val="0"/>
          <w:numId w:val="30"/>
        </w:numPr>
      </w:pPr>
      <w:ins w:id="465" w:author="Fussell, Rhett" w:date="2016-01-21T09:56:00Z">
        <w:r>
          <w:t>Validation of Special attractors data</w:t>
        </w:r>
      </w:ins>
    </w:p>
    <w:p w14:paraId="6B4523AF" w14:textId="77777777" w:rsidR="00F94F8A" w:rsidRDefault="1EA0D9A4" w:rsidP="0084723E">
      <w:pPr>
        <w:pStyle w:val="Heading2"/>
      </w:pPr>
      <w:bookmarkStart w:id="466" w:name="_Toc441133798"/>
      <w:commentRangeStart w:id="467"/>
      <w:commentRangeStart w:id="468"/>
      <w:commentRangeStart w:id="469"/>
      <w:commentRangeStart w:id="470"/>
      <w:r>
        <w:t>Network</w:t>
      </w:r>
      <w:commentRangeEnd w:id="467"/>
      <w:r w:rsidR="00F94F8A">
        <w:rPr>
          <w:rStyle w:val="CommentReference"/>
        </w:rPr>
        <w:commentReference w:id="467"/>
      </w:r>
      <w:commentRangeEnd w:id="468"/>
      <w:r w:rsidR="00F94F8A">
        <w:rPr>
          <w:rStyle w:val="CommentReference"/>
        </w:rPr>
        <w:commentReference w:id="468"/>
      </w:r>
      <w:commentRangeEnd w:id="469"/>
      <w:r w:rsidR="00F94F8A">
        <w:rPr>
          <w:rStyle w:val="CommentReference"/>
        </w:rPr>
        <w:commentReference w:id="469"/>
      </w:r>
      <w:commentRangeEnd w:id="470"/>
      <w:r w:rsidR="004533D6">
        <w:rPr>
          <w:rStyle w:val="CommentReference"/>
          <w:rFonts w:ascii="Calibri" w:eastAsia="Calibri" w:hAnsi="Calibri"/>
          <w:b w:val="0"/>
          <w:bCs w:val="0"/>
          <w:color w:val="auto"/>
        </w:rPr>
        <w:commentReference w:id="470"/>
      </w:r>
      <w:r>
        <w:t xml:space="preserve"> Validation</w:t>
      </w:r>
      <w:bookmarkEnd w:id="466"/>
    </w:p>
    <w:p w14:paraId="74F41C4D" w14:textId="77777777" w:rsidR="00F94F8A" w:rsidRDefault="00F94F8A" w:rsidP="004C1888">
      <w:pPr>
        <w:pStyle w:val="ListParagraph"/>
        <w:numPr>
          <w:ilvl w:val="0"/>
          <w:numId w:val="30"/>
        </w:numPr>
      </w:pPr>
      <w:r>
        <w:t>Visual inspection of highway links and transit routes</w:t>
      </w:r>
    </w:p>
    <w:p w14:paraId="1066AE98" w14:textId="77777777" w:rsidR="00F94F8A" w:rsidRDefault="00F94F8A" w:rsidP="004C1888">
      <w:pPr>
        <w:pStyle w:val="ListParagraph"/>
        <w:numPr>
          <w:ilvl w:val="0"/>
          <w:numId w:val="30"/>
        </w:numPr>
        <w:rPr>
          <w:ins w:id="471" w:author="Fussell, Rhett" w:date="2016-01-21T09:51:00Z"/>
        </w:rPr>
      </w:pPr>
      <w:r>
        <w:t>Speed/# of lanes</w:t>
      </w:r>
    </w:p>
    <w:p w14:paraId="4672D877" w14:textId="434BC0CD" w:rsidR="00AC13EC" w:rsidRDefault="00AC13EC" w:rsidP="004C1888">
      <w:pPr>
        <w:pStyle w:val="ListParagraph"/>
        <w:numPr>
          <w:ilvl w:val="0"/>
          <w:numId w:val="30"/>
        </w:numPr>
        <w:rPr>
          <w:ins w:id="472" w:author="Fussell, Rhett" w:date="2016-01-21T09:51:00Z"/>
        </w:rPr>
      </w:pPr>
      <w:ins w:id="473" w:author="Fussell, Rhett" w:date="2016-01-21T09:51:00Z">
        <w:r>
          <w:t xml:space="preserve">Validation of highway paths-including graphics comparing model to other data like google, </w:t>
        </w:r>
        <w:proofErr w:type="spellStart"/>
        <w:r>
          <w:t>etc</w:t>
        </w:r>
        <w:proofErr w:type="spellEnd"/>
      </w:ins>
    </w:p>
    <w:p w14:paraId="3EE71CE1" w14:textId="77777777" w:rsidR="00AC13EC" w:rsidRDefault="00AC13EC" w:rsidP="00AC13EC">
      <w:pPr>
        <w:pStyle w:val="ListParagraph"/>
        <w:numPr>
          <w:ilvl w:val="0"/>
          <w:numId w:val="30"/>
        </w:numPr>
      </w:pPr>
    </w:p>
    <w:p w14:paraId="08537EF7" w14:textId="0AA065EC" w:rsidR="00AC13EC" w:rsidRDefault="00AC13EC" w:rsidP="00AC13EC">
      <w:pPr>
        <w:pStyle w:val="ListParagraph"/>
        <w:ind w:left="1296"/>
      </w:pPr>
    </w:p>
    <w:p w14:paraId="0F5209D7" w14:textId="77777777" w:rsidR="002910E5" w:rsidRDefault="002910E5" w:rsidP="002910E5">
      <w:pPr>
        <w:pStyle w:val="Heading1"/>
      </w:pPr>
      <w:bookmarkStart w:id="474" w:name="_Toc441133799"/>
      <w:r>
        <w:t>Trip Generation</w:t>
      </w:r>
      <w:bookmarkEnd w:id="474"/>
    </w:p>
    <w:p w14:paraId="04EC355C" w14:textId="77777777" w:rsidR="002910E5" w:rsidRDefault="002910E5" w:rsidP="0084723E">
      <w:pPr>
        <w:pStyle w:val="Heading2"/>
      </w:pPr>
      <w:bookmarkStart w:id="475" w:name="_Toc441133800"/>
      <w:r>
        <w:t>Trip Purpose Comparison</w:t>
      </w:r>
      <w:bookmarkEnd w:id="475"/>
    </w:p>
    <w:p w14:paraId="0F439810" w14:textId="77777777" w:rsidR="002910E5" w:rsidRDefault="002910E5" w:rsidP="003C43D5">
      <w:pPr>
        <w:pStyle w:val="ListParagraph"/>
        <w:numPr>
          <w:ilvl w:val="0"/>
          <w:numId w:val="28"/>
        </w:numPr>
      </w:pPr>
      <w:r>
        <w:t>Percent of Trips In Range to National Numbers/Florida</w:t>
      </w:r>
    </w:p>
    <w:p w14:paraId="5E065B41" w14:textId="77777777" w:rsidR="002910E5" w:rsidRDefault="002910E5" w:rsidP="0084723E">
      <w:pPr>
        <w:pStyle w:val="Heading2"/>
      </w:pPr>
      <w:bookmarkStart w:id="476" w:name="_Toc441133801"/>
      <w:r>
        <w:t>Rate Comparisons</w:t>
      </w:r>
      <w:bookmarkEnd w:id="476"/>
    </w:p>
    <w:p w14:paraId="3F8E8289" w14:textId="77777777" w:rsidR="002910E5" w:rsidRDefault="002910E5" w:rsidP="003C43D5">
      <w:pPr>
        <w:pStyle w:val="ListParagraph"/>
        <w:numPr>
          <w:ilvl w:val="0"/>
          <w:numId w:val="27"/>
        </w:numPr>
      </w:pPr>
      <w:r>
        <w:t>Person trips per household and by purpose/market</w:t>
      </w:r>
    </w:p>
    <w:p w14:paraId="220CEA1F" w14:textId="77777777" w:rsidR="002910E5" w:rsidRDefault="002910E5" w:rsidP="003C43D5">
      <w:pPr>
        <w:pStyle w:val="ListParagraph"/>
        <w:numPr>
          <w:ilvl w:val="0"/>
          <w:numId w:val="27"/>
        </w:numPr>
      </w:pPr>
      <w:r>
        <w:lastRenderedPageBreak/>
        <w:t>Work Trips Per Employee</w:t>
      </w:r>
    </w:p>
    <w:p w14:paraId="18A4D847" w14:textId="77777777" w:rsidR="002910E5" w:rsidRDefault="002910E5" w:rsidP="003C43D5">
      <w:pPr>
        <w:pStyle w:val="ListParagraph"/>
        <w:numPr>
          <w:ilvl w:val="0"/>
          <w:numId w:val="27"/>
        </w:numPr>
      </w:pPr>
      <w:r>
        <w:t>Attractions Per Employee</w:t>
      </w:r>
    </w:p>
    <w:p w14:paraId="15116417" w14:textId="77777777" w:rsidR="002910E5" w:rsidRDefault="002910E5" w:rsidP="0084723E">
      <w:pPr>
        <w:pStyle w:val="Heading2"/>
      </w:pPr>
      <w:bookmarkStart w:id="477" w:name="_Toc441133802"/>
      <w:r>
        <w:t>Balance of P’s to A’s</w:t>
      </w:r>
      <w:bookmarkEnd w:id="477"/>
    </w:p>
    <w:p w14:paraId="570EAC38" w14:textId="77777777" w:rsidR="0081456A" w:rsidRDefault="0081456A" w:rsidP="003C43D5">
      <w:pPr>
        <w:pStyle w:val="ListParagraph"/>
        <w:numPr>
          <w:ilvl w:val="0"/>
          <w:numId w:val="26"/>
        </w:numPr>
      </w:pPr>
      <w:r>
        <w:t>Ratio of P/A</w:t>
      </w:r>
    </w:p>
    <w:p w14:paraId="7280E277" w14:textId="77777777" w:rsidR="002910E5" w:rsidRPr="003E5F70" w:rsidRDefault="0081456A" w:rsidP="003C43D5">
      <w:pPr>
        <w:pStyle w:val="ListParagraph"/>
        <w:numPr>
          <w:ilvl w:val="0"/>
          <w:numId w:val="26"/>
        </w:numPr>
      </w:pPr>
      <w:r>
        <w:t>Plot of P’s and A’s estimated vs observed</w:t>
      </w:r>
      <w:r>
        <w:tab/>
      </w:r>
    </w:p>
    <w:p w14:paraId="72F4316D" w14:textId="77777777" w:rsidR="0081456A" w:rsidRDefault="0081456A" w:rsidP="0081456A">
      <w:pPr>
        <w:pStyle w:val="Heading1"/>
      </w:pPr>
      <w:bookmarkStart w:id="478" w:name="_Toc441133803"/>
      <w:r>
        <w:t>Trip Distribution</w:t>
      </w:r>
      <w:bookmarkEnd w:id="478"/>
    </w:p>
    <w:p w14:paraId="2332EFB4" w14:textId="77777777" w:rsidR="003C43D5" w:rsidRDefault="003C43D5" w:rsidP="003C43D5">
      <w:pPr>
        <w:pStyle w:val="ListParagraph"/>
        <w:numPr>
          <w:ilvl w:val="0"/>
          <w:numId w:val="25"/>
        </w:numPr>
      </w:pPr>
      <w:r>
        <w:t>Validation comparison of function parameters</w:t>
      </w:r>
    </w:p>
    <w:p w14:paraId="1298DFDC" w14:textId="77777777" w:rsidR="00F94F8A" w:rsidRDefault="0081456A" w:rsidP="003C43D5">
      <w:pPr>
        <w:pStyle w:val="ListParagraph"/>
        <w:numPr>
          <w:ilvl w:val="0"/>
          <w:numId w:val="25"/>
        </w:numPr>
      </w:pPr>
      <w:r>
        <w:t>District to District Summaries</w:t>
      </w:r>
    </w:p>
    <w:p w14:paraId="03DC87F6" w14:textId="77777777" w:rsidR="0081456A" w:rsidRDefault="0081456A" w:rsidP="003C43D5">
      <w:pPr>
        <w:pStyle w:val="ListParagraph"/>
        <w:numPr>
          <w:ilvl w:val="0"/>
          <w:numId w:val="25"/>
        </w:numPr>
      </w:pPr>
      <w:r>
        <w:t>CTPP comparison for work trips</w:t>
      </w:r>
    </w:p>
    <w:p w14:paraId="7E1DD592" w14:textId="77777777" w:rsidR="003C43D5" w:rsidRDefault="003C43D5" w:rsidP="003C43D5">
      <w:pPr>
        <w:pStyle w:val="ListParagraph"/>
        <w:numPr>
          <w:ilvl w:val="0"/>
          <w:numId w:val="25"/>
        </w:numPr>
      </w:pPr>
      <w:r>
        <w:t>TLFD plots and comparisons by region, county or other level</w:t>
      </w:r>
    </w:p>
    <w:p w14:paraId="0EA24DCF" w14:textId="77777777" w:rsidR="003C43D5" w:rsidRDefault="003C43D5" w:rsidP="003C43D5">
      <w:pPr>
        <w:pStyle w:val="ListParagraph"/>
        <w:numPr>
          <w:ilvl w:val="0"/>
          <w:numId w:val="25"/>
        </w:numPr>
      </w:pPr>
      <w:r>
        <w:t>Document Coincidence Ratios</w:t>
      </w:r>
    </w:p>
    <w:p w14:paraId="148BA1A4" w14:textId="77777777" w:rsidR="003C43D5" w:rsidRPr="00F94F8A" w:rsidRDefault="003C43D5" w:rsidP="003C43D5">
      <w:pPr>
        <w:pStyle w:val="ListParagraph"/>
        <w:numPr>
          <w:ilvl w:val="0"/>
          <w:numId w:val="25"/>
        </w:numPr>
      </w:pPr>
      <w:proofErr w:type="spellStart"/>
      <w:r>
        <w:t>Intrazonal</w:t>
      </w:r>
      <w:proofErr w:type="spellEnd"/>
      <w:r>
        <w:t xml:space="preserve"> Percentage Comparison</w:t>
      </w:r>
    </w:p>
    <w:p w14:paraId="64B769EB" w14:textId="77777777" w:rsidR="00297D3E" w:rsidRDefault="00297D3E" w:rsidP="00297D3E">
      <w:pPr>
        <w:pStyle w:val="Heading1"/>
      </w:pPr>
      <w:bookmarkStart w:id="479" w:name="_Toc441133804"/>
      <w:r>
        <w:t>Mode choice</w:t>
      </w:r>
      <w:bookmarkEnd w:id="479"/>
    </w:p>
    <w:p w14:paraId="32BD3EFB" w14:textId="77777777" w:rsidR="004735B8" w:rsidRPr="004735B8" w:rsidRDefault="004735B8" w:rsidP="004735B8">
      <w:pPr>
        <w:pStyle w:val="ListParagraph"/>
        <w:numPr>
          <w:ilvl w:val="0"/>
          <w:numId w:val="25"/>
        </w:numPr>
      </w:pPr>
      <w:r w:rsidRPr="004735B8">
        <w:t>C</w:t>
      </w:r>
      <w:r w:rsidR="00297D3E" w:rsidRPr="004735B8">
        <w:t xml:space="preserve">omparisons of trips by mode, or mode shares, to observed data by market segment. </w:t>
      </w:r>
    </w:p>
    <w:p w14:paraId="494B4372" w14:textId="77777777" w:rsidR="00297D3E" w:rsidRDefault="00297D3E" w:rsidP="00205762">
      <w:pPr>
        <w:pStyle w:val="ListParagraph"/>
        <w:numPr>
          <w:ilvl w:val="0"/>
          <w:numId w:val="25"/>
        </w:numPr>
      </w:pPr>
      <w:r w:rsidRPr="004735B8">
        <w:t>Market</w:t>
      </w:r>
      <w:r w:rsidR="004735B8" w:rsidRPr="004735B8">
        <w:t xml:space="preserve"> </w:t>
      </w:r>
      <w:r w:rsidRPr="004735B8">
        <w:t xml:space="preserve">segments </w:t>
      </w:r>
      <w:r w:rsidR="004735B8" w:rsidRPr="004735B8">
        <w:t xml:space="preserve">should </w:t>
      </w:r>
      <w:r w:rsidRPr="004735B8">
        <w:t>include trip purposes as well as demographic segments, such as income</w:t>
      </w:r>
      <w:r w:rsidR="004735B8">
        <w:t xml:space="preserve"> </w:t>
      </w:r>
      <w:r w:rsidRPr="004735B8">
        <w:t>or vehicle availability levels, and geographically defined segments.</w:t>
      </w:r>
    </w:p>
    <w:p w14:paraId="3BD80E2A" w14:textId="77777777" w:rsidR="004735B8" w:rsidRDefault="004735B8" w:rsidP="00205762">
      <w:pPr>
        <w:pStyle w:val="ListParagraph"/>
        <w:numPr>
          <w:ilvl w:val="0"/>
          <w:numId w:val="25"/>
        </w:numPr>
      </w:pPr>
      <w:r>
        <w:t>Trip Lengths</w:t>
      </w:r>
    </w:p>
    <w:p w14:paraId="071AE133" w14:textId="77777777" w:rsidR="00D25B77" w:rsidRDefault="00D25B77" w:rsidP="00205762">
      <w:pPr>
        <w:pStyle w:val="ListParagraph"/>
        <w:numPr>
          <w:ilvl w:val="0"/>
          <w:numId w:val="25"/>
        </w:numPr>
      </w:pPr>
      <w:r>
        <w:t>District to District Summaries</w:t>
      </w:r>
    </w:p>
    <w:p w14:paraId="45A06CC2" w14:textId="77777777" w:rsidR="004735B8" w:rsidRDefault="004735B8" w:rsidP="004735B8">
      <w:pPr>
        <w:pStyle w:val="ListParagraph"/>
        <w:numPr>
          <w:ilvl w:val="0"/>
          <w:numId w:val="25"/>
        </w:numPr>
      </w:pPr>
      <w:r>
        <w:t xml:space="preserve">Comparison of constants and coefficients including signs </w:t>
      </w:r>
    </w:p>
    <w:p w14:paraId="19058D5A" w14:textId="77777777" w:rsidR="004735B8" w:rsidRPr="004735B8" w:rsidRDefault="004735B8" w:rsidP="004735B8">
      <w:pPr>
        <w:pStyle w:val="ListParagraph"/>
        <w:numPr>
          <w:ilvl w:val="0"/>
          <w:numId w:val="25"/>
        </w:numPr>
      </w:pPr>
      <w:r>
        <w:t>Access/Egress by market compared to other systems</w:t>
      </w:r>
    </w:p>
    <w:p w14:paraId="06FC8666" w14:textId="77777777" w:rsidR="00297D3E" w:rsidRDefault="00297D3E" w:rsidP="004735B8">
      <w:pPr>
        <w:pStyle w:val="Heading1"/>
      </w:pPr>
      <w:bookmarkStart w:id="480" w:name="_Toc441133805"/>
      <w:r>
        <w:t>Highway Assignment</w:t>
      </w:r>
      <w:bookmarkEnd w:id="480"/>
    </w:p>
    <w:p w14:paraId="549E324F" w14:textId="77777777" w:rsidR="003B0897" w:rsidRDefault="003B0897" w:rsidP="0084723E">
      <w:pPr>
        <w:pStyle w:val="Heading2"/>
      </w:pPr>
      <w:bookmarkStart w:id="481" w:name="_Ref433918951"/>
      <w:bookmarkStart w:id="482" w:name="_Toc441133806"/>
      <w:r>
        <w:t xml:space="preserve">Comparison of observed and </w:t>
      </w:r>
      <w:r w:rsidR="00FF6722">
        <w:t>estimated count</w:t>
      </w:r>
      <w:r>
        <w:t xml:space="preserve"> volumes</w:t>
      </w:r>
      <w:bookmarkEnd w:id="481"/>
      <w:bookmarkEnd w:id="482"/>
    </w:p>
    <w:p w14:paraId="19132BA3" w14:textId="77777777" w:rsidR="00FF6722" w:rsidRPr="00FF6722" w:rsidRDefault="005724D1" w:rsidP="00FF6722">
      <w:pPr>
        <w:pStyle w:val="ListParagraph"/>
        <w:numPr>
          <w:ilvl w:val="0"/>
          <w:numId w:val="25"/>
        </w:numPr>
      </w:pPr>
      <w:hyperlink r:id="rId19" w:anchor="_Toc430964645" w:history="1">
        <w:r w:rsidR="00FF6722" w:rsidRPr="00FF6722">
          <w:t>Observed vs Estimated Total Volume (All Facilities)</w:t>
        </w:r>
      </w:hyperlink>
      <w:r w:rsidR="00FF6722" w:rsidRPr="00FF6722">
        <w:t xml:space="preserve"> </w:t>
      </w:r>
    </w:p>
    <w:p w14:paraId="445FEE9A" w14:textId="77777777" w:rsidR="00FF6722" w:rsidRDefault="005724D1" w:rsidP="00FF6722">
      <w:pPr>
        <w:pStyle w:val="ListParagraph"/>
        <w:numPr>
          <w:ilvl w:val="0"/>
          <w:numId w:val="25"/>
        </w:numPr>
      </w:pPr>
      <w:hyperlink r:id="rId20" w:anchor="_Toc430964646" w:history="1">
        <w:r w:rsidR="00FF6722" w:rsidRPr="00FF6722">
          <w:t>Obse</w:t>
        </w:r>
        <w:r w:rsidR="00FF6722">
          <w:t>rved vs Estimated Total Volume by Facility Type</w:t>
        </w:r>
      </w:hyperlink>
    </w:p>
    <w:p w14:paraId="3AC1BBFC" w14:textId="77777777" w:rsidR="00FF6722" w:rsidRDefault="005724D1" w:rsidP="00FF6722">
      <w:pPr>
        <w:pStyle w:val="ListParagraph"/>
        <w:numPr>
          <w:ilvl w:val="0"/>
          <w:numId w:val="25"/>
        </w:numPr>
      </w:pPr>
      <w:hyperlink r:id="rId21" w:anchor="_Toc430964646" w:history="1">
        <w:r w:rsidR="00FF6722" w:rsidRPr="00FF6722">
          <w:t>Obse</w:t>
        </w:r>
        <w:r w:rsidR="00FF6722">
          <w:t>rved vs Estimated Total Trucks and by Type</w:t>
        </w:r>
      </w:hyperlink>
    </w:p>
    <w:p w14:paraId="43756CBB" w14:textId="77777777" w:rsidR="003B0897" w:rsidRPr="00FF6722" w:rsidRDefault="003B0897" w:rsidP="00FF6722">
      <w:pPr>
        <w:pStyle w:val="ListParagraph"/>
        <w:numPr>
          <w:ilvl w:val="0"/>
          <w:numId w:val="25"/>
        </w:numPr>
      </w:pPr>
      <w:r w:rsidRPr="00FF6722">
        <w:t>Screen line volumes</w:t>
      </w:r>
    </w:p>
    <w:p w14:paraId="29125BBD" w14:textId="77777777" w:rsidR="00FF6722" w:rsidRDefault="00FF6722" w:rsidP="00FF6722">
      <w:pPr>
        <w:pStyle w:val="ListParagraph"/>
        <w:numPr>
          <w:ilvl w:val="0"/>
          <w:numId w:val="25"/>
        </w:numPr>
      </w:pPr>
      <w:r>
        <w:t>Cut</w:t>
      </w:r>
      <w:r w:rsidR="003B0897" w:rsidRPr="00FF6722">
        <w:t>line volumes</w:t>
      </w:r>
    </w:p>
    <w:p w14:paraId="6A322089" w14:textId="77777777" w:rsidR="00297D3E" w:rsidRPr="00FF6722" w:rsidRDefault="003B0897" w:rsidP="00FF6722">
      <w:pPr>
        <w:pStyle w:val="ListParagraph"/>
        <w:numPr>
          <w:ilvl w:val="0"/>
          <w:numId w:val="25"/>
        </w:numPr>
      </w:pPr>
      <w:r w:rsidRPr="00FF6722">
        <w:t>Corridor volume</w:t>
      </w:r>
    </w:p>
    <w:p w14:paraId="139FB341" w14:textId="77777777" w:rsidR="00DA57F5" w:rsidRPr="00FF6722" w:rsidRDefault="003567A7" w:rsidP="00FF6722">
      <w:pPr>
        <w:pStyle w:val="ListParagraph"/>
        <w:numPr>
          <w:ilvl w:val="0"/>
          <w:numId w:val="25"/>
        </w:numPr>
      </w:pPr>
      <w:r>
        <w:t>P</w:t>
      </w:r>
      <w:r w:rsidR="00DA57F5" w:rsidRPr="00FF6722">
        <w:t>ercent deviation by volume for all</w:t>
      </w:r>
      <w:r>
        <w:t xml:space="preserve"> and by type</w:t>
      </w:r>
    </w:p>
    <w:p w14:paraId="573ECAF0" w14:textId="77777777" w:rsidR="00DA57F5" w:rsidRDefault="003567A7" w:rsidP="00FF6722">
      <w:pPr>
        <w:pStyle w:val="ListParagraph"/>
        <w:numPr>
          <w:ilvl w:val="0"/>
          <w:numId w:val="25"/>
        </w:numPr>
      </w:pPr>
      <w:r>
        <w:t>Maximum</w:t>
      </w:r>
      <w:r w:rsidR="00DA57F5" w:rsidRPr="00FF6722">
        <w:t xml:space="preserve"> deviation</w:t>
      </w:r>
      <w:r>
        <w:t xml:space="preserve"> plots for </w:t>
      </w:r>
      <w:proofErr w:type="spellStart"/>
      <w:r>
        <w:t>screenlines</w:t>
      </w:r>
      <w:proofErr w:type="spellEnd"/>
      <w:r>
        <w:t xml:space="preserve"> and by facility type</w:t>
      </w:r>
    </w:p>
    <w:p w14:paraId="5DE17635" w14:textId="77777777" w:rsidR="00E648DC" w:rsidRDefault="00E648DC" w:rsidP="00FF6722">
      <w:pPr>
        <w:pStyle w:val="ListParagraph"/>
        <w:numPr>
          <w:ilvl w:val="0"/>
          <w:numId w:val="25"/>
        </w:numPr>
      </w:pPr>
      <w:r>
        <w:t>Outlier analysis</w:t>
      </w:r>
    </w:p>
    <w:p w14:paraId="24A9BFB8" w14:textId="77777777" w:rsidR="00EB4AEC" w:rsidRDefault="00EB4AEC" w:rsidP="0084723E">
      <w:pPr>
        <w:pStyle w:val="Heading2"/>
      </w:pPr>
      <w:bookmarkStart w:id="483" w:name="_Ref433918956"/>
      <w:bookmarkStart w:id="484" w:name="_Toc441133807"/>
      <w:r>
        <w:t>%RMSE</w:t>
      </w:r>
      <w:bookmarkEnd w:id="483"/>
      <w:bookmarkEnd w:id="484"/>
    </w:p>
    <w:p w14:paraId="29C2357A" w14:textId="77777777" w:rsidR="00EB4AEC" w:rsidRPr="00FF6722" w:rsidRDefault="00EB4AEC" w:rsidP="00EB4AEC">
      <w:pPr>
        <w:pStyle w:val="ListParagraph"/>
        <w:numPr>
          <w:ilvl w:val="0"/>
          <w:numId w:val="32"/>
        </w:numPr>
        <w:rPr>
          <w:rFonts w:ascii="ArialMT" w:hAnsi="ArialMT" w:cs="ArialMT"/>
          <w:sz w:val="19"/>
          <w:szCs w:val="19"/>
        </w:rPr>
      </w:pPr>
      <w:r w:rsidRPr="00FF6722">
        <w:rPr>
          <w:rFonts w:ascii="ArialMT" w:hAnsi="ArialMT" w:cs="ArialMT"/>
          <w:sz w:val="19"/>
          <w:szCs w:val="19"/>
        </w:rPr>
        <w:t>Percent RMSE &amp; RMSE statistics calculated by volume group</w:t>
      </w:r>
    </w:p>
    <w:p w14:paraId="5200D6E2" w14:textId="77777777" w:rsidR="00EB4AEC" w:rsidRDefault="00EB4AEC" w:rsidP="00EB4AEC">
      <w:pPr>
        <w:pStyle w:val="ListParagraph"/>
        <w:numPr>
          <w:ilvl w:val="0"/>
          <w:numId w:val="32"/>
        </w:numPr>
        <w:rPr>
          <w:rFonts w:ascii="ArialMT" w:hAnsi="ArialMT" w:cs="ArialMT"/>
          <w:sz w:val="19"/>
          <w:szCs w:val="19"/>
        </w:rPr>
      </w:pPr>
      <w:r w:rsidRPr="00FF6722">
        <w:rPr>
          <w:rFonts w:ascii="ArialMT" w:hAnsi="ArialMT" w:cs="ArialMT"/>
          <w:sz w:val="19"/>
          <w:szCs w:val="19"/>
        </w:rPr>
        <w:lastRenderedPageBreak/>
        <w:t>Percent RMSE &amp; RMSE statistics calculated for links grouped by facility type.</w:t>
      </w:r>
    </w:p>
    <w:p w14:paraId="32272DAF" w14:textId="77777777" w:rsidR="003066D3" w:rsidRPr="00FF6722" w:rsidRDefault="003066D3" w:rsidP="003066D3">
      <w:pPr>
        <w:pStyle w:val="ListParagraph"/>
        <w:numPr>
          <w:ilvl w:val="0"/>
          <w:numId w:val="32"/>
        </w:numPr>
        <w:rPr>
          <w:rFonts w:ascii="ArialMT" w:hAnsi="ArialMT" w:cs="ArialMT"/>
          <w:sz w:val="19"/>
          <w:szCs w:val="19"/>
        </w:rPr>
      </w:pPr>
      <w:r w:rsidRPr="00FF6722">
        <w:rPr>
          <w:rFonts w:ascii="ArialMT" w:hAnsi="ArialMT" w:cs="ArialMT"/>
          <w:sz w:val="19"/>
          <w:szCs w:val="19"/>
        </w:rPr>
        <w:t xml:space="preserve">Percent RMSE &amp; RMSE statistics calculated for links grouped by </w:t>
      </w:r>
      <w:r>
        <w:rPr>
          <w:rFonts w:ascii="ArialMT" w:hAnsi="ArialMT" w:cs="ArialMT"/>
          <w:sz w:val="19"/>
          <w:szCs w:val="19"/>
        </w:rPr>
        <w:t>area type</w:t>
      </w:r>
    </w:p>
    <w:p w14:paraId="2E4D68EE" w14:textId="77777777" w:rsidR="003066D3" w:rsidRPr="003066D3" w:rsidRDefault="003066D3" w:rsidP="00AC13EC">
      <w:pPr>
        <w:pStyle w:val="ListParagraph"/>
        <w:numPr>
          <w:ilvl w:val="0"/>
          <w:numId w:val="32"/>
        </w:numPr>
        <w:rPr>
          <w:rFonts w:ascii="ArialMT" w:hAnsi="ArialMT" w:cs="ArialMT"/>
          <w:sz w:val="19"/>
          <w:szCs w:val="19"/>
        </w:rPr>
      </w:pPr>
      <w:r w:rsidRPr="003066D3">
        <w:rPr>
          <w:rFonts w:ascii="ArialMT" w:hAnsi="ArialMT" w:cs="ArialMT"/>
          <w:sz w:val="19"/>
          <w:szCs w:val="19"/>
        </w:rPr>
        <w:t>Percent RMSE &amp; RMSE statistics calculated for links grouped by time of day</w:t>
      </w:r>
    </w:p>
    <w:p w14:paraId="661AEA90" w14:textId="77777777" w:rsidR="00EB4AEC" w:rsidRPr="00EB4AEC" w:rsidRDefault="00EB4AEC" w:rsidP="00EB4AEC">
      <w:pPr>
        <w:pStyle w:val="ListParagraph"/>
        <w:numPr>
          <w:ilvl w:val="0"/>
          <w:numId w:val="32"/>
        </w:numPr>
        <w:rPr>
          <w:rFonts w:ascii="ArialMT" w:hAnsi="ArialMT" w:cs="ArialMT"/>
          <w:sz w:val="19"/>
          <w:szCs w:val="19"/>
        </w:rPr>
      </w:pPr>
      <w:r w:rsidRPr="00FF6722">
        <w:rPr>
          <w:rFonts w:ascii="ArialMT" w:hAnsi="ArialMT" w:cs="ArialMT"/>
          <w:sz w:val="19"/>
          <w:szCs w:val="19"/>
        </w:rPr>
        <w:t>Percent RMSE &amp; RMSE statistics calculated for transit assignments by mode</w:t>
      </w:r>
    </w:p>
    <w:p w14:paraId="4B98D6EF" w14:textId="77777777" w:rsidR="00FF6722" w:rsidRPr="0084723E" w:rsidRDefault="003567A7" w:rsidP="0084723E">
      <w:pPr>
        <w:pStyle w:val="Heading2"/>
      </w:pPr>
      <w:bookmarkStart w:id="485" w:name="_Toc441133808"/>
      <w:r w:rsidRPr="0084723E">
        <w:t>Visual Validation</w:t>
      </w:r>
      <w:r w:rsidR="00EB4AEC" w:rsidRPr="0084723E">
        <w:rPr>
          <w:rStyle w:val="FootnoteReference"/>
          <w:vertAlign w:val="baseline"/>
        </w:rPr>
        <w:footnoteReference w:id="1"/>
      </w:r>
      <w:bookmarkEnd w:id="485"/>
    </w:p>
    <w:p w14:paraId="3CF4E71F" w14:textId="77777777" w:rsidR="00EB4AEC" w:rsidRPr="00EB4AEC" w:rsidRDefault="00EB4AEC" w:rsidP="00EB4AEC">
      <w:pPr>
        <w:pStyle w:val="ListParagraph"/>
        <w:numPr>
          <w:ilvl w:val="0"/>
          <w:numId w:val="33"/>
        </w:numPr>
      </w:pPr>
      <w:r w:rsidRPr="00EB4AEC">
        <w:t>Scatterplots by fac</w:t>
      </w:r>
      <w:r>
        <w:t>ility</w:t>
      </w:r>
      <w:r w:rsidRPr="00EB4AEC">
        <w:t xml:space="preserve"> type,</w:t>
      </w:r>
      <w:r>
        <w:t xml:space="preserve"> </w:t>
      </w:r>
      <w:r w:rsidRPr="00EB4AEC">
        <w:t>area type,</w:t>
      </w:r>
      <w:r>
        <w:t xml:space="preserve"> </w:t>
      </w:r>
      <w:r w:rsidRPr="00EB4AEC">
        <w:t>region, county, district</w:t>
      </w:r>
    </w:p>
    <w:p w14:paraId="57652E80" w14:textId="77777777" w:rsidR="00FF6722" w:rsidRPr="003567A7" w:rsidRDefault="005724D1" w:rsidP="00EB4AEC">
      <w:pPr>
        <w:pStyle w:val="ListParagraph"/>
        <w:numPr>
          <w:ilvl w:val="1"/>
          <w:numId w:val="25"/>
        </w:numPr>
      </w:pPr>
      <w:hyperlink w:anchor="_Toc430964647" w:history="1">
        <w:r w:rsidR="00FF6722" w:rsidRPr="003567A7">
          <w:t>Total Volume</w:t>
        </w:r>
      </w:hyperlink>
    </w:p>
    <w:p w14:paraId="300DAB05" w14:textId="77777777" w:rsidR="00FF6722" w:rsidRPr="003567A7" w:rsidRDefault="00EB4AEC" w:rsidP="00EB4AEC">
      <w:pPr>
        <w:pStyle w:val="ListParagraph"/>
        <w:numPr>
          <w:ilvl w:val="1"/>
          <w:numId w:val="25"/>
        </w:numPr>
      </w:pPr>
      <w:r>
        <w:t>S</w:t>
      </w:r>
      <w:hyperlink w:anchor="_Toc430964648" w:history="1">
        <w:r w:rsidR="00FF6722" w:rsidRPr="003567A7">
          <w:t>ingle Unit Trucks</w:t>
        </w:r>
      </w:hyperlink>
    </w:p>
    <w:p w14:paraId="582DEFC5" w14:textId="77777777" w:rsidR="00FF6722" w:rsidRPr="003567A7" w:rsidRDefault="005724D1" w:rsidP="00EB4AEC">
      <w:pPr>
        <w:pStyle w:val="ListParagraph"/>
        <w:numPr>
          <w:ilvl w:val="1"/>
          <w:numId w:val="25"/>
        </w:numPr>
      </w:pPr>
      <w:hyperlink w:anchor="_Toc430964649" w:history="1">
        <w:r w:rsidR="00FF6722" w:rsidRPr="003567A7">
          <w:t xml:space="preserve"> Multi-Unit Trucks</w:t>
        </w:r>
      </w:hyperlink>
    </w:p>
    <w:p w14:paraId="071BF972" w14:textId="77777777" w:rsidR="00FF6722" w:rsidRPr="003567A7" w:rsidRDefault="005724D1" w:rsidP="00EB4AEC">
      <w:pPr>
        <w:pStyle w:val="ListParagraph"/>
        <w:numPr>
          <w:ilvl w:val="1"/>
          <w:numId w:val="25"/>
        </w:numPr>
      </w:pPr>
      <w:hyperlink w:anchor="_Toc430964650" w:history="1">
        <w:r w:rsidR="00FF6722" w:rsidRPr="003567A7">
          <w:t>Auto</w:t>
        </w:r>
      </w:hyperlink>
    </w:p>
    <w:p w14:paraId="0E70F86F" w14:textId="77777777" w:rsidR="00DA57F5" w:rsidRPr="00EB4AEC" w:rsidRDefault="005724D1" w:rsidP="003567A7">
      <w:pPr>
        <w:pStyle w:val="ListParagraph"/>
        <w:numPr>
          <w:ilvl w:val="0"/>
          <w:numId w:val="25"/>
        </w:numPr>
        <w:rPr>
          <w:rFonts w:ascii="ArialMT" w:hAnsi="ArialMT" w:cs="ArialMT"/>
          <w:sz w:val="19"/>
          <w:szCs w:val="19"/>
        </w:rPr>
      </w:pPr>
      <w:hyperlink w:anchor="_Toc430964651" w:history="1">
        <w:r w:rsidR="00FF6722" w:rsidRPr="003567A7">
          <w:t>Total Volume Percent Difference</w:t>
        </w:r>
      </w:hyperlink>
    </w:p>
    <w:p w14:paraId="02B128C8" w14:textId="77777777" w:rsidR="00EB4AEC" w:rsidRDefault="00EB4AEC" w:rsidP="00EB4AEC">
      <w:pPr>
        <w:pStyle w:val="ListParagraph"/>
        <w:numPr>
          <w:ilvl w:val="0"/>
          <w:numId w:val="25"/>
        </w:numPr>
      </w:pPr>
      <w:r w:rsidRPr="00EB4AEC">
        <w:t>Key travel time contours</w:t>
      </w:r>
    </w:p>
    <w:p w14:paraId="7C598E5E" w14:textId="77777777" w:rsidR="00E648DC" w:rsidRDefault="00E648DC" w:rsidP="00E648DC">
      <w:pPr>
        <w:pStyle w:val="ListParagraph"/>
        <w:numPr>
          <w:ilvl w:val="0"/>
          <w:numId w:val="25"/>
        </w:numPr>
      </w:pPr>
      <w:r>
        <w:t>Detailed plots of absolute or relative differences between modeled traffic volumes and</w:t>
      </w:r>
    </w:p>
    <w:p w14:paraId="694BDD14" w14:textId="77777777" w:rsidR="00E648DC" w:rsidRDefault="00E648DC" w:rsidP="00E648DC">
      <w:pPr>
        <w:pStyle w:val="ListParagraph"/>
      </w:pPr>
      <w:proofErr w:type="gramStart"/>
      <w:r>
        <w:t>observed</w:t>
      </w:r>
      <w:proofErr w:type="gramEnd"/>
      <w:r>
        <w:t xml:space="preserve"> traffic counts</w:t>
      </w:r>
    </w:p>
    <w:p w14:paraId="2D466CF2" w14:textId="77777777" w:rsidR="0084723E" w:rsidRDefault="0084723E" w:rsidP="0084723E">
      <w:pPr>
        <w:pStyle w:val="Heading2"/>
      </w:pPr>
      <w:bookmarkStart w:id="487" w:name="_Toc441133809"/>
      <w:r>
        <w:t>Other Validation</w:t>
      </w:r>
      <w:bookmarkEnd w:id="487"/>
    </w:p>
    <w:p w14:paraId="3887E4B4" w14:textId="77777777" w:rsidR="00DA57F5" w:rsidRDefault="00DA57F5" w:rsidP="003066D3">
      <w:pPr>
        <w:pStyle w:val="ListParagraph"/>
        <w:numPr>
          <w:ilvl w:val="0"/>
          <w:numId w:val="34"/>
        </w:numPr>
      </w:pPr>
      <w:r>
        <w:t xml:space="preserve">Speed </w:t>
      </w:r>
      <w:r w:rsidR="003066D3">
        <w:t xml:space="preserve"> </w:t>
      </w:r>
      <w:r>
        <w:t>verification</w:t>
      </w:r>
    </w:p>
    <w:p w14:paraId="2BA8D8DB" w14:textId="77777777" w:rsidR="00DA57F5" w:rsidRPr="003066D3" w:rsidRDefault="003066D3" w:rsidP="003066D3">
      <w:pPr>
        <w:pStyle w:val="ListParagraph"/>
        <w:numPr>
          <w:ilvl w:val="0"/>
          <w:numId w:val="34"/>
        </w:numPr>
        <w:rPr>
          <w:rFonts w:ascii="ArialMT" w:hAnsi="ArialMT" w:cs="ArialMT"/>
          <w:sz w:val="19"/>
          <w:szCs w:val="19"/>
        </w:rPr>
      </w:pPr>
      <w:r>
        <w:rPr>
          <w:rFonts w:ascii="ArialMT" w:hAnsi="ArialMT" w:cs="ArialMT"/>
          <w:sz w:val="19"/>
          <w:szCs w:val="19"/>
        </w:rPr>
        <w:t>VHT comparisons</w:t>
      </w:r>
    </w:p>
    <w:p w14:paraId="548EA06D" w14:textId="136F1356" w:rsidR="004735B8" w:rsidRDefault="1EA0D9A4" w:rsidP="003066D3">
      <w:pPr>
        <w:pStyle w:val="ListParagraph"/>
        <w:numPr>
          <w:ilvl w:val="0"/>
          <w:numId w:val="34"/>
        </w:numPr>
      </w:pPr>
      <w:commentRangeStart w:id="488"/>
      <w:r>
        <w:t>Ave</w:t>
      </w:r>
      <w:ins w:id="489" w:author="Fussell, Rhett" w:date="2016-01-21T09:52:00Z">
        <w:r w:rsidR="00AC13EC">
          <w:t>rage</w:t>
        </w:r>
      </w:ins>
      <w:r>
        <w:t xml:space="preserve"> </w:t>
      </w:r>
      <w:commentRangeEnd w:id="488"/>
      <w:r w:rsidR="00184620">
        <w:rPr>
          <w:rStyle w:val="CommentReference"/>
        </w:rPr>
        <w:commentReference w:id="488"/>
      </w:r>
      <w:r>
        <w:t>Vehicle occupancy by mode</w:t>
      </w:r>
    </w:p>
    <w:p w14:paraId="083728A4" w14:textId="77777777" w:rsidR="003066D3" w:rsidRDefault="003066D3" w:rsidP="003066D3">
      <w:pPr>
        <w:pStyle w:val="ListParagraph"/>
        <w:numPr>
          <w:ilvl w:val="0"/>
          <w:numId w:val="34"/>
        </w:numPr>
      </w:pPr>
      <w:r>
        <w:t>VMT by county and f</w:t>
      </w:r>
      <w:r w:rsidR="00184620">
        <w:t>ac</w:t>
      </w:r>
      <w:r>
        <w:t xml:space="preserve">ility </w:t>
      </w:r>
      <w:r w:rsidR="00184620">
        <w:t xml:space="preserve">type </w:t>
      </w:r>
      <w:r>
        <w:t xml:space="preserve"> using traffic counts</w:t>
      </w:r>
    </w:p>
    <w:p w14:paraId="3F4BC899" w14:textId="77777777" w:rsidR="00184620" w:rsidRDefault="003066D3" w:rsidP="003066D3">
      <w:pPr>
        <w:pStyle w:val="ListParagraph"/>
        <w:numPr>
          <w:ilvl w:val="0"/>
          <w:numId w:val="34"/>
        </w:numPr>
      </w:pPr>
      <w:r>
        <w:t>Modeled VMT versus HPMS data</w:t>
      </w:r>
    </w:p>
    <w:p w14:paraId="763E0AB5" w14:textId="77777777" w:rsidR="00AE7AE4" w:rsidRDefault="003066D3" w:rsidP="003066D3">
      <w:pPr>
        <w:pStyle w:val="ListParagraph"/>
        <w:numPr>
          <w:ilvl w:val="0"/>
          <w:numId w:val="34"/>
        </w:numPr>
      </w:pPr>
      <w:r>
        <w:t>VMT</w:t>
      </w:r>
      <w:r w:rsidR="00AE7AE4">
        <w:t>/person</w:t>
      </w:r>
    </w:p>
    <w:p w14:paraId="5709D4DB" w14:textId="77777777" w:rsidR="00184620" w:rsidRDefault="00AE7AE4" w:rsidP="00AC13EC">
      <w:pPr>
        <w:pStyle w:val="ListParagraph"/>
        <w:numPr>
          <w:ilvl w:val="0"/>
          <w:numId w:val="34"/>
        </w:numPr>
      </w:pPr>
      <w:r>
        <w:t>VMT/HH</w:t>
      </w:r>
    </w:p>
    <w:p w14:paraId="6AF05039" w14:textId="77777777" w:rsidR="003066D3" w:rsidRPr="003066D3" w:rsidRDefault="00184620" w:rsidP="00AC13EC">
      <w:pPr>
        <w:pStyle w:val="ListParagraph"/>
        <w:numPr>
          <w:ilvl w:val="0"/>
          <w:numId w:val="34"/>
        </w:numPr>
        <w:rPr>
          <w:rFonts w:ascii="BookAntiqua-Bold" w:hAnsi="BookAntiqua-Bold" w:cs="BookAntiqua-Bold"/>
          <w:b/>
          <w:bCs/>
        </w:rPr>
      </w:pPr>
      <w:r>
        <w:t>VDF comparison</w:t>
      </w:r>
    </w:p>
    <w:p w14:paraId="08F9BE7C" w14:textId="77777777" w:rsidR="00184620" w:rsidRPr="003066D3" w:rsidRDefault="00184620" w:rsidP="00AC13EC">
      <w:pPr>
        <w:pStyle w:val="ListParagraph"/>
        <w:numPr>
          <w:ilvl w:val="0"/>
          <w:numId w:val="34"/>
        </w:numPr>
      </w:pPr>
      <w:r w:rsidRPr="003066D3">
        <w:t>Correlation Coefficient or Coefficient of Determination</w:t>
      </w:r>
    </w:p>
    <w:p w14:paraId="5444E9AC" w14:textId="77777777" w:rsidR="00C55441" w:rsidRDefault="00C55441" w:rsidP="00CF17A5"/>
    <w:p w14:paraId="5A4FA81A" w14:textId="77777777" w:rsidR="00C55441" w:rsidRPr="00CF17A5" w:rsidRDefault="00C55441" w:rsidP="00CF17A5"/>
    <w:sectPr w:rsidR="00C55441" w:rsidRPr="00CF17A5" w:rsidSect="003C43D5">
      <w:headerReference w:type="default" r:id="rId22"/>
      <w:pgSz w:w="12240" w:h="15840" w:code="1"/>
      <w:pgMar w:top="1440" w:right="1800" w:bottom="1440" w:left="1800" w:header="720" w:footer="288" w:gutter="0"/>
      <w:paperSrc w:first="15" w:other="15"/>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rlotte Davidson" w:date="2015-11-17T13:24:00Z" w:initials="CD">
    <w:p w14:paraId="13D427DD" w14:textId="13D427DD" w:rsidR="00AC13EC" w:rsidRDefault="00AC13EC">
      <w:pPr>
        <w:pStyle w:val="CommentText"/>
      </w:pPr>
      <w:r>
        <w:rPr>
          <w:rStyle w:val="CommentReference"/>
        </w:rPr>
        <w:annotationRef/>
      </w:r>
      <w:r>
        <w:t>We have reviewed the validation report in great detail.  We are prepared to present validation documentation as needed.  Please note that many of the listed validation stats are not currently reported for CFRPM models and will therefore involve a considerable amount of time to create and in some cases may not be feasible for this model validation effort.</w:t>
      </w:r>
    </w:p>
  </w:comment>
  <w:comment w:id="1" w:author="Fussell, Rhett" w:date="2016-01-21T09:46:00Z" w:initials="FR">
    <w:p w14:paraId="6BDA71FA" w14:textId="647C142D" w:rsidR="00AC13EC" w:rsidRDefault="00AC13EC">
      <w:pPr>
        <w:pStyle w:val="CommentText"/>
      </w:pPr>
      <w:r>
        <w:rPr>
          <w:rStyle w:val="CommentReference"/>
        </w:rPr>
        <w:annotationRef/>
      </w:r>
      <w:r>
        <w:t xml:space="preserve">Understood.  I believe this outline is to put in place a standard that could be filled in and developed as the model is revised.  For sections not presently documented that could be stated as future and for </w:t>
      </w:r>
      <w:proofErr w:type="spellStart"/>
      <w:r>
        <w:t>reports</w:t>
      </w:r>
      <w:proofErr w:type="gramStart"/>
      <w:r>
        <w:t>,etc</w:t>
      </w:r>
      <w:proofErr w:type="spellEnd"/>
      <w:proofErr w:type="gramEnd"/>
      <w:r>
        <w:t xml:space="preserve"> those also could be included at later dates when they get implemented.</w:t>
      </w:r>
    </w:p>
  </w:comment>
  <w:comment w:id="2" w:author="David Schmitt" w:date="2015-11-23T11:51:00Z" w:initials="DS">
    <w:p w14:paraId="35FAEC98" w14:textId="35FAEC98" w:rsidR="00AC13EC" w:rsidRDefault="00AC13EC">
      <w:pPr>
        <w:pStyle w:val="CommentText"/>
      </w:pPr>
      <w:r>
        <w:rPr>
          <w:rStyle w:val="CommentReference"/>
        </w:rPr>
        <w:annotationRef/>
      </w:r>
      <w:r>
        <w:t>&lt;Insert obligatory centennial logo comment here.&gt;</w:t>
      </w:r>
    </w:p>
  </w:comment>
  <w:comment w:id="3" w:author="Fussell, Rhett" w:date="2016-01-21T09:58:00Z" w:initials="FR">
    <w:p w14:paraId="2E9B4289" w14:textId="7B5A043E" w:rsidR="004533D6" w:rsidRDefault="004533D6">
      <w:pPr>
        <w:pStyle w:val="CommentText"/>
      </w:pPr>
      <w:r>
        <w:rPr>
          <w:rStyle w:val="CommentReference"/>
        </w:rPr>
        <w:annotationRef/>
      </w:r>
      <w:r>
        <w:t xml:space="preserve">Sorry the TOC didn’t get automatically updated so it slightly confused what was in the memo.  </w:t>
      </w:r>
    </w:p>
    <w:p w14:paraId="52E020E0" w14:textId="77777777" w:rsidR="004533D6" w:rsidRDefault="004533D6">
      <w:pPr>
        <w:pStyle w:val="CommentText"/>
      </w:pPr>
    </w:p>
    <w:p w14:paraId="4761BAAE" w14:textId="5864D99F" w:rsidR="004533D6" w:rsidRDefault="004533D6">
      <w:pPr>
        <w:pStyle w:val="CommentText"/>
      </w:pPr>
      <w:r>
        <w:t>Dave’s comment on TAZ and Network not needing validation is based on the TOC that was incorrect.</w:t>
      </w:r>
    </w:p>
    <w:p w14:paraId="7C7CBCD3" w14:textId="77777777" w:rsidR="004533D6" w:rsidRDefault="004533D6">
      <w:pPr>
        <w:pStyle w:val="CommentText"/>
      </w:pPr>
    </w:p>
    <w:p w14:paraId="2FFD830D" w14:textId="35D84522" w:rsidR="004533D6" w:rsidRDefault="004533D6">
      <w:pPr>
        <w:pStyle w:val="CommentText"/>
      </w:pPr>
      <w:r>
        <w:t>TOC now updated to match the memo</w:t>
      </w:r>
    </w:p>
    <w:p w14:paraId="2B995ED8" w14:textId="77777777" w:rsidR="004533D6" w:rsidRDefault="004533D6">
      <w:pPr>
        <w:pStyle w:val="CommentText"/>
      </w:pPr>
    </w:p>
    <w:p w14:paraId="44E0F9D3" w14:textId="53B754B9" w:rsidR="004533D6" w:rsidRDefault="004533D6">
      <w:pPr>
        <w:pStyle w:val="CommentText"/>
      </w:pPr>
      <w:r>
        <w:t>Dave also thinks validation memo needs more attention- as in?  It was intended to be an outline of what we should have in the validation memo so I’m not sure what else to include.</w:t>
      </w:r>
    </w:p>
  </w:comment>
  <w:comment w:id="68" w:author="David Schmitt" w:date="2015-11-23T11:52:00Z" w:initials="DS">
    <w:p w14:paraId="53885F3A" w14:textId="53885F3A" w:rsidR="00AC13EC" w:rsidRDefault="00AC13EC">
      <w:pPr>
        <w:pStyle w:val="CommentText"/>
      </w:pPr>
      <w:r>
        <w:rPr>
          <w:rStyle w:val="CommentReference"/>
        </w:rPr>
        <w:annotationRef/>
      </w:r>
      <w:r>
        <w:t xml:space="preserve">Not sure this chapter requires validation. </w:t>
      </w:r>
    </w:p>
  </w:comment>
  <w:comment w:id="69" w:author="David Schmitt" w:date="2015-11-23T11:57:00Z" w:initials="DS">
    <w:p w14:paraId="42521273" w14:textId="42521273" w:rsidR="00AC13EC" w:rsidRDefault="00AC13EC">
      <w:pPr>
        <w:pStyle w:val="CommentText"/>
      </w:pPr>
      <w:r>
        <w:rPr>
          <w:rStyle w:val="CommentReference"/>
        </w:rPr>
        <w:annotationRef/>
      </w:r>
      <w:r>
        <w:t>Same for chapter 3 except for speeds/travel times.</w:t>
      </w:r>
    </w:p>
  </w:comment>
  <w:comment w:id="70" w:author="David Schmitt" w:date="2015-11-23T11:58:00Z" w:initials="DS">
    <w:p w14:paraId="670FD330" w14:textId="670FD330" w:rsidR="00AC13EC" w:rsidRDefault="00AC13EC">
      <w:pPr>
        <w:pStyle w:val="CommentText"/>
      </w:pPr>
      <w:r>
        <w:rPr>
          <w:rStyle w:val="CommentReference"/>
        </w:rPr>
        <w:annotationRef/>
      </w:r>
      <w:r>
        <w:t>In general, I like the consistency of the chapters between the development and user's guides, but I think the validation outline needs more attention.</w:t>
      </w:r>
    </w:p>
  </w:comment>
  <w:comment w:id="71" w:author="Fussell, Rhett" w:date="2016-01-21T13:30:00Z" w:initials="FR">
    <w:p w14:paraId="51204876" w14:textId="4E648059" w:rsidR="009B22E5" w:rsidRDefault="009B22E5">
      <w:pPr>
        <w:pStyle w:val="CommentText"/>
      </w:pPr>
      <w:r>
        <w:rPr>
          <w:rStyle w:val="CommentReference"/>
        </w:rPr>
        <w:annotationRef/>
      </w:r>
      <w:r>
        <w:t xml:space="preserve">As in more descriptions? Or matching the </w:t>
      </w:r>
      <w:proofErr w:type="spellStart"/>
      <w:r>
        <w:t>users</w:t>
      </w:r>
      <w:proofErr w:type="spellEnd"/>
      <w:r>
        <w:t xml:space="preserve"> guide </w:t>
      </w:r>
      <w:proofErr w:type="spellStart"/>
      <w:r>
        <w:t>etc</w:t>
      </w:r>
      <w:proofErr w:type="spellEnd"/>
      <w:r>
        <w:t>?</w:t>
      </w:r>
    </w:p>
  </w:comment>
  <w:comment w:id="164" w:author="David Schmitt" w:date="2015-11-23T11:57:00Z" w:initials="DS">
    <w:p w14:paraId="440B9DBD" w14:textId="440B9DBD" w:rsidR="00AC13EC" w:rsidRDefault="00AC13EC">
      <w:pPr>
        <w:pStyle w:val="CommentText"/>
      </w:pPr>
      <w:r>
        <w:rPr>
          <w:rStyle w:val="CommentReference"/>
        </w:rPr>
        <w:annotationRef/>
      </w:r>
      <w:r>
        <w:t>No equivalent for highway pathing?</w:t>
      </w:r>
    </w:p>
  </w:comment>
  <w:comment w:id="459" w:author="Charlotte Davidson" w:date="2015-11-17T12:19:00Z" w:initials="CD">
    <w:p w14:paraId="75B1FA75" w14:textId="66870CC8" w:rsidR="00AC13EC" w:rsidRDefault="00AC13EC">
      <w:pPr>
        <w:pStyle w:val="CommentText"/>
      </w:pPr>
      <w:r>
        <w:rPr>
          <w:rStyle w:val="CommentReference"/>
        </w:rPr>
        <w:annotationRef/>
      </w:r>
      <w:r>
        <w:t>Titles do not match with Table of Contents</w:t>
      </w:r>
    </w:p>
  </w:comment>
  <w:comment w:id="460" w:author="Charlotte Davidson" w:date="2015-11-17T12:30:00Z" w:initials="CD">
    <w:p w14:paraId="05D643E2" w14:textId="3AAB0C6C" w:rsidR="00AC13EC" w:rsidRDefault="00AC13EC">
      <w:pPr>
        <w:pStyle w:val="CommentText"/>
      </w:pPr>
      <w:r>
        <w:rPr>
          <w:rStyle w:val="CommentReference"/>
        </w:rPr>
        <w:annotationRef/>
      </w:r>
      <w:r>
        <w:t xml:space="preserve">Info in TOC and document outline do not appear to match exactly </w:t>
      </w:r>
    </w:p>
  </w:comment>
  <w:comment w:id="461" w:author="Fussell, Rhett" w:date="2016-01-21T09:49:00Z" w:initials="FR">
    <w:p w14:paraId="3C8044F8" w14:textId="1B5433CA" w:rsidR="00AC13EC" w:rsidRDefault="00AC13EC">
      <w:pPr>
        <w:pStyle w:val="CommentText"/>
      </w:pPr>
      <w:r>
        <w:rPr>
          <w:rStyle w:val="CommentReference"/>
        </w:rPr>
        <w:annotationRef/>
      </w:r>
      <w:r>
        <w:t>Sorry just didn’t automate update of TOC</w:t>
      </w:r>
    </w:p>
  </w:comment>
  <w:comment w:id="467" w:author="Charlotte Davidson" w:date="2015-11-17T12:21:00Z" w:initials="CD">
    <w:p w14:paraId="19C103BE" w14:textId="522CF539" w:rsidR="00AC13EC" w:rsidRDefault="00AC13EC">
      <w:pPr>
        <w:pStyle w:val="CommentText"/>
      </w:pPr>
      <w:r>
        <w:rPr>
          <w:rStyle w:val="CommentReference"/>
        </w:rPr>
        <w:annotationRef/>
      </w:r>
      <w:r>
        <w:t>Add 2.5.3 Facility Type Description to Table of Contents</w:t>
      </w:r>
    </w:p>
  </w:comment>
  <w:comment w:id="468" w:author="Charlotte Davidson" w:date="2015-11-17T12:22:00Z" w:initials="CD">
    <w:p w14:paraId="26DA23EF" w14:textId="1D9833FD" w:rsidR="00AC13EC" w:rsidRDefault="00AC13EC">
      <w:pPr>
        <w:pStyle w:val="CommentText"/>
      </w:pPr>
      <w:r>
        <w:rPr>
          <w:rStyle w:val="CommentReference"/>
        </w:rPr>
        <w:annotationRef/>
      </w:r>
      <w:r>
        <w:t>TOC 2.5 May need to be updated based on trip rates used for CFRPM6.01</w:t>
      </w:r>
    </w:p>
  </w:comment>
  <w:comment w:id="469" w:author="Charlotte Davidson" w:date="2015-11-17T12:23:00Z" w:initials="CD">
    <w:p w14:paraId="6C96C509" w14:textId="749CD7E0" w:rsidR="00AC13EC" w:rsidRDefault="00AC13EC">
      <w:pPr>
        <w:pStyle w:val="CommentText"/>
      </w:pPr>
      <w:r>
        <w:rPr>
          <w:rStyle w:val="CommentReference"/>
        </w:rPr>
        <w:annotationRef/>
      </w:r>
      <w:r>
        <w:t>Add a section in TOC for Special Attractors</w:t>
      </w:r>
    </w:p>
  </w:comment>
  <w:comment w:id="470" w:author="Fussell, Rhett" w:date="2016-01-21T09:57:00Z" w:initials="FR">
    <w:p w14:paraId="6E080F96" w14:textId="6B05EF36" w:rsidR="004533D6" w:rsidRDefault="004533D6">
      <w:pPr>
        <w:pStyle w:val="CommentText"/>
      </w:pPr>
      <w:r>
        <w:rPr>
          <w:rStyle w:val="CommentReference"/>
        </w:rPr>
        <w:annotationRef/>
      </w:r>
      <w:r>
        <w:t>I’m not sure I understand why we need facility type descriptions in the validation memo.</w:t>
      </w:r>
    </w:p>
    <w:p w14:paraId="2E8CCFA0" w14:textId="28891945" w:rsidR="004533D6" w:rsidRDefault="004533D6">
      <w:pPr>
        <w:pStyle w:val="CommentText"/>
      </w:pPr>
      <w:r>
        <w:t>I also do not understand the comment on trip rates</w:t>
      </w:r>
    </w:p>
  </w:comment>
  <w:comment w:id="488" w:author="Charlotte Davidson" w:date="2015-11-17T12:36:00Z" w:initials="CD">
    <w:p w14:paraId="4DAC43AD" w14:textId="4020B6BC" w:rsidR="00AC13EC" w:rsidRDefault="00AC13EC">
      <w:pPr>
        <w:pStyle w:val="CommentText"/>
      </w:pPr>
      <w:r>
        <w:rPr>
          <w:rStyle w:val="CommentReference"/>
        </w:rPr>
        <w:annotationRef/>
      </w:r>
      <w:r>
        <w:t>Average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D427DD" w15:done="0"/>
  <w15:commentEx w15:paraId="6BDA71FA" w15:paraIdParent="13D427DD" w15:done="0"/>
  <w15:commentEx w15:paraId="35FAEC98" w15:done="0"/>
  <w15:commentEx w15:paraId="44E0F9D3" w15:done="0"/>
  <w15:commentEx w15:paraId="53885F3A" w15:done="0"/>
  <w15:commentEx w15:paraId="42521273" w15:paraIdParent="53885F3A" w15:done="0"/>
  <w15:commentEx w15:paraId="670FD330" w15:paraIdParent="53885F3A" w15:done="0"/>
  <w15:commentEx w15:paraId="51204876" w15:paraIdParent="53885F3A" w15:done="0"/>
  <w15:commentEx w15:paraId="440B9DBD" w15:done="0"/>
  <w15:commentEx w15:paraId="75B1FA75" w15:done="0"/>
  <w15:commentEx w15:paraId="05D643E2" w15:paraIdParent="75B1FA75" w15:done="0"/>
  <w15:commentEx w15:paraId="3C8044F8" w15:paraIdParent="75B1FA75" w15:done="0"/>
  <w15:commentEx w15:paraId="19C103BE" w15:done="0"/>
  <w15:commentEx w15:paraId="26DA23EF" w15:paraIdParent="19C103BE" w15:done="0"/>
  <w15:commentEx w15:paraId="6C96C509" w15:paraIdParent="19C103BE" w15:done="0"/>
  <w15:commentEx w15:paraId="2E8CCFA0" w15:paraIdParent="19C103BE" w15:done="0"/>
  <w15:commentEx w15:paraId="4DAC43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63527" w14:textId="77777777" w:rsidR="005724D1" w:rsidRDefault="005724D1" w:rsidP="00B4728B">
      <w:pPr>
        <w:spacing w:after="0" w:line="240" w:lineRule="auto"/>
      </w:pPr>
      <w:r>
        <w:separator/>
      </w:r>
    </w:p>
  </w:endnote>
  <w:endnote w:type="continuationSeparator" w:id="0">
    <w:p w14:paraId="3ED67806" w14:textId="77777777" w:rsidR="005724D1" w:rsidRDefault="005724D1" w:rsidP="00B4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wiss II">
    <w:panose1 w:val="00000000000000000000"/>
    <w:charset w:val="00"/>
    <w:family w:val="auto"/>
    <w:pitch w:val="variable"/>
    <w:sig w:usb0="00000003" w:usb1="00000000" w:usb2="00000000" w:usb3="00000000" w:csb0="00000001" w:csb1="00000000"/>
  </w:font>
  <w:font w:name="Swiss">
    <w:altName w:val="Arial"/>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MT">
    <w:panose1 w:val="00000000000000000000"/>
    <w:charset w:val="00"/>
    <w:family w:val="swiss"/>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93F7D" w14:textId="77777777" w:rsidR="00AC13EC" w:rsidRPr="0010112A" w:rsidRDefault="00AC13EC" w:rsidP="00205762">
    <w:pPr>
      <w:spacing w:after="0"/>
      <w:rPr>
        <w:bCs/>
        <w:color w:val="A6A6A6" w:themeColor="background1" w:themeShade="A6"/>
      </w:rPr>
    </w:pPr>
    <w:r>
      <w:rPr>
        <w:noProof/>
        <w:color w:val="A6A6A6" w:themeColor="background1" w:themeShade="A6"/>
      </w:rPr>
      <mc:AlternateContent>
        <mc:Choice Requires="wpg">
          <w:drawing>
            <wp:anchor distT="0" distB="0" distL="114300" distR="114300" simplePos="0" relativeHeight="251750400" behindDoc="0" locked="0" layoutInCell="1" allowOverlap="1" wp14:anchorId="5E2A2E23" wp14:editId="1338DB98">
              <wp:simplePos x="0" y="0"/>
              <wp:positionH relativeFrom="page">
                <wp:posOffset>90004</wp:posOffset>
              </wp:positionH>
              <wp:positionV relativeFrom="page">
                <wp:posOffset>9311889</wp:posOffset>
              </wp:positionV>
              <wp:extent cx="7752080" cy="190500"/>
              <wp:effectExtent l="12065" t="9525" r="8255" b="0"/>
              <wp:wrapNone/>
              <wp:docPr id="4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E86BA" w14:textId="77777777" w:rsidR="00AC13EC" w:rsidRDefault="00AC13EC" w:rsidP="00205762">
                            <w:pPr>
                              <w:jc w:val="center"/>
                            </w:pPr>
                            <w:r>
                              <w:fldChar w:fldCharType="begin"/>
                            </w:r>
                            <w:r>
                              <w:instrText xml:space="preserve"> PAGE    \* MERGEFORMAT </w:instrText>
                            </w:r>
                            <w:r>
                              <w:fldChar w:fldCharType="separate"/>
                            </w:r>
                            <w:r w:rsidR="00C361FD" w:rsidRPr="00C361FD">
                              <w:rPr>
                                <w:noProof/>
                                <w:color w:val="8C8C8C"/>
                              </w:rPr>
                              <w:t>9</w:t>
                            </w:r>
                            <w:r>
                              <w:rPr>
                                <w:noProof/>
                                <w:color w:val="8C8C8C"/>
                              </w:rPr>
                              <w:fldChar w:fldCharType="end"/>
                            </w:r>
                          </w:p>
                        </w:txbxContent>
                      </wps:txbx>
                      <wps:bodyPr rot="0" vert="horz" wrap="square" lIns="0" tIns="0" rIns="0" bIns="0" anchor="t" anchorCtr="0" upright="1">
                        <a:noAutofit/>
                      </wps:bodyPr>
                    </wps:wsp>
                    <wpg:grpSp>
                      <wpg:cNvPr id="45" name="Group 26"/>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2A2E23" id="Group 24" o:spid="_x0000_s1026" style="position:absolute;margin-left:7.1pt;margin-top:733.2pt;width:610.4pt;height:15pt;z-index:251750400;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14:paraId="496E86BA" w14:textId="77777777" w:rsidR="00AC13EC" w:rsidRDefault="00AC13EC" w:rsidP="00205762">
                      <w:pPr>
                        <w:jc w:val="center"/>
                      </w:pPr>
                      <w:r>
                        <w:fldChar w:fldCharType="begin"/>
                      </w:r>
                      <w:r>
                        <w:instrText xml:space="preserve"> PAGE    \* MERGEFORMAT </w:instrText>
                      </w:r>
                      <w:r>
                        <w:fldChar w:fldCharType="separate"/>
                      </w:r>
                      <w:r w:rsidR="00C361FD" w:rsidRPr="00C361FD">
                        <w:rPr>
                          <w:noProof/>
                          <w:color w:val="8C8C8C"/>
                        </w:rPr>
                        <w:t>9</w:t>
                      </w:r>
                      <w:r>
                        <w:rPr>
                          <w:noProof/>
                          <w:color w:val="8C8C8C"/>
                        </w:rPr>
                        <w:fldChar w:fldCharType="end"/>
                      </w:r>
                    </w:p>
                  </w:txbxContent>
                </v:textbox>
              </v:shape>
              <v:group id="Group 26"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4qtcMAAADbAAAADwAAAGRycy9kb3ducmV2LnhtbESPQWvCQBSE70L/w/IK&#10;vZlNJUpJXUUEJUgvjW3J8ZF9TZZm34bsNsZ/3xUKHoeZ+YZZbyfbiZEGbxwreE5SEMS104YbBR/n&#10;w/wFhA/IGjvHpOBKHrabh9kac+0u/E5jGRoRIexzVNCG0OdS+roliz5xPXH0vt1gMUQ5NFIPeIlw&#10;28lFmq6kRcNxocWe9i3VP+WvVfC5MxllX9XpLa2JCi2rY2kypZ4ep90riEBTuIf/24VWkC3h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Liq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F1sQAAADbAAAADwAAAGRycy9kb3ducmV2LnhtbESPT4vCMBTE74LfITzBi2i6oiLVKCIs&#10;9eJh/QMen82zKTYvpYna3U+/WVjwOMzMb5jlurWVeFLjS8cKPkYJCOLc6ZILBafj53AOwgdkjZVj&#10;UvBNHtarbmeJqXYv/qLnIRQiQtinqMCEUKdS+tyQRT9yNXH0bq6xGKJsCqkbfEW4reQ4SWbSYslx&#10;wWBNW0P5/fCwCgY+ked8ejHZINtff/SZTxubKdXvtZsFiEBteIf/2zutYDKDv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IsXWxAAAANs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LxMsYAAADbAAAADwAAAGRycy9kb3ducmV2LnhtbESPQWvCQBSE7wX/w/IKXqRuKkUldRUx&#10;VApF0JiLt0f2NYlm34bsmqT/vlsQehxm5htmtRlMLTpqXWVZwes0AkGcW11xoSA7f7wsQTiPrLG2&#10;TAp+yMFmPXpaYaxtzyfqUl+IAGEXo4LS+yaW0uUlGXRT2xAH79u2Bn2QbSF1i32Am1rOomguDVYc&#10;FkpsaFdSfkvvRsHhtM9uF3lPZkO1nVzxK7lcj4lS4+dh+w7C0+D/w4/2p1bwt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y8TLGAAAA2wAAAA8AAAAAAAAA&#10;AAAAAAAAoQIAAGRycy9kb3ducmV2LnhtbFBLBQYAAAAABAAEAPkAAACUAwAAAAA=&#10;" adj="20904" strokecolor="#a5a5a5"/>
              </v:group>
              <w10:wrap anchorx="page" anchory="page"/>
            </v:group>
          </w:pict>
        </mc:Fallback>
      </mc:AlternateContent>
    </w:r>
    <w:r>
      <w:rPr>
        <w:noProof/>
        <w:color w:val="A6A6A6" w:themeColor="background1" w:themeShade="A6"/>
      </w:rPr>
      <w:t>CFRPM Vx.x</w:t>
    </w:r>
  </w:p>
  <w:p w14:paraId="0F933C73" w14:textId="77777777" w:rsidR="00AC13EC" w:rsidRPr="009F07AF" w:rsidRDefault="00AC13EC" w:rsidP="00205762">
    <w:pPr>
      <w:spacing w:after="0"/>
      <w:jc w:val="right"/>
      <w:rPr>
        <w:color w:val="A6A6A6" w:themeColor="background1" w:themeShade="A6"/>
        <w:sz w:val="20"/>
        <w:szCs w:val="20"/>
      </w:rPr>
    </w:pPr>
    <w:r>
      <w:rPr>
        <w:bCs/>
        <w:color w:val="A6A6A6" w:themeColor="background1" w:themeShade="A6"/>
        <w:sz w:val="20"/>
        <w:szCs w:val="20"/>
      </w:rPr>
      <w:t>Model Validation Report</w:t>
    </w:r>
  </w:p>
  <w:p w14:paraId="3B5A14EB" w14:textId="77777777" w:rsidR="00AC13EC" w:rsidRPr="007060E6" w:rsidRDefault="00AC13EC" w:rsidP="00D45F7F">
    <w:pPr>
      <w:pStyle w:val="Footer"/>
    </w:pPr>
    <w:r w:rsidRPr="007060E6">
      <w:rPr>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790E4" w14:textId="77777777" w:rsidR="005724D1" w:rsidRDefault="005724D1" w:rsidP="00B4728B">
      <w:pPr>
        <w:spacing w:after="0" w:line="240" w:lineRule="auto"/>
      </w:pPr>
      <w:r>
        <w:separator/>
      </w:r>
    </w:p>
  </w:footnote>
  <w:footnote w:type="continuationSeparator" w:id="0">
    <w:p w14:paraId="397FF6B7" w14:textId="77777777" w:rsidR="005724D1" w:rsidRDefault="005724D1" w:rsidP="00B4728B">
      <w:pPr>
        <w:spacing w:after="0" w:line="240" w:lineRule="auto"/>
      </w:pPr>
      <w:r>
        <w:continuationSeparator/>
      </w:r>
    </w:p>
  </w:footnote>
  <w:footnote w:id="1">
    <w:p w14:paraId="2ECE96A0" w14:textId="77777777" w:rsidR="00AC13EC" w:rsidRDefault="00AC13EC">
      <w:pPr>
        <w:pStyle w:val="FootnoteText"/>
      </w:pPr>
      <w:r>
        <w:rPr>
          <w:rStyle w:val="FootnoteReference"/>
        </w:rPr>
        <w:footnoteRef/>
      </w:r>
      <w:r>
        <w:t xml:space="preserve"> Plots should include key components of RMSE, % RMSE, Deviation as shown in </w:t>
      </w:r>
      <w:r>
        <w:fldChar w:fldCharType="begin"/>
      </w:r>
      <w:r>
        <w:instrText xml:space="preserve"> REF _Ref433918951 \r \h </w:instrText>
      </w:r>
      <w:r>
        <w:fldChar w:fldCharType="separate"/>
      </w:r>
      <w:r>
        <w:t>6.1</w:t>
      </w:r>
      <w:r>
        <w:fldChar w:fldCharType="end"/>
      </w:r>
      <w:r>
        <w:t xml:space="preserve"> and </w:t>
      </w:r>
      <w:r>
        <w:fldChar w:fldCharType="begin"/>
      </w:r>
      <w:r>
        <w:instrText xml:space="preserve"> REF _Ref433918956 \r \h </w:instrText>
      </w:r>
      <w:r>
        <w:fldChar w:fldCharType="separate"/>
      </w:r>
      <w:r>
        <w:t>6.3</w:t>
      </w:r>
      <w:r>
        <w:fldChar w:fldCharType="end"/>
      </w:r>
      <w:bookmarkStart w:id="486" w:name="_GoBack"/>
      <w:bookmarkEnd w:id="486"/>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238DD" w14:textId="77777777" w:rsidR="00AC13EC" w:rsidRDefault="00AC13EC" w:rsidP="00D45F7F">
    <w:pPr>
      <w:pStyle w:val="Header"/>
      <w:pBdr>
        <w:bottom w:val="none" w:sz="0" w:space="0" w:color="auto"/>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058E1" w14:textId="77777777" w:rsidR="00AC13EC" w:rsidRPr="009E6BF2" w:rsidRDefault="00AC13EC" w:rsidP="00C2273E">
    <w:pPr>
      <w:pStyle w:val="NCSTMHeader"/>
    </w:pPr>
    <w:r w:rsidRPr="00CC1570">
      <w:rPr>
        <w:rFonts w:ascii="Times New Roman" w:hAnsi="Times New Roman"/>
        <w:b w:val="0"/>
        <w:bCs w:val="0"/>
        <w:sz w:val="38"/>
        <w:szCs w:val="38"/>
      </w:rPr>
      <w:drawing>
        <wp:anchor distT="0" distB="0" distL="114300" distR="114300" simplePos="0" relativeHeight="251748352" behindDoc="1" locked="0" layoutInCell="1" allowOverlap="1" wp14:anchorId="5984AC8C" wp14:editId="41ED9FDF">
          <wp:simplePos x="0" y="0"/>
          <wp:positionH relativeFrom="margin">
            <wp:posOffset>5080000</wp:posOffset>
          </wp:positionH>
          <wp:positionV relativeFrom="paragraph">
            <wp:posOffset>-93345</wp:posOffset>
          </wp:positionV>
          <wp:extent cx="634365" cy="312420"/>
          <wp:effectExtent l="0" t="0" r="0" b="0"/>
          <wp:wrapTight wrapText="bothSides">
            <wp:wrapPolygon edited="0">
              <wp:start x="0" y="0"/>
              <wp:lineTo x="0" y="19756"/>
              <wp:lineTo x="20757" y="19756"/>
              <wp:lineTo x="207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3436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47328" behindDoc="0" locked="0" layoutInCell="1" allowOverlap="1" wp14:anchorId="103844DA" wp14:editId="59B61BF6">
              <wp:simplePos x="0" y="0"/>
              <wp:positionH relativeFrom="column">
                <wp:posOffset>15875</wp:posOffset>
              </wp:positionH>
              <wp:positionV relativeFrom="paragraph">
                <wp:posOffset>340360</wp:posOffset>
              </wp:positionV>
              <wp:extent cx="5805805" cy="0"/>
              <wp:effectExtent l="6350" t="6985" r="7620" b="12065"/>
              <wp:wrapNone/>
              <wp:docPr id="2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7322D29">
            <v:shapetype id="_x0000_t32" coordsize="21600,21600" o:oned="t" filled="f" o:spt="32" path="m,l21600,21600e" w14:anchorId="30EE3F18">
              <v:path fillok="f" arrowok="t" o:connecttype="none"/>
              <o:lock v:ext="edit" shapetype="t"/>
            </v:shapetype>
            <v:shape id="AutoShape 18" style="position:absolute;margin-left:1.25pt;margin-top:26.8pt;width:457.1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HANQIAAHQ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"/>
          </w:pict>
        </mc:Fallback>
      </mc:AlternateContent>
    </w:r>
    <w:r>
      <mc:AlternateContent>
        <mc:Choice Requires="wps">
          <w:drawing>
            <wp:anchor distT="0" distB="0" distL="114300" distR="114300" simplePos="0" relativeHeight="251746304" behindDoc="1" locked="0" layoutInCell="0" allowOverlap="1" wp14:anchorId="3A5B921F" wp14:editId="66017C5C">
              <wp:simplePos x="0" y="0"/>
              <wp:positionH relativeFrom="margin">
                <wp:posOffset>231140</wp:posOffset>
              </wp:positionH>
              <wp:positionV relativeFrom="margin">
                <wp:posOffset>2983865</wp:posOffset>
              </wp:positionV>
              <wp:extent cx="5237480" cy="3142615"/>
              <wp:effectExtent l="0" t="1145540" r="0" b="655320"/>
              <wp:wrapNone/>
              <wp:docPr id="212"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03F373A" w14:textId="77777777" w:rsidR="00AC13EC" w:rsidRDefault="00AC13EC"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5B921F" id="_x0000_t202" coordsize="21600,21600" o:spt="202" path="m,l,21600r21600,l21600,xe">
              <v:stroke joinstyle="miter"/>
              <v:path gradientshapeok="t" o:connecttype="rect"/>
            </v:shapetype>
            <v:shape id="WordArt 17" o:spid="_x0000_s1031" type="#_x0000_t202" style="position:absolute;margin-left:18.2pt;margin-top:234.95pt;width:412.4pt;height:247.45pt;rotation:-45;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KoS06uLAgAABg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703F373A" w14:textId="77777777" w:rsidR="00AC13EC" w:rsidRDefault="00AC13EC"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B11C0" w14:textId="77777777" w:rsidR="00AC13EC" w:rsidRPr="009E6BF2" w:rsidRDefault="00AC13EC" w:rsidP="00C2273E">
    <w:pPr>
      <w:pStyle w:val="NCSTMHeader"/>
    </w:pPr>
    <w:r w:rsidRPr="00CC1570">
      <w:rPr>
        <w:rFonts w:ascii="Times New Roman" w:hAnsi="Times New Roman"/>
        <w:b w:val="0"/>
        <w:bCs w:val="0"/>
        <w:sz w:val="38"/>
        <w:szCs w:val="38"/>
      </w:rPr>
      <w:drawing>
        <wp:anchor distT="0" distB="0" distL="114300" distR="114300" simplePos="0" relativeHeight="251754496" behindDoc="1" locked="0" layoutInCell="1" allowOverlap="1" wp14:anchorId="50700E36" wp14:editId="75DE2127">
          <wp:simplePos x="0" y="0"/>
          <wp:positionH relativeFrom="margin">
            <wp:posOffset>5029200</wp:posOffset>
          </wp:positionH>
          <wp:positionV relativeFrom="paragraph">
            <wp:posOffset>-114300</wp:posOffset>
          </wp:positionV>
          <wp:extent cx="730250" cy="358775"/>
          <wp:effectExtent l="0" t="0" r="0" b="3175"/>
          <wp:wrapTight wrapText="bothSides">
            <wp:wrapPolygon edited="0">
              <wp:start x="0" y="0"/>
              <wp:lineTo x="0" y="20644"/>
              <wp:lineTo x="20849" y="20644"/>
              <wp:lineTo x="208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358775"/>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53472" behindDoc="0" locked="0" layoutInCell="1" allowOverlap="1" wp14:anchorId="65AAD8D1" wp14:editId="664CA94F">
              <wp:simplePos x="0" y="0"/>
              <wp:positionH relativeFrom="column">
                <wp:posOffset>15875</wp:posOffset>
              </wp:positionH>
              <wp:positionV relativeFrom="paragraph">
                <wp:posOffset>340360</wp:posOffset>
              </wp:positionV>
              <wp:extent cx="5805805" cy="0"/>
              <wp:effectExtent l="6350" t="6985" r="7620" b="12065"/>
              <wp:wrapNone/>
              <wp:docPr id="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7766D01">
            <v:shapetype id="_x0000_t32" coordsize="21600,21600" o:oned="t" filled="f" o:spt="32" path="m,l21600,21600e" w14:anchorId="59AAD793">
              <v:path fillok="f" arrowok="t" o:connecttype="none"/>
              <o:lock v:ext="edit" shapetype="t"/>
            </v:shapetype>
            <v:shape id="AutoShape 18" style="position:absolute;margin-left:1.25pt;margin-top:26.8pt;width:457.1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fbfbf [2412]"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"/>
          </w:pict>
        </mc:Fallback>
      </mc:AlternateContent>
    </w:r>
    <w:r>
      <mc:AlternateContent>
        <mc:Choice Requires="wps">
          <w:drawing>
            <wp:anchor distT="0" distB="0" distL="114300" distR="114300" simplePos="0" relativeHeight="251752448" behindDoc="1" locked="0" layoutInCell="0" allowOverlap="1" wp14:anchorId="26081E4F" wp14:editId="207F71AD">
              <wp:simplePos x="0" y="0"/>
              <wp:positionH relativeFrom="margin">
                <wp:posOffset>231140</wp:posOffset>
              </wp:positionH>
              <wp:positionV relativeFrom="margin">
                <wp:posOffset>2983865</wp:posOffset>
              </wp:positionV>
              <wp:extent cx="5237480" cy="3142615"/>
              <wp:effectExtent l="0" t="1145540" r="0" b="655320"/>
              <wp:wrapNone/>
              <wp:docPr id="3"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97415DA" w14:textId="77777777" w:rsidR="00AC13EC" w:rsidRDefault="00AC13EC"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6081E4F" id="_x0000_t202" coordsize="21600,21600" o:spt="202" path="m,l,21600r21600,l21600,xe">
              <v:stroke joinstyle="miter"/>
              <v:path gradientshapeok="t" o:connecttype="rect"/>
            </v:shapetype>
            <v:shape id="_x0000_s1032" type="#_x0000_t202" style="position:absolute;margin-left:18.2pt;margin-top:234.95pt;width:412.4pt;height:247.45pt;rotation:-45;z-index:-2515640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" o:allowincell="f" filled="f" stroked="f">
              <v:stroke joinstyle="round"/>
              <o:lock v:ext="edit" shapetype="t"/>
              <v:textbox style="mso-fit-shape-to-text:t">
                <w:txbxContent>
                  <w:p w14:paraId="597415DA" w14:textId="77777777" w:rsidR="00AC13EC" w:rsidRDefault="00AC13EC" w:rsidP="00141828">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Validation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984ED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AA7870"/>
    <w:multiLevelType w:val="hybridMultilevel"/>
    <w:tmpl w:val="35F2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251D6"/>
    <w:multiLevelType w:val="hybridMultilevel"/>
    <w:tmpl w:val="AF02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F5264"/>
    <w:multiLevelType w:val="hybridMultilevel"/>
    <w:tmpl w:val="186E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00016"/>
    <w:multiLevelType w:val="hybridMultilevel"/>
    <w:tmpl w:val="A2A2BE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C716B"/>
    <w:multiLevelType w:val="hybridMultilevel"/>
    <w:tmpl w:val="ABA44890"/>
    <w:lvl w:ilvl="0" w:tplc="FFFFFFFF">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0EE781D"/>
    <w:multiLevelType w:val="hybridMultilevel"/>
    <w:tmpl w:val="A880C51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15:restartNumberingAfterBreak="0">
    <w:nsid w:val="214D3EC3"/>
    <w:multiLevelType w:val="hybridMultilevel"/>
    <w:tmpl w:val="5CEE8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E64AD"/>
    <w:multiLevelType w:val="hybridMultilevel"/>
    <w:tmpl w:val="13F2701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EE94A90"/>
    <w:multiLevelType w:val="hybridMultilevel"/>
    <w:tmpl w:val="9356BEF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55F54"/>
    <w:multiLevelType w:val="hybridMultilevel"/>
    <w:tmpl w:val="294E21FC"/>
    <w:lvl w:ilvl="0" w:tplc="04090009">
      <w:start w:val="1"/>
      <w:numFmt w:val="bullet"/>
      <w:lvlText w:val=""/>
      <w:lvlJc w:val="left"/>
      <w:pPr>
        <w:tabs>
          <w:tab w:val="num" w:pos="1224"/>
        </w:tabs>
        <w:ind w:left="1224" w:hanging="360"/>
      </w:pPr>
      <w:rPr>
        <w:rFonts w:ascii="Wingdings" w:hAnsi="Wingdings" w:hint="default"/>
        <w:sz w:val="22"/>
        <w:szCs w:val="22"/>
      </w:rPr>
    </w:lvl>
    <w:lvl w:ilvl="1" w:tplc="FFFFFFFF" w:tentative="1">
      <w:start w:val="1"/>
      <w:numFmt w:val="bullet"/>
      <w:lvlText w:val="o"/>
      <w:lvlJc w:val="left"/>
      <w:pPr>
        <w:tabs>
          <w:tab w:val="num" w:pos="1944"/>
        </w:tabs>
        <w:ind w:left="1944" w:hanging="360"/>
      </w:pPr>
      <w:rPr>
        <w:rFonts w:ascii="Courier New" w:hAnsi="Courier New" w:cs="Courier New" w:hint="default"/>
      </w:rPr>
    </w:lvl>
    <w:lvl w:ilvl="2" w:tplc="FFFFFFFF" w:tentative="1">
      <w:start w:val="1"/>
      <w:numFmt w:val="bullet"/>
      <w:lvlText w:val=""/>
      <w:lvlJc w:val="left"/>
      <w:pPr>
        <w:tabs>
          <w:tab w:val="num" w:pos="2664"/>
        </w:tabs>
        <w:ind w:left="2664" w:hanging="360"/>
      </w:pPr>
      <w:rPr>
        <w:rFonts w:ascii="Wingdings" w:hAnsi="Wingdings" w:hint="default"/>
      </w:rPr>
    </w:lvl>
    <w:lvl w:ilvl="3" w:tplc="FFFFFFFF" w:tentative="1">
      <w:start w:val="1"/>
      <w:numFmt w:val="bullet"/>
      <w:lvlText w:val=""/>
      <w:lvlJc w:val="left"/>
      <w:pPr>
        <w:tabs>
          <w:tab w:val="num" w:pos="3384"/>
        </w:tabs>
        <w:ind w:left="3384" w:hanging="360"/>
      </w:pPr>
      <w:rPr>
        <w:rFonts w:ascii="Symbol" w:hAnsi="Symbol" w:hint="default"/>
      </w:rPr>
    </w:lvl>
    <w:lvl w:ilvl="4" w:tplc="FFFFFFFF" w:tentative="1">
      <w:start w:val="1"/>
      <w:numFmt w:val="bullet"/>
      <w:lvlText w:val="o"/>
      <w:lvlJc w:val="left"/>
      <w:pPr>
        <w:tabs>
          <w:tab w:val="num" w:pos="4104"/>
        </w:tabs>
        <w:ind w:left="4104" w:hanging="360"/>
      </w:pPr>
      <w:rPr>
        <w:rFonts w:ascii="Courier New" w:hAnsi="Courier New" w:cs="Courier New" w:hint="default"/>
      </w:rPr>
    </w:lvl>
    <w:lvl w:ilvl="5" w:tplc="FFFFFFFF" w:tentative="1">
      <w:start w:val="1"/>
      <w:numFmt w:val="bullet"/>
      <w:lvlText w:val=""/>
      <w:lvlJc w:val="left"/>
      <w:pPr>
        <w:tabs>
          <w:tab w:val="num" w:pos="4824"/>
        </w:tabs>
        <w:ind w:left="4824" w:hanging="360"/>
      </w:pPr>
      <w:rPr>
        <w:rFonts w:ascii="Wingdings" w:hAnsi="Wingdings" w:hint="default"/>
      </w:rPr>
    </w:lvl>
    <w:lvl w:ilvl="6" w:tplc="FFFFFFFF" w:tentative="1">
      <w:start w:val="1"/>
      <w:numFmt w:val="bullet"/>
      <w:lvlText w:val=""/>
      <w:lvlJc w:val="left"/>
      <w:pPr>
        <w:tabs>
          <w:tab w:val="num" w:pos="5544"/>
        </w:tabs>
        <w:ind w:left="5544" w:hanging="360"/>
      </w:pPr>
      <w:rPr>
        <w:rFonts w:ascii="Symbol" w:hAnsi="Symbol" w:hint="default"/>
      </w:rPr>
    </w:lvl>
    <w:lvl w:ilvl="7" w:tplc="FFFFFFFF" w:tentative="1">
      <w:start w:val="1"/>
      <w:numFmt w:val="bullet"/>
      <w:lvlText w:val="o"/>
      <w:lvlJc w:val="left"/>
      <w:pPr>
        <w:tabs>
          <w:tab w:val="num" w:pos="6264"/>
        </w:tabs>
        <w:ind w:left="6264" w:hanging="360"/>
      </w:pPr>
      <w:rPr>
        <w:rFonts w:ascii="Courier New" w:hAnsi="Courier New" w:cs="Courier New" w:hint="default"/>
      </w:rPr>
    </w:lvl>
    <w:lvl w:ilvl="8" w:tplc="FFFFFFFF" w:tentative="1">
      <w:start w:val="1"/>
      <w:numFmt w:val="bullet"/>
      <w:lvlText w:val=""/>
      <w:lvlJc w:val="left"/>
      <w:pPr>
        <w:tabs>
          <w:tab w:val="num" w:pos="6984"/>
        </w:tabs>
        <w:ind w:left="6984" w:hanging="360"/>
      </w:pPr>
      <w:rPr>
        <w:rFonts w:ascii="Wingdings" w:hAnsi="Wingdings" w:hint="default"/>
      </w:rPr>
    </w:lvl>
  </w:abstractNum>
  <w:abstractNum w:abstractNumId="11" w15:restartNumberingAfterBreak="0">
    <w:nsid w:val="424927A8"/>
    <w:multiLevelType w:val="hybridMultilevel"/>
    <w:tmpl w:val="FEA8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C0D88"/>
    <w:multiLevelType w:val="hybridMultilevel"/>
    <w:tmpl w:val="BB0AE7F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73175C8"/>
    <w:multiLevelType w:val="hybridMultilevel"/>
    <w:tmpl w:val="24ECBC3A"/>
    <w:lvl w:ilvl="0" w:tplc="B28E897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138F4"/>
    <w:multiLevelType w:val="hybridMultilevel"/>
    <w:tmpl w:val="6E982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855F0"/>
    <w:multiLevelType w:val="hybridMultilevel"/>
    <w:tmpl w:val="62049DB4"/>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23D3F12"/>
    <w:multiLevelType w:val="hybridMultilevel"/>
    <w:tmpl w:val="9CA4B8F0"/>
    <w:lvl w:ilvl="0" w:tplc="FFFFFFFF">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2A30906"/>
    <w:multiLevelType w:val="hybridMultilevel"/>
    <w:tmpl w:val="6D98C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56FFB"/>
    <w:multiLevelType w:val="hybridMultilevel"/>
    <w:tmpl w:val="7EA60EC4"/>
    <w:lvl w:ilvl="0" w:tplc="FFFFFFFF">
      <w:start w:val="1"/>
      <w:numFmt w:val="upperLetter"/>
      <w:pStyle w:val="AppendixHeading"/>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37D62"/>
    <w:multiLevelType w:val="hybridMultilevel"/>
    <w:tmpl w:val="F5A0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E35A6"/>
    <w:multiLevelType w:val="hybridMultilevel"/>
    <w:tmpl w:val="CF8A708C"/>
    <w:lvl w:ilvl="0" w:tplc="FFFFFFFF">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5C587109"/>
    <w:multiLevelType w:val="hybridMultilevel"/>
    <w:tmpl w:val="67D4C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9421F"/>
    <w:multiLevelType w:val="hybridMultilevel"/>
    <w:tmpl w:val="B4F6BA88"/>
    <w:lvl w:ilvl="0" w:tplc="FFFFFFFF">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68FE25B3"/>
    <w:multiLevelType w:val="hybridMultilevel"/>
    <w:tmpl w:val="1232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4C38A2"/>
    <w:multiLevelType w:val="hybridMultilevel"/>
    <w:tmpl w:val="C688D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8522C0"/>
    <w:multiLevelType w:val="hybridMultilevel"/>
    <w:tmpl w:val="A2B8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C3FDF"/>
    <w:multiLevelType w:val="hybridMultilevel"/>
    <w:tmpl w:val="34C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B447C8"/>
    <w:multiLevelType w:val="multilevel"/>
    <w:tmpl w:val="C4BACEC0"/>
    <w:lvl w:ilvl="0">
      <w:start w:val="1"/>
      <w:numFmt w:val="decimal"/>
      <w:pStyle w:val="Heading1"/>
      <w:lvlText w:val="%1."/>
      <w:lvlJc w:val="left"/>
      <w:pPr>
        <w:ind w:left="432" w:hanging="432"/>
      </w:pPr>
    </w:lvl>
    <w:lvl w:ilvl="1">
      <w:start w:val="1"/>
      <w:numFmt w:val="decimal"/>
      <w:pStyle w:val="Heading2"/>
      <w:lvlText w:val="%2."/>
      <w:lvlJc w:val="left"/>
      <w:pPr>
        <w:ind w:left="246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7D61655"/>
    <w:multiLevelType w:val="hybridMultilevel"/>
    <w:tmpl w:val="BD52AC3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D24C2B"/>
    <w:multiLevelType w:val="hybridMultilevel"/>
    <w:tmpl w:val="A2A2BE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7722F6"/>
    <w:multiLevelType w:val="hybridMultilevel"/>
    <w:tmpl w:val="001E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97B47"/>
    <w:multiLevelType w:val="hybridMultilevel"/>
    <w:tmpl w:val="3EB8711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C7447"/>
    <w:multiLevelType w:val="hybridMultilevel"/>
    <w:tmpl w:val="54BC3426"/>
    <w:lvl w:ilvl="0" w:tplc="FFFFFFFF">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7F455403"/>
    <w:multiLevelType w:val="hybridMultilevel"/>
    <w:tmpl w:val="5B32F0A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18"/>
  </w:num>
  <w:num w:numId="4">
    <w:abstractNumId w:val="17"/>
  </w:num>
  <w:num w:numId="5">
    <w:abstractNumId w:val="14"/>
  </w:num>
  <w:num w:numId="6">
    <w:abstractNumId w:val="2"/>
  </w:num>
  <w:num w:numId="7">
    <w:abstractNumId w:val="4"/>
  </w:num>
  <w:num w:numId="8">
    <w:abstractNumId w:val="25"/>
  </w:num>
  <w:num w:numId="9">
    <w:abstractNumId w:val="12"/>
  </w:num>
  <w:num w:numId="10">
    <w:abstractNumId w:val="1"/>
  </w:num>
  <w:num w:numId="11">
    <w:abstractNumId w:val="10"/>
  </w:num>
  <w:num w:numId="12">
    <w:abstractNumId w:val="15"/>
  </w:num>
  <w:num w:numId="13">
    <w:abstractNumId w:val="0"/>
  </w:num>
  <w:num w:numId="14">
    <w:abstractNumId w:val="13"/>
  </w:num>
  <w:num w:numId="15">
    <w:abstractNumId w:val="21"/>
  </w:num>
  <w:num w:numId="16">
    <w:abstractNumId w:val="26"/>
  </w:num>
  <w:num w:numId="17">
    <w:abstractNumId w:val="7"/>
  </w:num>
  <w:num w:numId="18">
    <w:abstractNumId w:val="19"/>
  </w:num>
  <w:num w:numId="19">
    <w:abstractNumId w:val="3"/>
  </w:num>
  <w:num w:numId="20">
    <w:abstractNumId w:val="6"/>
  </w:num>
  <w:num w:numId="21">
    <w:abstractNumId w:val="11"/>
  </w:num>
  <w:num w:numId="22">
    <w:abstractNumId w:val="30"/>
  </w:num>
  <w:num w:numId="23">
    <w:abstractNumId w:val="24"/>
  </w:num>
  <w:num w:numId="24">
    <w:abstractNumId w:val="8"/>
  </w:num>
  <w:num w:numId="25">
    <w:abstractNumId w:val="31"/>
  </w:num>
  <w:num w:numId="26">
    <w:abstractNumId w:val="32"/>
  </w:num>
  <w:num w:numId="27">
    <w:abstractNumId w:val="22"/>
  </w:num>
  <w:num w:numId="28">
    <w:abstractNumId w:val="16"/>
  </w:num>
  <w:num w:numId="29">
    <w:abstractNumId w:val="23"/>
  </w:num>
  <w:num w:numId="30">
    <w:abstractNumId w:val="20"/>
  </w:num>
  <w:num w:numId="31">
    <w:abstractNumId w:val="5"/>
  </w:num>
  <w:num w:numId="32">
    <w:abstractNumId w:val="28"/>
  </w:num>
  <w:num w:numId="33">
    <w:abstractNumId w:val="33"/>
  </w:num>
  <w:num w:numId="34">
    <w:abstractNumId w:val="9"/>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otte Davidson">
    <w15:presenceInfo w15:providerId="AD" w15:userId="S003BFFD94ACA032@LIVE.COM"/>
  </w15:person>
  <w15:person w15:author="Fussell, Rhett">
    <w15:presenceInfo w15:providerId="AD" w15:userId="S-1-5-21-527237240-1500820517-725345543-146220"/>
  </w15:person>
  <w15:person w15:author="David Schmitt">
    <w15:presenceInfo w15:providerId="AD" w15:userId="S0037FFE94E3F976@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SortMethod w:val="00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06"/>
    <w:rsid w:val="00017354"/>
    <w:rsid w:val="00061809"/>
    <w:rsid w:val="00070881"/>
    <w:rsid w:val="00095DC3"/>
    <w:rsid w:val="000A18A6"/>
    <w:rsid w:val="000D36DC"/>
    <w:rsid w:val="000D6825"/>
    <w:rsid w:val="000E1B9C"/>
    <w:rsid w:val="000E4C34"/>
    <w:rsid w:val="00113F2F"/>
    <w:rsid w:val="00141828"/>
    <w:rsid w:val="0017149D"/>
    <w:rsid w:val="00173CDD"/>
    <w:rsid w:val="00176D42"/>
    <w:rsid w:val="00181BB7"/>
    <w:rsid w:val="00184620"/>
    <w:rsid w:val="001A6F7B"/>
    <w:rsid w:val="001B408E"/>
    <w:rsid w:val="001B7713"/>
    <w:rsid w:val="001C748D"/>
    <w:rsid w:val="001F11FD"/>
    <w:rsid w:val="001F61F1"/>
    <w:rsid w:val="001F6528"/>
    <w:rsid w:val="00202735"/>
    <w:rsid w:val="00205762"/>
    <w:rsid w:val="00207570"/>
    <w:rsid w:val="002112F6"/>
    <w:rsid w:val="002203C6"/>
    <w:rsid w:val="00220D06"/>
    <w:rsid w:val="0022326E"/>
    <w:rsid w:val="00236906"/>
    <w:rsid w:val="00251877"/>
    <w:rsid w:val="002652A8"/>
    <w:rsid w:val="0027301E"/>
    <w:rsid w:val="002910E5"/>
    <w:rsid w:val="00291691"/>
    <w:rsid w:val="00296192"/>
    <w:rsid w:val="00297D3E"/>
    <w:rsid w:val="002A4A1D"/>
    <w:rsid w:val="002B30C2"/>
    <w:rsid w:val="003021A2"/>
    <w:rsid w:val="003066D3"/>
    <w:rsid w:val="00352471"/>
    <w:rsid w:val="003567A7"/>
    <w:rsid w:val="00362367"/>
    <w:rsid w:val="00362B2A"/>
    <w:rsid w:val="0037014D"/>
    <w:rsid w:val="00376CAE"/>
    <w:rsid w:val="00377F0D"/>
    <w:rsid w:val="003A118C"/>
    <w:rsid w:val="003B0897"/>
    <w:rsid w:val="003B7CE7"/>
    <w:rsid w:val="003C43D5"/>
    <w:rsid w:val="003D18EE"/>
    <w:rsid w:val="003D5460"/>
    <w:rsid w:val="003E3CF0"/>
    <w:rsid w:val="003F0253"/>
    <w:rsid w:val="003F29F2"/>
    <w:rsid w:val="00401245"/>
    <w:rsid w:val="004017DD"/>
    <w:rsid w:val="00402646"/>
    <w:rsid w:val="00436D81"/>
    <w:rsid w:val="00445A1B"/>
    <w:rsid w:val="004533D6"/>
    <w:rsid w:val="00455B64"/>
    <w:rsid w:val="004735B8"/>
    <w:rsid w:val="004866B0"/>
    <w:rsid w:val="00493DBB"/>
    <w:rsid w:val="004A552F"/>
    <w:rsid w:val="004C1888"/>
    <w:rsid w:val="004C43C7"/>
    <w:rsid w:val="004D311D"/>
    <w:rsid w:val="00507F2F"/>
    <w:rsid w:val="005142DE"/>
    <w:rsid w:val="00525793"/>
    <w:rsid w:val="005337AC"/>
    <w:rsid w:val="00563CDF"/>
    <w:rsid w:val="00564A20"/>
    <w:rsid w:val="00567012"/>
    <w:rsid w:val="00572298"/>
    <w:rsid w:val="005724D1"/>
    <w:rsid w:val="005858D9"/>
    <w:rsid w:val="005A1C86"/>
    <w:rsid w:val="005B0A09"/>
    <w:rsid w:val="005B7CED"/>
    <w:rsid w:val="005C15E8"/>
    <w:rsid w:val="005C3823"/>
    <w:rsid w:val="005D6045"/>
    <w:rsid w:val="005E449B"/>
    <w:rsid w:val="0060138D"/>
    <w:rsid w:val="00602805"/>
    <w:rsid w:val="00604043"/>
    <w:rsid w:val="0067563B"/>
    <w:rsid w:val="006A1919"/>
    <w:rsid w:val="006A22AA"/>
    <w:rsid w:val="006C605F"/>
    <w:rsid w:val="006E68CE"/>
    <w:rsid w:val="006F72D1"/>
    <w:rsid w:val="00701829"/>
    <w:rsid w:val="0071088A"/>
    <w:rsid w:val="007265F3"/>
    <w:rsid w:val="00740923"/>
    <w:rsid w:val="00755E43"/>
    <w:rsid w:val="00763C51"/>
    <w:rsid w:val="00771AAB"/>
    <w:rsid w:val="00773663"/>
    <w:rsid w:val="00796B92"/>
    <w:rsid w:val="007A04B6"/>
    <w:rsid w:val="007A6093"/>
    <w:rsid w:val="007B43A9"/>
    <w:rsid w:val="007C10FA"/>
    <w:rsid w:val="007C194F"/>
    <w:rsid w:val="007F30CE"/>
    <w:rsid w:val="00813E0B"/>
    <w:rsid w:val="0081456A"/>
    <w:rsid w:val="00820ED7"/>
    <w:rsid w:val="0084723E"/>
    <w:rsid w:val="008542AB"/>
    <w:rsid w:val="0086288B"/>
    <w:rsid w:val="00866050"/>
    <w:rsid w:val="008E143A"/>
    <w:rsid w:val="008F37D9"/>
    <w:rsid w:val="00902B3D"/>
    <w:rsid w:val="00915514"/>
    <w:rsid w:val="009277FC"/>
    <w:rsid w:val="00940E52"/>
    <w:rsid w:val="00967509"/>
    <w:rsid w:val="00992814"/>
    <w:rsid w:val="009B22E5"/>
    <w:rsid w:val="009C55DE"/>
    <w:rsid w:val="009E6BF2"/>
    <w:rsid w:val="009F07AF"/>
    <w:rsid w:val="009F0D6C"/>
    <w:rsid w:val="009F2ABE"/>
    <w:rsid w:val="009F3FCB"/>
    <w:rsid w:val="00A1680E"/>
    <w:rsid w:val="00A22EBF"/>
    <w:rsid w:val="00A34A76"/>
    <w:rsid w:val="00A633C6"/>
    <w:rsid w:val="00A8193D"/>
    <w:rsid w:val="00A87C5C"/>
    <w:rsid w:val="00AB2FEE"/>
    <w:rsid w:val="00AB37A3"/>
    <w:rsid w:val="00AC13EC"/>
    <w:rsid w:val="00AC576B"/>
    <w:rsid w:val="00AC796D"/>
    <w:rsid w:val="00AD6D06"/>
    <w:rsid w:val="00AE4A40"/>
    <w:rsid w:val="00AE7AE4"/>
    <w:rsid w:val="00AF7331"/>
    <w:rsid w:val="00B30632"/>
    <w:rsid w:val="00B33508"/>
    <w:rsid w:val="00B4728B"/>
    <w:rsid w:val="00B63F2A"/>
    <w:rsid w:val="00B871E2"/>
    <w:rsid w:val="00BA280F"/>
    <w:rsid w:val="00BB6C15"/>
    <w:rsid w:val="00BC5F0F"/>
    <w:rsid w:val="00BD46A3"/>
    <w:rsid w:val="00BD62BC"/>
    <w:rsid w:val="00C142FB"/>
    <w:rsid w:val="00C2273E"/>
    <w:rsid w:val="00C32F14"/>
    <w:rsid w:val="00C34994"/>
    <w:rsid w:val="00C361FD"/>
    <w:rsid w:val="00C55441"/>
    <w:rsid w:val="00C61B3B"/>
    <w:rsid w:val="00C81AAE"/>
    <w:rsid w:val="00CA1EB7"/>
    <w:rsid w:val="00CC1570"/>
    <w:rsid w:val="00CC3F44"/>
    <w:rsid w:val="00CD07EA"/>
    <w:rsid w:val="00CD2A21"/>
    <w:rsid w:val="00CF17A5"/>
    <w:rsid w:val="00CF7D06"/>
    <w:rsid w:val="00D21BDC"/>
    <w:rsid w:val="00D25B77"/>
    <w:rsid w:val="00D3739F"/>
    <w:rsid w:val="00D45F7F"/>
    <w:rsid w:val="00D73429"/>
    <w:rsid w:val="00D76936"/>
    <w:rsid w:val="00D80D55"/>
    <w:rsid w:val="00D81DE9"/>
    <w:rsid w:val="00D867A2"/>
    <w:rsid w:val="00D976B8"/>
    <w:rsid w:val="00DA57F5"/>
    <w:rsid w:val="00DA7F3A"/>
    <w:rsid w:val="00DD7AFD"/>
    <w:rsid w:val="00E0727C"/>
    <w:rsid w:val="00E146EA"/>
    <w:rsid w:val="00E22478"/>
    <w:rsid w:val="00E25F51"/>
    <w:rsid w:val="00E362F4"/>
    <w:rsid w:val="00E558E8"/>
    <w:rsid w:val="00E648DC"/>
    <w:rsid w:val="00E729A5"/>
    <w:rsid w:val="00E85EBF"/>
    <w:rsid w:val="00EB4AEC"/>
    <w:rsid w:val="00EB66F6"/>
    <w:rsid w:val="00EC29DE"/>
    <w:rsid w:val="00EC55CD"/>
    <w:rsid w:val="00EC7362"/>
    <w:rsid w:val="00EF12F3"/>
    <w:rsid w:val="00EF56C2"/>
    <w:rsid w:val="00F01B2B"/>
    <w:rsid w:val="00F25847"/>
    <w:rsid w:val="00F34F7D"/>
    <w:rsid w:val="00F37B0D"/>
    <w:rsid w:val="00F4012E"/>
    <w:rsid w:val="00F44136"/>
    <w:rsid w:val="00F93A8A"/>
    <w:rsid w:val="00F94F8A"/>
    <w:rsid w:val="00F9766F"/>
    <w:rsid w:val="00FA664B"/>
    <w:rsid w:val="00FA70EA"/>
    <w:rsid w:val="00FA7726"/>
    <w:rsid w:val="00FB08C4"/>
    <w:rsid w:val="00FD03BB"/>
    <w:rsid w:val="00FF2A2F"/>
    <w:rsid w:val="00FF6722"/>
    <w:rsid w:val="00FF76C2"/>
    <w:rsid w:val="07EB9742"/>
    <w:rsid w:val="082248D5"/>
    <w:rsid w:val="1556B7D2"/>
    <w:rsid w:val="1EA0D9A4"/>
    <w:rsid w:val="31A4C4E6"/>
    <w:rsid w:val="4D771810"/>
    <w:rsid w:val="74D68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757B3"/>
  <w15:docId w15:val="{42B2AA0F-792B-457F-8942-5774113E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478"/>
    <w:rPr>
      <w:rFonts w:ascii="Calibri" w:hAnsi="Calibri"/>
    </w:rPr>
  </w:style>
  <w:style w:type="paragraph" w:styleId="Heading1">
    <w:name w:val="heading 1"/>
    <w:basedOn w:val="Normal"/>
    <w:next w:val="Normal"/>
    <w:link w:val="Heading1Char"/>
    <w:uiPriority w:val="9"/>
    <w:qFormat/>
    <w:rsid w:val="00E22478"/>
    <w:pPr>
      <w:keepNext/>
      <w:keepLines/>
      <w:numPr>
        <w:numId w:val="1"/>
      </w:numPr>
      <w:spacing w:before="100" w:beforeAutospacing="1" w:after="120"/>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84723E"/>
    <w:pPr>
      <w:keepNext/>
      <w:keepLines/>
      <w:numPr>
        <w:ilvl w:val="1"/>
        <w:numId w:val="1"/>
      </w:numPr>
      <w:spacing w:before="100" w:beforeAutospacing="1" w:after="120"/>
      <w:ind w:left="270" w:hanging="1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2478"/>
    <w:pPr>
      <w:keepNext/>
      <w:keepLines/>
      <w:numPr>
        <w:ilvl w:val="2"/>
        <w:numId w:val="1"/>
      </w:numPr>
      <w:spacing w:before="100" w:beforeAutospacing="1"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766F"/>
    <w:pPr>
      <w:keepNext/>
      <w:keepLines/>
      <w:numPr>
        <w:ilvl w:val="3"/>
        <w:numId w:val="1"/>
      </w:numPr>
      <w:spacing w:before="100" w:beforeAutospacing="1" w:after="120"/>
      <w:ind w:left="1440"/>
      <w:outlineLvl w:val="3"/>
    </w:pPr>
    <w:rPr>
      <w:rFonts w:asciiTheme="majorHAnsi" w:eastAsiaTheme="majorEastAsia" w:hAnsiTheme="majorHAnsi" w:cstheme="majorBidi"/>
      <w:b/>
      <w:bCs/>
      <w:i/>
      <w:iCs/>
      <w:color w:val="4F81BD" w:themeColor="accent1"/>
      <w:sz w:val="20"/>
    </w:rPr>
  </w:style>
  <w:style w:type="paragraph" w:styleId="Heading5">
    <w:name w:val="heading 5"/>
    <w:basedOn w:val="Normal"/>
    <w:next w:val="Normal"/>
    <w:link w:val="Heading5Char"/>
    <w:uiPriority w:val="9"/>
    <w:unhideWhenUsed/>
    <w:qFormat/>
    <w:rsid w:val="00D45F7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735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1735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1735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1735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D36DC"/>
    <w:pPr>
      <w:tabs>
        <w:tab w:val="right" w:pos="9000"/>
      </w:tabs>
      <w:spacing w:after="240" w:line="240" w:lineRule="auto"/>
      <w:jc w:val="both"/>
    </w:pPr>
    <w:rPr>
      <w:rFonts w:ascii="Arial Narrow" w:eastAsia="Times New Roman" w:hAnsi="Arial Narrow" w:cs="Palatino Linotype"/>
      <w:caps/>
      <w:sz w:val="14"/>
    </w:rPr>
  </w:style>
  <w:style w:type="character" w:customStyle="1" w:styleId="FooterChar">
    <w:name w:val="Footer Char"/>
    <w:basedOn w:val="DefaultParagraphFont"/>
    <w:link w:val="Footer"/>
    <w:uiPriority w:val="99"/>
    <w:rsid w:val="000D36DC"/>
    <w:rPr>
      <w:rFonts w:ascii="Arial Narrow" w:eastAsia="Times New Roman" w:hAnsi="Arial Narrow" w:cs="Palatino Linotype"/>
      <w:caps/>
      <w:sz w:val="14"/>
    </w:rPr>
  </w:style>
  <w:style w:type="paragraph" w:styleId="Header">
    <w:name w:val="header"/>
    <w:basedOn w:val="Normal"/>
    <w:link w:val="HeaderChar"/>
    <w:rsid w:val="000D36DC"/>
    <w:pPr>
      <w:pBdr>
        <w:bottom w:val="single" w:sz="6" w:space="1" w:color="auto"/>
      </w:pBdr>
      <w:spacing w:after="240" w:line="240" w:lineRule="auto"/>
      <w:jc w:val="right"/>
    </w:pPr>
    <w:rPr>
      <w:rFonts w:ascii="Arial Narrow" w:eastAsia="Times New Roman" w:hAnsi="Arial Narrow" w:cs="Palatino Linotype"/>
      <w:caps/>
      <w:sz w:val="14"/>
    </w:rPr>
  </w:style>
  <w:style w:type="character" w:customStyle="1" w:styleId="HeaderChar">
    <w:name w:val="Header Char"/>
    <w:basedOn w:val="DefaultParagraphFont"/>
    <w:link w:val="Header"/>
    <w:rsid w:val="000D36DC"/>
    <w:rPr>
      <w:rFonts w:ascii="Arial Narrow" w:eastAsia="Times New Roman" w:hAnsi="Arial Narrow" w:cs="Palatino Linotype"/>
      <w:caps/>
      <w:sz w:val="14"/>
    </w:rPr>
  </w:style>
  <w:style w:type="paragraph" w:styleId="TableofFigures">
    <w:name w:val="table of figures"/>
    <w:basedOn w:val="Normal"/>
    <w:next w:val="Normal"/>
    <w:uiPriority w:val="99"/>
    <w:rsid w:val="00FD03BB"/>
    <w:pPr>
      <w:tabs>
        <w:tab w:val="right" w:leader="dot" w:pos="8846"/>
      </w:tabs>
      <w:spacing w:after="100"/>
      <w:ind w:left="1080" w:hanging="1080"/>
    </w:pPr>
    <w:rPr>
      <w:rFonts w:eastAsia="Calibri" w:cs="Times New Roman"/>
    </w:rPr>
  </w:style>
  <w:style w:type="paragraph" w:styleId="TOC1">
    <w:name w:val="toc 1"/>
    <w:basedOn w:val="Normal"/>
    <w:next w:val="Normal"/>
    <w:autoRedefine/>
    <w:uiPriority w:val="39"/>
    <w:rsid w:val="00A22EBF"/>
    <w:pPr>
      <w:spacing w:after="100"/>
    </w:pPr>
    <w:rPr>
      <w:rFonts w:eastAsia="Calibri" w:cs="Times New Roman"/>
      <w:caps/>
    </w:rPr>
  </w:style>
  <w:style w:type="paragraph" w:styleId="TOC2">
    <w:name w:val="toc 2"/>
    <w:basedOn w:val="Normal"/>
    <w:next w:val="Normal"/>
    <w:autoRedefine/>
    <w:uiPriority w:val="39"/>
    <w:rsid w:val="00FD03BB"/>
    <w:pPr>
      <w:spacing w:after="100"/>
      <w:ind w:left="220"/>
    </w:pPr>
    <w:rPr>
      <w:rFonts w:eastAsia="Calibri" w:cs="Times New Roman"/>
    </w:rPr>
  </w:style>
  <w:style w:type="paragraph" w:styleId="TOC3">
    <w:name w:val="toc 3"/>
    <w:basedOn w:val="Normal"/>
    <w:next w:val="Normal"/>
    <w:autoRedefine/>
    <w:uiPriority w:val="39"/>
    <w:rsid w:val="00FD03BB"/>
    <w:pPr>
      <w:spacing w:after="100"/>
      <w:ind w:left="440"/>
    </w:pPr>
    <w:rPr>
      <w:rFonts w:eastAsia="Calibri" w:cs="Times New Roman"/>
    </w:rPr>
  </w:style>
  <w:style w:type="character" w:customStyle="1" w:styleId="Heading1Char">
    <w:name w:val="Heading 1 Char"/>
    <w:basedOn w:val="DefaultParagraphFont"/>
    <w:link w:val="Heading1"/>
    <w:uiPriority w:val="9"/>
    <w:rsid w:val="00E22478"/>
    <w:rPr>
      <w:rFonts w:asciiTheme="majorHAnsi" w:eastAsiaTheme="majorEastAsia" w:hAnsiTheme="majorHAnsi" w:cstheme="majorBidi"/>
      <w:b/>
      <w:bCs/>
      <w:caps/>
      <w:color w:val="365F91" w:themeColor="accent1" w:themeShade="BF"/>
      <w:sz w:val="28"/>
      <w:szCs w:val="28"/>
    </w:rPr>
  </w:style>
  <w:style w:type="paragraph" w:styleId="TOCHeading">
    <w:name w:val="TOC Heading"/>
    <w:next w:val="Normal"/>
    <w:uiPriority w:val="39"/>
    <w:qFormat/>
    <w:rsid w:val="00F93A8A"/>
    <w:pPr>
      <w:keepNext/>
      <w:spacing w:before="100" w:beforeAutospacing="1" w:after="100" w:afterAutospacing="1"/>
    </w:pPr>
    <w:rPr>
      <w:rFonts w:ascii="Cambria" w:eastAsia="Times New Roman" w:hAnsi="Cambria" w:cs="Times New Roman"/>
      <w:b/>
      <w:bCs/>
      <w:color w:val="365F91"/>
      <w:sz w:val="28"/>
      <w:szCs w:val="28"/>
    </w:rPr>
  </w:style>
  <w:style w:type="character" w:styleId="Hyperlink">
    <w:name w:val="Hyperlink"/>
    <w:basedOn w:val="DefaultParagraphFont"/>
    <w:uiPriority w:val="99"/>
    <w:rsid w:val="00FD03BB"/>
    <w:rPr>
      <w:color w:val="0000FF"/>
      <w:u w:val="single"/>
    </w:rPr>
  </w:style>
  <w:style w:type="table" w:styleId="TableGrid">
    <w:name w:val="Table Grid"/>
    <w:basedOn w:val="TableNormal"/>
    <w:uiPriority w:val="59"/>
    <w:rsid w:val="00FD03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FD03BB"/>
    <w:rPr>
      <w:rFonts w:cs="Times New Roman"/>
      <w:sz w:val="16"/>
      <w:szCs w:val="16"/>
    </w:rPr>
  </w:style>
  <w:style w:type="paragraph" w:styleId="CommentText">
    <w:name w:val="annotation text"/>
    <w:basedOn w:val="Normal"/>
    <w:link w:val="CommentTextChar"/>
    <w:uiPriority w:val="99"/>
    <w:semiHidden/>
    <w:rsid w:val="00FD03BB"/>
    <w:pPr>
      <w:spacing w:after="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FD03BB"/>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FD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3BB"/>
    <w:rPr>
      <w:rFonts w:ascii="Tahoma" w:hAnsi="Tahoma" w:cs="Tahoma"/>
      <w:sz w:val="16"/>
      <w:szCs w:val="16"/>
    </w:rPr>
  </w:style>
  <w:style w:type="character" w:customStyle="1" w:styleId="Heading3Char">
    <w:name w:val="Heading 3 Char"/>
    <w:basedOn w:val="DefaultParagraphFont"/>
    <w:link w:val="Heading3"/>
    <w:uiPriority w:val="9"/>
    <w:rsid w:val="00E22478"/>
    <w:rPr>
      <w:rFonts w:asciiTheme="majorHAnsi" w:eastAsiaTheme="majorEastAsia" w:hAnsiTheme="majorHAnsi" w:cstheme="majorBidi"/>
      <w:b/>
      <w:bCs/>
      <w:color w:val="4F81BD" w:themeColor="accent1"/>
    </w:rPr>
  </w:style>
  <w:style w:type="paragraph" w:customStyle="1" w:styleId="AcronymList">
    <w:name w:val="Acronym List"/>
    <w:basedOn w:val="Normal"/>
    <w:link w:val="AcronymListChar"/>
    <w:qFormat/>
    <w:rsid w:val="00B4728B"/>
    <w:pPr>
      <w:tabs>
        <w:tab w:val="left" w:pos="1638"/>
      </w:tabs>
      <w:spacing w:after="0"/>
      <w:ind w:left="1627" w:hanging="1627"/>
    </w:pPr>
    <w:rPr>
      <w:b/>
    </w:rPr>
  </w:style>
  <w:style w:type="character" w:customStyle="1" w:styleId="Heading4Char">
    <w:name w:val="Heading 4 Char"/>
    <w:basedOn w:val="DefaultParagraphFont"/>
    <w:link w:val="Heading4"/>
    <w:uiPriority w:val="9"/>
    <w:rsid w:val="00F9766F"/>
    <w:rPr>
      <w:rFonts w:asciiTheme="majorHAnsi" w:eastAsiaTheme="majorEastAsia" w:hAnsiTheme="majorHAnsi" w:cstheme="majorBidi"/>
      <w:b/>
      <w:bCs/>
      <w:i/>
      <w:iCs/>
      <w:color w:val="4F81BD" w:themeColor="accent1"/>
      <w:sz w:val="20"/>
    </w:rPr>
  </w:style>
  <w:style w:type="paragraph" w:styleId="ListParagraph">
    <w:name w:val="List Paragraph"/>
    <w:basedOn w:val="Normal"/>
    <w:link w:val="ListParagraphChar"/>
    <w:uiPriority w:val="34"/>
    <w:qFormat/>
    <w:rsid w:val="000E1B9C"/>
    <w:pPr>
      <w:ind w:left="720"/>
      <w:contextualSpacing/>
    </w:pPr>
  </w:style>
  <w:style w:type="character" w:customStyle="1" w:styleId="AcronymListChar">
    <w:name w:val="Acronym List Char"/>
    <w:basedOn w:val="DefaultParagraphFont"/>
    <w:link w:val="AcronymList"/>
    <w:rsid w:val="00B4728B"/>
    <w:rPr>
      <w:rFonts w:ascii="Calibri" w:hAnsi="Calibri"/>
      <w:b/>
    </w:rPr>
  </w:style>
  <w:style w:type="character" w:customStyle="1" w:styleId="Heading5Char">
    <w:name w:val="Heading 5 Char"/>
    <w:basedOn w:val="DefaultParagraphFont"/>
    <w:link w:val="Heading5"/>
    <w:uiPriority w:val="9"/>
    <w:rsid w:val="00D45F7F"/>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45F7F"/>
    <w:pPr>
      <w:keepNext/>
      <w:spacing w:after="120" w:line="240" w:lineRule="auto"/>
      <w:jc w:val="center"/>
    </w:pPr>
    <w:rPr>
      <w:rFonts w:eastAsia="Calibri" w:cs="Times New Roman"/>
      <w:bCs/>
      <w:color w:val="4F81BD"/>
      <w:sz w:val="24"/>
      <w:szCs w:val="18"/>
    </w:rPr>
  </w:style>
  <w:style w:type="character" w:styleId="IntenseEmphasis">
    <w:name w:val="Intense Emphasis"/>
    <w:basedOn w:val="DefaultParagraphFont"/>
    <w:uiPriority w:val="21"/>
    <w:qFormat/>
    <w:rsid w:val="007A6093"/>
    <w:rPr>
      <w:b/>
      <w:bCs/>
      <w:i/>
      <w:iCs/>
      <w:color w:val="4F81BD" w:themeColor="accent1"/>
    </w:rPr>
  </w:style>
  <w:style w:type="character" w:styleId="Emphasis">
    <w:name w:val="Emphasis"/>
    <w:basedOn w:val="DefaultParagraphFont"/>
    <w:uiPriority w:val="20"/>
    <w:qFormat/>
    <w:rsid w:val="007A6093"/>
    <w:rPr>
      <w:i/>
      <w:iCs/>
    </w:rPr>
  </w:style>
  <w:style w:type="character" w:customStyle="1" w:styleId="Heading2Char">
    <w:name w:val="Heading 2 Char"/>
    <w:basedOn w:val="DefaultParagraphFont"/>
    <w:link w:val="Heading2"/>
    <w:uiPriority w:val="9"/>
    <w:rsid w:val="0084723E"/>
    <w:rPr>
      <w:rFonts w:asciiTheme="majorHAnsi" w:eastAsiaTheme="majorEastAsia" w:hAnsiTheme="majorHAnsi" w:cstheme="majorBidi"/>
      <w:b/>
      <w:bCs/>
      <w:color w:val="4F81BD" w:themeColor="accent1"/>
      <w:sz w:val="26"/>
      <w:szCs w:val="26"/>
    </w:rPr>
  </w:style>
  <w:style w:type="table" w:customStyle="1" w:styleId="MediumShading1-Accent11">
    <w:name w:val="Medium Shading 1 - Accent 11"/>
    <w:basedOn w:val="TableNormal"/>
    <w:uiPriority w:val="63"/>
    <w:rsid w:val="00D45F7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AppendixHeading">
    <w:name w:val="Appendix Heading"/>
    <w:next w:val="Normal"/>
    <w:link w:val="AppendixHeadingChar"/>
    <w:qFormat/>
    <w:rsid w:val="00EC29DE"/>
    <w:pPr>
      <w:numPr>
        <w:numId w:val="3"/>
      </w:numPr>
      <w:tabs>
        <w:tab w:val="left" w:pos="1800"/>
      </w:tabs>
      <w:spacing w:before="100" w:beforeAutospacing="1" w:after="120"/>
    </w:pPr>
    <w:rPr>
      <w:rFonts w:ascii="Cambria" w:eastAsia="Times New Roman" w:hAnsi="Cambria" w:cs="Times New Roman"/>
      <w:b/>
      <w:bCs/>
      <w:color w:val="365F91"/>
      <w:sz w:val="28"/>
      <w:szCs w:val="28"/>
    </w:rPr>
  </w:style>
  <w:style w:type="character" w:customStyle="1" w:styleId="AppendixHeadingChar">
    <w:name w:val="Appendix Heading Char"/>
    <w:basedOn w:val="Heading1Char"/>
    <w:link w:val="AppendixHeading"/>
    <w:rsid w:val="00EC29DE"/>
    <w:rPr>
      <w:rFonts w:ascii="Cambria" w:eastAsia="Times New Roman" w:hAnsi="Cambria" w:cs="Times New Roman"/>
      <w:b/>
      <w:bCs/>
      <w:caps w:val="0"/>
      <w:color w:val="365F91"/>
      <w:sz w:val="28"/>
      <w:szCs w:val="28"/>
    </w:rPr>
  </w:style>
  <w:style w:type="paragraph" w:customStyle="1" w:styleId="SourceNotes">
    <w:name w:val="Source &amp; Notes"/>
    <w:basedOn w:val="Normal"/>
    <w:next w:val="Normal"/>
    <w:link w:val="SourceNotesChar"/>
    <w:qFormat/>
    <w:rsid w:val="00866050"/>
    <w:pPr>
      <w:spacing w:before="60"/>
      <w:contextualSpacing/>
    </w:pPr>
    <w:rPr>
      <w:i/>
      <w:sz w:val="16"/>
      <w:szCs w:val="16"/>
    </w:rPr>
  </w:style>
  <w:style w:type="paragraph" w:customStyle="1" w:styleId="NCSTMHeader">
    <w:name w:val="NCSTM Header"/>
    <w:basedOn w:val="IntenseQuote"/>
    <w:link w:val="NCSTMHeaderChar"/>
    <w:rsid w:val="00C2273E"/>
    <w:pPr>
      <w:pBdr>
        <w:bottom w:val="none" w:sz="0" w:space="0" w:color="auto"/>
      </w:pBdr>
      <w:ind w:left="0"/>
    </w:pPr>
    <w:rPr>
      <w:rFonts w:eastAsia="Calibri" w:cs="Times New Roman"/>
      <w:noProof/>
      <w:color w:val="A6A6A6" w:themeColor="background1" w:themeShade="A6"/>
    </w:rPr>
  </w:style>
  <w:style w:type="character" w:customStyle="1" w:styleId="SourceNotesChar">
    <w:name w:val="Source &amp; Notes Char"/>
    <w:basedOn w:val="DefaultParagraphFont"/>
    <w:link w:val="SourceNotes"/>
    <w:rsid w:val="00866050"/>
    <w:rPr>
      <w:rFonts w:ascii="Calibri" w:hAnsi="Calibri"/>
      <w:i/>
      <w:sz w:val="16"/>
      <w:szCs w:val="16"/>
    </w:rPr>
  </w:style>
  <w:style w:type="character" w:customStyle="1" w:styleId="NCSTMHeaderChar">
    <w:name w:val="NCSTM Header Char"/>
    <w:basedOn w:val="IntenseQuoteChar"/>
    <w:link w:val="NCSTMHeader"/>
    <w:rsid w:val="00C2273E"/>
    <w:rPr>
      <w:rFonts w:ascii="Calibri" w:eastAsia="Calibri" w:hAnsi="Calibri" w:cs="Times New Roman"/>
      <w:b/>
      <w:bCs/>
      <w:i/>
      <w:iCs/>
      <w:noProof/>
      <w:color w:val="A6A6A6" w:themeColor="background1" w:themeShade="A6"/>
    </w:rPr>
  </w:style>
  <w:style w:type="paragraph" w:styleId="IntenseQuote">
    <w:name w:val="Intense Quote"/>
    <w:basedOn w:val="Normal"/>
    <w:next w:val="Normal"/>
    <w:link w:val="IntenseQuoteChar"/>
    <w:uiPriority w:val="30"/>
    <w:qFormat/>
    <w:rsid w:val="009E6B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BF2"/>
    <w:rPr>
      <w:rFonts w:ascii="Calibri" w:hAnsi="Calibri"/>
      <w:b/>
      <w:bCs/>
      <w:i/>
      <w:iCs/>
      <w:color w:val="4F81BD" w:themeColor="accent1"/>
    </w:rPr>
  </w:style>
  <w:style w:type="paragraph" w:customStyle="1" w:styleId="Equation">
    <w:name w:val="Equation"/>
    <w:basedOn w:val="Normal"/>
    <w:link w:val="EquationChar"/>
    <w:qFormat/>
    <w:rsid w:val="006F72D1"/>
    <w:rPr>
      <w:rFonts w:ascii="Cambria Math" w:hAnsi="Cambria Math"/>
      <w:i/>
    </w:rPr>
  </w:style>
  <w:style w:type="character" w:customStyle="1" w:styleId="EquationChar">
    <w:name w:val="Equation Char"/>
    <w:basedOn w:val="DefaultParagraphFont"/>
    <w:link w:val="Equation"/>
    <w:rsid w:val="006F72D1"/>
    <w:rPr>
      <w:rFonts w:ascii="Cambria Math" w:hAnsi="Cambria Math"/>
      <w:i/>
    </w:rPr>
  </w:style>
  <w:style w:type="paragraph" w:styleId="NormalWeb">
    <w:name w:val="Normal (Web)"/>
    <w:basedOn w:val="Normal"/>
    <w:uiPriority w:val="99"/>
    <w:semiHidden/>
    <w:unhideWhenUsed/>
    <w:rsid w:val="00AC796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semiHidden/>
    <w:rsid w:val="0001735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1735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1735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17354"/>
    <w:rPr>
      <w:rFonts w:asciiTheme="majorHAnsi" w:eastAsiaTheme="majorEastAsia" w:hAnsiTheme="majorHAnsi" w:cstheme="majorBidi"/>
      <w:i/>
      <w:iCs/>
      <w:spacing w:val="5"/>
      <w:sz w:val="20"/>
      <w:szCs w:val="20"/>
    </w:rPr>
  </w:style>
  <w:style w:type="paragraph" w:customStyle="1" w:styleId="NewDate">
    <w:name w:val="NewDate"/>
    <w:basedOn w:val="Normal"/>
    <w:next w:val="Normal"/>
    <w:rsid w:val="00017354"/>
    <w:pPr>
      <w:spacing w:after="1200" w:line="240" w:lineRule="auto"/>
      <w:ind w:right="-432"/>
      <w:jc w:val="both"/>
    </w:pPr>
    <w:rPr>
      <w:rFonts w:ascii="Arial" w:eastAsia="Times New Roman" w:hAnsi="Arial" w:cs="Times New Roman"/>
      <w:szCs w:val="20"/>
    </w:rPr>
  </w:style>
  <w:style w:type="paragraph" w:styleId="BodyText">
    <w:name w:val="Body Text"/>
    <w:link w:val="BodyTextChar"/>
    <w:uiPriority w:val="99"/>
    <w:unhideWhenUsed/>
    <w:rsid w:val="00017354"/>
    <w:pPr>
      <w:spacing w:after="240" w:line="280" w:lineRule="exact"/>
    </w:pPr>
    <w:rPr>
      <w:rFonts w:ascii="Swiss II" w:eastAsiaTheme="minorEastAsia" w:hAnsi="Swiss II"/>
      <w:sz w:val="20"/>
    </w:rPr>
  </w:style>
  <w:style w:type="character" w:customStyle="1" w:styleId="BodyTextChar">
    <w:name w:val="Body Text Char"/>
    <w:basedOn w:val="DefaultParagraphFont"/>
    <w:link w:val="BodyText"/>
    <w:uiPriority w:val="99"/>
    <w:rsid w:val="00017354"/>
    <w:rPr>
      <w:rFonts w:ascii="Swiss II" w:eastAsiaTheme="minorEastAsia" w:hAnsi="Swiss II"/>
      <w:sz w:val="20"/>
    </w:rPr>
  </w:style>
  <w:style w:type="paragraph" w:customStyle="1" w:styleId="RE">
    <w:name w:val="RE"/>
    <w:basedOn w:val="BodyText"/>
    <w:rsid w:val="00017354"/>
    <w:rPr>
      <w:rFonts w:ascii="Swiss" w:hAnsi="Swiss"/>
      <w:b/>
    </w:rPr>
  </w:style>
  <w:style w:type="paragraph" w:customStyle="1" w:styleId="ParsonsBrinckerhoff">
    <w:name w:val="Parsons Brinckerhoff"/>
    <w:basedOn w:val="BodyText"/>
    <w:rsid w:val="00017354"/>
    <w:pPr>
      <w:spacing w:after="720"/>
    </w:pPr>
    <w:rPr>
      <w:b/>
    </w:rPr>
  </w:style>
  <w:style w:type="paragraph" w:customStyle="1" w:styleId="Bullets">
    <w:name w:val="Bullets"/>
    <w:rsid w:val="00017354"/>
    <w:pPr>
      <w:numPr>
        <w:numId w:val="14"/>
      </w:numPr>
      <w:tabs>
        <w:tab w:val="left" w:pos="360"/>
      </w:tabs>
      <w:spacing w:after="60" w:line="280" w:lineRule="exact"/>
      <w:ind w:left="360"/>
    </w:pPr>
    <w:rPr>
      <w:rFonts w:ascii="Swiss II" w:eastAsiaTheme="minorEastAsia" w:hAnsi="Swiss II"/>
      <w:sz w:val="20"/>
    </w:rPr>
  </w:style>
  <w:style w:type="paragraph" w:styleId="ListBullet">
    <w:name w:val="List Bullet"/>
    <w:basedOn w:val="Normal"/>
    <w:uiPriority w:val="99"/>
    <w:unhideWhenUsed/>
    <w:rsid w:val="00017354"/>
    <w:pPr>
      <w:numPr>
        <w:numId w:val="13"/>
      </w:numPr>
      <w:contextualSpacing/>
    </w:pPr>
    <w:rPr>
      <w:rFonts w:asciiTheme="minorHAnsi" w:eastAsiaTheme="minorEastAsia" w:hAnsiTheme="minorHAnsi"/>
    </w:rPr>
  </w:style>
  <w:style w:type="paragraph" w:customStyle="1" w:styleId="Bullets-LastinSeries">
    <w:name w:val="Bullets - Last in Series"/>
    <w:basedOn w:val="Bullets"/>
    <w:next w:val="BodyText"/>
    <w:rsid w:val="00017354"/>
    <w:pPr>
      <w:spacing w:after="240"/>
    </w:pPr>
  </w:style>
  <w:style w:type="paragraph" w:styleId="Closing">
    <w:name w:val="Closing"/>
    <w:basedOn w:val="BodyText"/>
    <w:link w:val="ClosingChar"/>
    <w:uiPriority w:val="99"/>
    <w:unhideWhenUsed/>
    <w:rsid w:val="00017354"/>
    <w:pPr>
      <w:spacing w:after="60"/>
    </w:pPr>
  </w:style>
  <w:style w:type="character" w:customStyle="1" w:styleId="ClosingChar">
    <w:name w:val="Closing Char"/>
    <w:basedOn w:val="DefaultParagraphFont"/>
    <w:link w:val="Closing"/>
    <w:uiPriority w:val="99"/>
    <w:rsid w:val="00017354"/>
    <w:rPr>
      <w:rFonts w:ascii="Swiss II" w:eastAsiaTheme="minorEastAsia" w:hAnsi="Swiss II"/>
      <w:sz w:val="20"/>
    </w:rPr>
  </w:style>
  <w:style w:type="paragraph" w:customStyle="1" w:styleId="Address">
    <w:name w:val="Address"/>
    <w:rsid w:val="00017354"/>
    <w:pPr>
      <w:spacing w:after="0" w:line="240" w:lineRule="auto"/>
      <w:jc w:val="right"/>
    </w:pPr>
    <w:rPr>
      <w:rFonts w:ascii="Arial Narrow" w:eastAsia="Times New Roman" w:hAnsi="Arial Narrow" w:cs="Times New Roman"/>
      <w:bCs/>
      <w:color w:val="595959" w:themeColor="text1" w:themeTint="A6"/>
      <w:sz w:val="17"/>
      <w:szCs w:val="16"/>
    </w:rPr>
  </w:style>
  <w:style w:type="paragraph" w:customStyle="1" w:styleId="Address-PBWorld">
    <w:name w:val="Address - PB World"/>
    <w:rsid w:val="00017354"/>
    <w:pPr>
      <w:spacing w:after="0" w:line="240" w:lineRule="auto"/>
      <w:jc w:val="right"/>
    </w:pPr>
    <w:rPr>
      <w:rFonts w:ascii="Arial Narrow" w:eastAsia="Times New Roman" w:hAnsi="Arial Narrow" w:cs="Times New Roman"/>
      <w:bCs/>
      <w:color w:val="2D6BB5"/>
      <w:spacing w:val="5"/>
      <w:sz w:val="17"/>
      <w:szCs w:val="20"/>
    </w:rPr>
  </w:style>
  <w:style w:type="paragraph" w:styleId="Title">
    <w:name w:val="Title"/>
    <w:basedOn w:val="Normal"/>
    <w:next w:val="Normal"/>
    <w:link w:val="TitleChar"/>
    <w:uiPriority w:val="10"/>
    <w:qFormat/>
    <w:rsid w:val="0001735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1735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1735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17354"/>
    <w:rPr>
      <w:rFonts w:asciiTheme="majorHAnsi" w:eastAsiaTheme="majorEastAsia" w:hAnsiTheme="majorHAnsi" w:cstheme="majorBidi"/>
      <w:i/>
      <w:iCs/>
      <w:spacing w:val="13"/>
      <w:sz w:val="24"/>
      <w:szCs w:val="24"/>
    </w:rPr>
  </w:style>
  <w:style w:type="character" w:styleId="Strong">
    <w:name w:val="Strong"/>
    <w:uiPriority w:val="22"/>
    <w:qFormat/>
    <w:rsid w:val="00017354"/>
    <w:rPr>
      <w:b/>
      <w:bCs/>
    </w:rPr>
  </w:style>
  <w:style w:type="paragraph" w:styleId="NoSpacing">
    <w:name w:val="No Spacing"/>
    <w:basedOn w:val="Normal"/>
    <w:link w:val="NoSpacingChar"/>
    <w:uiPriority w:val="1"/>
    <w:qFormat/>
    <w:rsid w:val="00017354"/>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017354"/>
    <w:rPr>
      <w:rFonts w:eastAsiaTheme="minorEastAsia"/>
    </w:rPr>
  </w:style>
  <w:style w:type="paragraph" w:styleId="Quote">
    <w:name w:val="Quote"/>
    <w:basedOn w:val="Normal"/>
    <w:next w:val="Normal"/>
    <w:link w:val="QuoteChar"/>
    <w:uiPriority w:val="29"/>
    <w:qFormat/>
    <w:rsid w:val="00017354"/>
    <w:pPr>
      <w:spacing w:before="200" w:after="0"/>
      <w:ind w:left="360" w:right="360"/>
    </w:pPr>
    <w:rPr>
      <w:rFonts w:asciiTheme="minorHAnsi" w:eastAsiaTheme="minorEastAsia" w:hAnsiTheme="minorHAnsi"/>
      <w:i/>
      <w:iCs/>
    </w:rPr>
  </w:style>
  <w:style w:type="character" w:customStyle="1" w:styleId="QuoteChar">
    <w:name w:val="Quote Char"/>
    <w:basedOn w:val="DefaultParagraphFont"/>
    <w:link w:val="Quote"/>
    <w:uiPriority w:val="29"/>
    <w:rsid w:val="00017354"/>
    <w:rPr>
      <w:rFonts w:eastAsiaTheme="minorEastAsia"/>
      <w:i/>
      <w:iCs/>
    </w:rPr>
  </w:style>
  <w:style w:type="character" w:styleId="SubtleEmphasis">
    <w:name w:val="Subtle Emphasis"/>
    <w:uiPriority w:val="19"/>
    <w:qFormat/>
    <w:rsid w:val="00017354"/>
    <w:rPr>
      <w:i/>
      <w:iCs/>
    </w:rPr>
  </w:style>
  <w:style w:type="character" w:styleId="SubtleReference">
    <w:name w:val="Subtle Reference"/>
    <w:uiPriority w:val="31"/>
    <w:qFormat/>
    <w:rsid w:val="00017354"/>
    <w:rPr>
      <w:smallCaps/>
    </w:rPr>
  </w:style>
  <w:style w:type="character" w:styleId="IntenseReference">
    <w:name w:val="Intense Reference"/>
    <w:uiPriority w:val="32"/>
    <w:qFormat/>
    <w:rsid w:val="00017354"/>
    <w:rPr>
      <w:smallCaps/>
      <w:spacing w:val="5"/>
      <w:u w:val="single"/>
    </w:rPr>
  </w:style>
  <w:style w:type="character" w:styleId="BookTitle">
    <w:name w:val="Book Title"/>
    <w:uiPriority w:val="33"/>
    <w:qFormat/>
    <w:rsid w:val="00017354"/>
    <w:rPr>
      <w:i/>
      <w:iCs/>
      <w:smallCaps/>
      <w:spacing w:val="5"/>
    </w:rPr>
  </w:style>
  <w:style w:type="character" w:styleId="PlaceholderText">
    <w:name w:val="Placeholder Text"/>
    <w:basedOn w:val="DefaultParagraphFont"/>
    <w:uiPriority w:val="99"/>
    <w:semiHidden/>
    <w:rsid w:val="00017354"/>
    <w:rPr>
      <w:color w:val="808080"/>
    </w:rPr>
  </w:style>
  <w:style w:type="paragraph" w:styleId="CommentSubject">
    <w:name w:val="annotation subject"/>
    <w:basedOn w:val="CommentText"/>
    <w:next w:val="CommentText"/>
    <w:link w:val="CommentSubjectChar"/>
    <w:uiPriority w:val="99"/>
    <w:semiHidden/>
    <w:unhideWhenUsed/>
    <w:rsid w:val="00017354"/>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017354"/>
    <w:rPr>
      <w:rFonts w:ascii="Calibri" w:eastAsiaTheme="minorEastAsia" w:hAnsi="Calibri" w:cs="Times New Roman"/>
      <w:b/>
      <w:bCs/>
      <w:sz w:val="20"/>
      <w:szCs w:val="20"/>
    </w:rPr>
  </w:style>
  <w:style w:type="paragraph" w:styleId="FootnoteText">
    <w:name w:val="footnote text"/>
    <w:basedOn w:val="Normal"/>
    <w:link w:val="FootnoteTextChar"/>
    <w:uiPriority w:val="99"/>
    <w:semiHidden/>
    <w:unhideWhenUsed/>
    <w:rsid w:val="00017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017354"/>
    <w:rPr>
      <w:rFonts w:eastAsiaTheme="minorEastAsia"/>
      <w:sz w:val="20"/>
      <w:szCs w:val="20"/>
    </w:rPr>
  </w:style>
  <w:style w:type="character" w:styleId="FootnoteReference">
    <w:name w:val="footnote reference"/>
    <w:basedOn w:val="DefaultParagraphFont"/>
    <w:uiPriority w:val="99"/>
    <w:semiHidden/>
    <w:unhideWhenUsed/>
    <w:rsid w:val="00017354"/>
    <w:rPr>
      <w:vertAlign w:val="superscript"/>
    </w:rPr>
  </w:style>
  <w:style w:type="paragraph" w:customStyle="1" w:styleId="Normalspaced">
    <w:name w:val="Normal spaced"/>
    <w:basedOn w:val="Normal"/>
    <w:rsid w:val="00017354"/>
    <w:pPr>
      <w:spacing w:before="120" w:after="120" w:line="240" w:lineRule="auto"/>
    </w:pPr>
    <w:rPr>
      <w:rFonts w:ascii="Arial" w:eastAsia="SimSun" w:hAnsi="Arial" w:cs="Times New Roman"/>
      <w:szCs w:val="24"/>
      <w:lang w:eastAsia="zh-CN"/>
    </w:rPr>
  </w:style>
  <w:style w:type="character" w:customStyle="1" w:styleId="ListParagraphChar">
    <w:name w:val="List Paragraph Char"/>
    <w:basedOn w:val="DefaultParagraphFont"/>
    <w:link w:val="ListParagraph"/>
    <w:uiPriority w:val="34"/>
    <w:rsid w:val="00017354"/>
    <w:rPr>
      <w:rFonts w:ascii="Calibri" w:hAnsi="Calibri"/>
    </w:rPr>
  </w:style>
  <w:style w:type="paragraph" w:styleId="TOC4">
    <w:name w:val="toc 4"/>
    <w:basedOn w:val="Normal"/>
    <w:next w:val="Normal"/>
    <w:autoRedefine/>
    <w:uiPriority w:val="39"/>
    <w:unhideWhenUsed/>
    <w:rsid w:val="00113F2F"/>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113F2F"/>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113F2F"/>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113F2F"/>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113F2F"/>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113F2F"/>
    <w:pPr>
      <w:spacing w:after="100" w:line="259" w:lineRule="auto"/>
      <w:ind w:left="17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90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file:///C:/currentlaptop/NC/Gen%202.0/documentation/!Documentation_Official/NCSTMGen2_092315V9.docx"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file:///C:/currentlaptop/FDOT%20Dist5/CFRPM_ApplicationsImprovementPlan/documentation%20standards/CFRPM%20Model%20Description%20Outline.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file:///C:/currentlaptop/NC/Gen%202.0/documentation/!Documentation_Official/NCSTMGen2_092315V9.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currentlaptop/NC/Gen%202.0/documentation/!Documentation_Official/NCSTMGen2_092315V9.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8D2EB5CD83B344AF3E88BCBA33F6AE" ma:contentTypeVersion="2" ma:contentTypeDescription="Create a new document." ma:contentTypeScope="" ma:versionID="81cbe10dae57d1d6b380b1977f1334a0">
  <xsd:schema xmlns:xsd="http://www.w3.org/2001/XMLSchema" xmlns:xs="http://www.w3.org/2001/XMLSchema" xmlns:p="http://schemas.microsoft.com/office/2006/metadata/properties" xmlns:ns2="7e209078-8245-48bb-8b94-aa3964b55441" targetNamespace="http://schemas.microsoft.com/office/2006/metadata/properties" ma:root="true" ma:fieldsID="353f3bb9025017bfe1ddb8c6370c82d2" ns2:_="">
    <xsd:import namespace="7e209078-8245-48bb-8b94-aa3964b5544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09078-8245-48bb-8b94-aa3964b5544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08D67-155D-4BC8-84BF-11D0EFD50B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09E0FE-6218-4897-A9A8-3F594B6E4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09078-8245-48bb-8b94-aa3964b55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424EA8-DFAE-4D39-ABE6-EDB23366C612}">
  <ds:schemaRefs>
    <ds:schemaRef ds:uri="http://schemas.microsoft.com/sharepoint/v3/contenttype/forms"/>
  </ds:schemaRefs>
</ds:datastoreItem>
</file>

<file path=customXml/itemProps4.xml><?xml version="1.0" encoding="utf-8"?>
<ds:datastoreItem xmlns:ds="http://schemas.openxmlformats.org/officeDocument/2006/customXml" ds:itemID="{E0FB3C67-55B9-40D3-AA2A-8C31BC15E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Parsons Brinckerhoff</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Fussell</dc:creator>
  <cp:keywords/>
  <dc:description/>
  <cp:lastModifiedBy>Fussell, Rhett</cp:lastModifiedBy>
  <cp:revision>7</cp:revision>
  <dcterms:created xsi:type="dcterms:W3CDTF">2016-01-21T15:01:00Z</dcterms:created>
  <dcterms:modified xsi:type="dcterms:W3CDTF">2016-01-25T19:12:00Z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0x010100DC8D2EB5CD83B344AF3E88BCBA33F6AE</vt:lpwstr>
  </property>
</Properties>
</file>