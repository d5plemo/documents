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F3DEB" w14:textId="77777777" w:rsidR="000D36DC" w:rsidRDefault="000D36DC" w:rsidP="000D36DC">
      <w:pPr>
        <w:spacing w:before="120" w:after="120" w:line="240" w:lineRule="auto"/>
        <w:ind w:left="720"/>
      </w:pPr>
    </w:p>
    <w:p w14:paraId="0375798F" w14:textId="77777777" w:rsidR="000D36DC" w:rsidRDefault="000D36DC" w:rsidP="000D36DC">
      <w:pPr>
        <w:spacing w:before="120" w:after="120" w:line="240" w:lineRule="auto"/>
        <w:ind w:left="720"/>
      </w:pPr>
      <w:r>
        <w:t>__________________________________________________________________</w:t>
      </w:r>
    </w:p>
    <w:p w14:paraId="059D61B4" w14:textId="77777777" w:rsidR="000D36DC" w:rsidRDefault="000D36DC" w:rsidP="000D36DC">
      <w:pPr>
        <w:spacing w:before="120" w:after="120" w:line="240" w:lineRule="auto"/>
        <w:ind w:left="720"/>
      </w:pPr>
    </w:p>
    <w:p w14:paraId="785BE5E6" w14:textId="77777777" w:rsidR="000D36DC" w:rsidRDefault="00E31306" w:rsidP="000D36DC">
      <w:pPr>
        <w:spacing w:after="0"/>
        <w:ind w:left="720"/>
        <w:rPr>
          <w:rFonts w:asciiTheme="minorHAnsi" w:eastAsia="Calibri" w:hAnsiTheme="minorHAnsi" w:cs="Times New Roman"/>
          <w:b/>
          <w:bCs/>
          <w:sz w:val="32"/>
          <w:szCs w:val="32"/>
        </w:rPr>
      </w:pPr>
      <w:r w:rsidRPr="009F2ABE">
        <w:rPr>
          <w:noProof/>
        </w:rPr>
        <w:drawing>
          <wp:anchor distT="0" distB="0" distL="114300" distR="114300" simplePos="0" relativeHeight="251658240" behindDoc="0" locked="0" layoutInCell="1" allowOverlap="1" wp14:anchorId="48E522C8" wp14:editId="197428E7">
            <wp:simplePos x="0" y="0"/>
            <wp:positionH relativeFrom="column">
              <wp:posOffset>4160520</wp:posOffset>
            </wp:positionH>
            <wp:positionV relativeFrom="paragraph">
              <wp:posOffset>57150</wp:posOffset>
            </wp:positionV>
            <wp:extent cx="1727200" cy="855345"/>
            <wp:effectExtent l="0" t="0" r="6350" b="1905"/>
            <wp:wrapThrough wrapText="bothSides">
              <wp:wrapPolygon edited="0">
                <wp:start x="0" y="0"/>
                <wp:lineTo x="0" y="21167"/>
                <wp:lineTo x="21441" y="21167"/>
                <wp:lineTo x="21441"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urrentlaptop\FDOT Dist5\CFRPM_ApplicationsImprovementPlan\documentation standards\florida_sidebar.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27200"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570">
        <w:rPr>
          <w:rFonts w:asciiTheme="minorHAnsi" w:eastAsia="Calibri" w:hAnsiTheme="minorHAnsi" w:cs="Times New Roman"/>
          <w:b/>
          <w:bCs/>
          <w:sz w:val="32"/>
          <w:szCs w:val="32"/>
        </w:rPr>
        <w:t>Central Florida Regional Planning</w:t>
      </w:r>
      <w:r w:rsidR="000D36DC" w:rsidRPr="000E55DD">
        <w:rPr>
          <w:rFonts w:asciiTheme="minorHAnsi" w:eastAsia="Calibri" w:hAnsiTheme="minorHAnsi" w:cs="Times New Roman"/>
          <w:b/>
          <w:bCs/>
          <w:sz w:val="32"/>
          <w:szCs w:val="32"/>
        </w:rPr>
        <w:t xml:space="preserve"> Model</w:t>
      </w:r>
    </w:p>
    <w:p w14:paraId="2FD566C0" w14:textId="77777777" w:rsidR="00CC1570" w:rsidRPr="000E55DD" w:rsidRDefault="00CC1570" w:rsidP="000D36DC">
      <w:pPr>
        <w:spacing w:after="0"/>
        <w:ind w:left="720"/>
        <w:rPr>
          <w:rFonts w:asciiTheme="minorHAnsi" w:eastAsia="Calibri" w:hAnsiTheme="minorHAnsi" w:cs="Times New Roman"/>
          <w:b/>
          <w:bCs/>
          <w:sz w:val="32"/>
          <w:szCs w:val="32"/>
        </w:rPr>
      </w:pPr>
      <w:r>
        <w:rPr>
          <w:rFonts w:asciiTheme="minorHAnsi" w:eastAsia="Calibri" w:hAnsiTheme="minorHAnsi" w:cs="Times New Roman"/>
          <w:b/>
          <w:bCs/>
          <w:sz w:val="32"/>
          <w:szCs w:val="32"/>
        </w:rPr>
        <w:t>Version X.X</w:t>
      </w:r>
    </w:p>
    <w:p w14:paraId="4A979534" w14:textId="77777777" w:rsidR="000D36DC" w:rsidRPr="000E55DD" w:rsidRDefault="00CC1570" w:rsidP="000D36DC">
      <w:pPr>
        <w:spacing w:after="0"/>
        <w:ind w:left="720"/>
        <w:rPr>
          <w:rFonts w:asciiTheme="minorHAnsi" w:eastAsia="Calibri" w:hAnsiTheme="minorHAnsi" w:cs="Times New Roman"/>
          <w:b/>
          <w:bCs/>
          <w:sz w:val="32"/>
          <w:szCs w:val="32"/>
        </w:rPr>
      </w:pPr>
      <w:r>
        <w:rPr>
          <w:rFonts w:asciiTheme="minorHAnsi" w:eastAsia="Calibri" w:hAnsiTheme="minorHAnsi" w:cs="Times New Roman"/>
          <w:b/>
          <w:bCs/>
          <w:sz w:val="32"/>
          <w:szCs w:val="32"/>
        </w:rPr>
        <w:t>Model Description Report</w:t>
      </w:r>
    </w:p>
    <w:p w14:paraId="73B665DA" w14:textId="77777777" w:rsidR="000D36DC" w:rsidRDefault="000D36DC" w:rsidP="000D36DC">
      <w:pPr>
        <w:ind w:left="720"/>
        <w:rPr>
          <w:rFonts w:ascii="Times New Roman" w:hAnsi="Times New Roman"/>
          <w:b/>
          <w:bCs/>
          <w:sz w:val="36"/>
          <w:szCs w:val="36"/>
        </w:rPr>
      </w:pPr>
    </w:p>
    <w:p w14:paraId="6D7F53B2" w14:textId="77777777" w:rsidR="000D36DC" w:rsidRDefault="000D36DC" w:rsidP="000D36DC">
      <w:pPr>
        <w:ind w:left="720"/>
      </w:pPr>
      <w:r>
        <w:t>__________________________________________________________________</w:t>
      </w:r>
    </w:p>
    <w:p w14:paraId="226D74F7" w14:textId="77777777" w:rsidR="000D36DC" w:rsidRDefault="000D36DC" w:rsidP="000D36DC">
      <w:pPr>
        <w:ind w:left="720"/>
        <w:rPr>
          <w:rFonts w:ascii="Times New Roman" w:hAnsi="Times New Roman"/>
          <w:sz w:val="35"/>
          <w:szCs w:val="35"/>
        </w:rPr>
      </w:pPr>
    </w:p>
    <w:p w14:paraId="26FB6632" w14:textId="77777777" w:rsidR="000D36DC" w:rsidRDefault="000D36DC" w:rsidP="000D36DC">
      <w:pPr>
        <w:ind w:left="720"/>
      </w:pPr>
    </w:p>
    <w:p w14:paraId="3F56639A" w14:textId="77777777" w:rsidR="000D36DC" w:rsidRPr="000D36DC" w:rsidRDefault="000D36DC" w:rsidP="000D36DC">
      <w:pPr>
        <w:spacing w:before="120" w:after="120" w:line="240" w:lineRule="auto"/>
        <w:ind w:left="720"/>
        <w:rPr>
          <w:b/>
        </w:rPr>
      </w:pPr>
      <w:r w:rsidRPr="00862E1A">
        <w:rPr>
          <w:b/>
        </w:rPr>
        <w:t>NAME</w:t>
      </w:r>
    </w:p>
    <w:p w14:paraId="00E6B1D6" w14:textId="77777777" w:rsidR="000D36DC" w:rsidRDefault="000D36DC" w:rsidP="000D36DC">
      <w:pPr>
        <w:spacing w:before="120" w:after="120" w:line="240" w:lineRule="auto"/>
        <w:ind w:left="720"/>
      </w:pPr>
    </w:p>
    <w:p w14:paraId="56934FD0" w14:textId="77777777" w:rsidR="000D36DC" w:rsidRDefault="000D36DC" w:rsidP="000D36DC">
      <w:pPr>
        <w:ind w:left="720"/>
        <w:rPr>
          <w:rFonts w:ascii="Times New Roman" w:hAnsi="Times New Roman"/>
          <w:b/>
          <w:bCs/>
          <w:sz w:val="27"/>
          <w:szCs w:val="27"/>
        </w:rPr>
      </w:pPr>
    </w:p>
    <w:p w14:paraId="133A4EF8" w14:textId="77777777" w:rsidR="000D36DC" w:rsidRDefault="00CC1570" w:rsidP="000D36DC">
      <w:pPr>
        <w:ind w:left="720"/>
        <w:rPr>
          <w:rFonts w:ascii="Times New Roman" w:hAnsi="Times New Roman"/>
          <w:b/>
          <w:bCs/>
          <w:sz w:val="38"/>
          <w:szCs w:val="38"/>
        </w:rPr>
      </w:pPr>
      <w:r w:rsidRPr="00CC1570">
        <w:rPr>
          <w:rFonts w:ascii="Times New Roman" w:hAnsi="Times New Roman"/>
          <w:b/>
          <w:bCs/>
          <w:noProof/>
          <w:sz w:val="38"/>
          <w:szCs w:val="38"/>
        </w:rPr>
        <w:drawing>
          <wp:anchor distT="0" distB="0" distL="114300" distR="114300" simplePos="0" relativeHeight="251657216" behindDoc="1" locked="0" layoutInCell="1" allowOverlap="1" wp14:anchorId="59D77556" wp14:editId="37B54C00">
            <wp:simplePos x="0" y="0"/>
            <wp:positionH relativeFrom="column">
              <wp:posOffset>3482975</wp:posOffset>
            </wp:positionH>
            <wp:positionV relativeFrom="paragraph">
              <wp:posOffset>277495</wp:posOffset>
            </wp:positionV>
            <wp:extent cx="1752600" cy="864235"/>
            <wp:effectExtent l="0" t="0" r="0" b="0"/>
            <wp:wrapTight wrapText="bothSides">
              <wp:wrapPolygon edited="0">
                <wp:start x="0" y="0"/>
                <wp:lineTo x="0" y="20949"/>
                <wp:lineTo x="21365" y="20949"/>
                <wp:lineTo x="213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75260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E85E15" w14:textId="77777777" w:rsidR="000D36DC" w:rsidRPr="000E55DD" w:rsidRDefault="000D36DC" w:rsidP="000D36DC">
      <w:pPr>
        <w:spacing w:after="0"/>
        <w:ind w:left="720"/>
        <w:rPr>
          <w:rFonts w:asciiTheme="minorHAnsi" w:eastAsia="Calibri" w:hAnsiTheme="minorHAnsi" w:cs="Times New Roman"/>
          <w:b/>
        </w:rPr>
      </w:pPr>
      <w:r w:rsidRPr="000E55DD">
        <w:rPr>
          <w:rFonts w:asciiTheme="minorHAnsi" w:eastAsia="Calibri" w:hAnsiTheme="minorHAnsi" w:cs="Times New Roman"/>
          <w:b/>
        </w:rPr>
        <w:t>Prepared for the</w:t>
      </w:r>
    </w:p>
    <w:p w14:paraId="1734785D" w14:textId="77777777" w:rsidR="000D36DC" w:rsidRPr="000E55DD" w:rsidRDefault="00CC1570" w:rsidP="000D36DC">
      <w:pPr>
        <w:spacing w:after="0"/>
        <w:ind w:left="720"/>
        <w:rPr>
          <w:rFonts w:asciiTheme="minorHAnsi" w:eastAsia="Calibri" w:hAnsiTheme="minorHAnsi" w:cs="Times New Roman"/>
          <w:b/>
        </w:rPr>
      </w:pPr>
      <w:r>
        <w:rPr>
          <w:rFonts w:asciiTheme="minorHAnsi" w:eastAsia="Calibri" w:hAnsiTheme="minorHAnsi" w:cs="Times New Roman"/>
          <w:b/>
        </w:rPr>
        <w:t>Florida</w:t>
      </w:r>
      <w:r w:rsidR="000D36DC" w:rsidRPr="000E55DD">
        <w:rPr>
          <w:rFonts w:asciiTheme="minorHAnsi" w:eastAsia="Calibri" w:hAnsiTheme="minorHAnsi" w:cs="Times New Roman"/>
          <w:b/>
        </w:rPr>
        <w:t xml:space="preserve"> Department of Transportation </w:t>
      </w:r>
    </w:p>
    <w:p w14:paraId="1246AE30" w14:textId="77777777" w:rsidR="000D36DC" w:rsidRPr="000E55DD" w:rsidRDefault="000D36DC" w:rsidP="000D36DC">
      <w:pPr>
        <w:spacing w:after="0"/>
        <w:ind w:left="720"/>
        <w:rPr>
          <w:rFonts w:asciiTheme="minorHAnsi" w:eastAsia="Calibri" w:hAnsiTheme="minorHAnsi" w:cs="Times New Roman"/>
          <w:b/>
        </w:rPr>
      </w:pPr>
    </w:p>
    <w:p w14:paraId="37E31FA8" w14:textId="77777777" w:rsidR="000D36DC" w:rsidRPr="000E55DD" w:rsidRDefault="000D36DC" w:rsidP="000D36DC">
      <w:pPr>
        <w:spacing w:after="0"/>
        <w:ind w:left="720"/>
        <w:rPr>
          <w:rFonts w:asciiTheme="minorHAnsi" w:eastAsia="Calibri" w:hAnsiTheme="minorHAnsi" w:cs="Times New Roman"/>
          <w:b/>
        </w:rPr>
      </w:pPr>
    </w:p>
    <w:p w14:paraId="15763B55" w14:textId="77777777" w:rsidR="000D36DC" w:rsidRPr="000E55DD" w:rsidRDefault="00CC1570" w:rsidP="000D36DC">
      <w:pPr>
        <w:spacing w:after="0"/>
        <w:ind w:left="720"/>
        <w:rPr>
          <w:rFonts w:asciiTheme="minorHAnsi" w:eastAsia="Calibri" w:hAnsiTheme="minorHAnsi" w:cs="Times New Roman"/>
          <w:b/>
        </w:rPr>
      </w:pPr>
      <w:r>
        <w:rPr>
          <w:rFonts w:asciiTheme="minorHAnsi" w:eastAsia="Calibri" w:hAnsiTheme="minorHAnsi" w:cs="Times New Roman"/>
          <w:b/>
        </w:rPr>
        <w:t xml:space="preserve">Updated </w:t>
      </w:r>
      <w:r w:rsidR="000D36DC" w:rsidRPr="000E55DD">
        <w:rPr>
          <w:rFonts w:asciiTheme="minorHAnsi" w:eastAsia="Calibri" w:hAnsiTheme="minorHAnsi" w:cs="Times New Roman"/>
          <w:b/>
        </w:rPr>
        <w:t xml:space="preserve">By </w:t>
      </w:r>
    </w:p>
    <w:p w14:paraId="55626255" w14:textId="77777777" w:rsidR="000D36DC" w:rsidRPr="00862E1A" w:rsidRDefault="00CC1570" w:rsidP="000D36DC">
      <w:pPr>
        <w:spacing w:after="0"/>
        <w:ind w:left="720"/>
        <w:rPr>
          <w:rFonts w:asciiTheme="minorHAnsi" w:eastAsia="Calibri" w:hAnsiTheme="minorHAnsi" w:cs="Times New Roman"/>
          <w:b/>
        </w:rPr>
      </w:pPr>
      <w:r w:rsidRPr="00862E1A">
        <w:rPr>
          <w:rFonts w:asciiTheme="minorHAnsi" w:eastAsia="Calibri" w:hAnsiTheme="minorHAnsi" w:cs="Times New Roman"/>
          <w:b/>
        </w:rPr>
        <w:t>Firm</w:t>
      </w:r>
    </w:p>
    <w:p w14:paraId="5B0D7E21" w14:textId="77777777" w:rsidR="00CC1570" w:rsidRPr="00862E1A" w:rsidRDefault="00CC1570" w:rsidP="000D36DC">
      <w:pPr>
        <w:spacing w:after="0"/>
        <w:ind w:left="720"/>
        <w:rPr>
          <w:rFonts w:asciiTheme="minorHAnsi" w:eastAsia="Calibri" w:hAnsiTheme="minorHAnsi" w:cs="Times New Roman"/>
          <w:b/>
        </w:rPr>
      </w:pPr>
      <w:r w:rsidRPr="00862E1A">
        <w:rPr>
          <w:rFonts w:asciiTheme="minorHAnsi" w:eastAsia="Calibri" w:hAnsiTheme="minorHAnsi" w:cs="Times New Roman"/>
          <w:b/>
        </w:rPr>
        <w:t>Address</w:t>
      </w:r>
    </w:p>
    <w:p w14:paraId="5443FD81" w14:textId="77777777" w:rsidR="000D36DC" w:rsidRPr="000E55DD" w:rsidRDefault="000D36DC" w:rsidP="000D36DC">
      <w:pPr>
        <w:spacing w:after="0"/>
        <w:ind w:left="720"/>
        <w:rPr>
          <w:rFonts w:asciiTheme="minorHAnsi" w:eastAsia="Calibri" w:hAnsiTheme="minorHAnsi" w:cs="Times New Roman"/>
          <w:b/>
        </w:rPr>
      </w:pPr>
      <w:r w:rsidRPr="00862E1A">
        <w:rPr>
          <w:rFonts w:asciiTheme="minorHAnsi" w:eastAsia="Calibri" w:hAnsiTheme="minorHAnsi" w:cs="Times New Roman"/>
          <w:b/>
        </w:rPr>
        <w:t>DATE</w:t>
      </w:r>
    </w:p>
    <w:p w14:paraId="58221EF5" w14:textId="77777777" w:rsidR="000D36DC" w:rsidRPr="006021A3" w:rsidRDefault="000D36DC" w:rsidP="000D36DC">
      <w:pPr>
        <w:spacing w:after="0"/>
        <w:ind w:left="720"/>
        <w:rPr>
          <w:rFonts w:asciiTheme="minorHAnsi" w:hAnsiTheme="minorHAnsi"/>
          <w:b/>
          <w:bCs/>
        </w:rPr>
      </w:pPr>
      <w:r w:rsidRPr="006021A3">
        <w:rPr>
          <w:rFonts w:asciiTheme="minorHAnsi" w:hAnsiTheme="minorHAnsi"/>
          <w:b/>
          <w:bCs/>
        </w:rPr>
        <w:t xml:space="preserve"> </w:t>
      </w:r>
    </w:p>
    <w:p w14:paraId="13BD6781" w14:textId="77777777" w:rsidR="000D36DC" w:rsidRPr="006021A3" w:rsidRDefault="000D36DC" w:rsidP="000D36DC"/>
    <w:p w14:paraId="761E52C9" w14:textId="77777777" w:rsidR="000D36DC" w:rsidRDefault="000D36DC" w:rsidP="000D36DC">
      <w:pPr>
        <w:rPr>
          <w:sz w:val="27"/>
          <w:szCs w:val="27"/>
        </w:rPr>
        <w:sectPr w:rsidR="000D36DC" w:rsidSect="000E1B9C">
          <w:headerReference w:type="default" r:id="rId13"/>
          <w:footerReference w:type="default" r:id="rId14"/>
          <w:pgSz w:w="12240" w:h="15840" w:code="1"/>
          <w:pgMar w:top="1440" w:right="1584" w:bottom="1440" w:left="1800" w:header="720" w:footer="288" w:gutter="0"/>
          <w:paperSrc w:first="15" w:other="15"/>
          <w:pgNumType w:fmt="lowerRoman" w:start="1"/>
          <w:cols w:space="720"/>
          <w:docGrid w:linePitch="360"/>
        </w:sectPr>
      </w:pPr>
    </w:p>
    <w:p w14:paraId="61A5961E" w14:textId="77777777" w:rsidR="00FD03BB" w:rsidRPr="00EE0060" w:rsidRDefault="00FD03BB" w:rsidP="00F93A8A">
      <w:pPr>
        <w:pStyle w:val="TOCHeading"/>
      </w:pPr>
      <w:r w:rsidRPr="00EE0060">
        <w:lastRenderedPageBreak/>
        <w:t>Table of Contents</w:t>
      </w:r>
    </w:p>
    <w:p w14:paraId="407B17CB" w14:textId="77777777" w:rsidR="00B61A61" w:rsidRDefault="00EC55CD">
      <w:pPr>
        <w:pStyle w:val="TOC1"/>
        <w:tabs>
          <w:tab w:val="left" w:pos="440"/>
          <w:tab w:val="right" w:leader="dot" w:pos="8846"/>
        </w:tabs>
        <w:rPr>
          <w:rFonts w:asciiTheme="minorHAnsi" w:eastAsiaTheme="minorEastAsia" w:hAnsiTheme="minorHAnsi" w:cstheme="minorBidi"/>
          <w:caps w:val="0"/>
          <w:noProof/>
        </w:rPr>
      </w:pPr>
      <w:r>
        <w:rPr>
          <w:rFonts w:ascii="Times New Roman" w:hAnsi="Times New Roman" w:cs="Calibri"/>
          <w:b/>
          <w:bCs/>
          <w:caps w:val="0"/>
          <w:sz w:val="24"/>
          <w:szCs w:val="24"/>
        </w:rPr>
        <w:fldChar w:fldCharType="begin"/>
      </w:r>
      <w:r w:rsidR="00FD03BB">
        <w:rPr>
          <w:rFonts w:ascii="Times New Roman" w:hAnsi="Times New Roman" w:cs="Calibri"/>
          <w:b/>
          <w:bCs/>
          <w:caps w:val="0"/>
          <w:sz w:val="24"/>
          <w:szCs w:val="24"/>
        </w:rPr>
        <w:instrText xml:space="preserve"> TOC \o "1-1" \h \z \t "Heading 2,2,Heading 3,3" </w:instrText>
      </w:r>
      <w:r>
        <w:rPr>
          <w:rFonts w:ascii="Times New Roman" w:hAnsi="Times New Roman" w:cs="Calibri"/>
          <w:b/>
          <w:bCs/>
          <w:caps w:val="0"/>
          <w:sz w:val="24"/>
          <w:szCs w:val="24"/>
        </w:rPr>
        <w:fldChar w:fldCharType="separate"/>
      </w:r>
      <w:hyperlink w:anchor="_Toc451853628" w:history="1">
        <w:r w:rsidR="00B61A61" w:rsidRPr="005E4891">
          <w:rPr>
            <w:rStyle w:val="Hyperlink"/>
            <w:noProof/>
          </w:rPr>
          <w:t>1</w:t>
        </w:r>
        <w:r w:rsidR="00B61A61">
          <w:rPr>
            <w:rFonts w:asciiTheme="minorHAnsi" w:eastAsiaTheme="minorEastAsia" w:hAnsiTheme="minorHAnsi" w:cstheme="minorBidi"/>
            <w:caps w:val="0"/>
            <w:noProof/>
          </w:rPr>
          <w:tab/>
        </w:r>
        <w:r w:rsidR="00B61A61" w:rsidRPr="005E4891">
          <w:rPr>
            <w:rStyle w:val="Hyperlink"/>
            <w:noProof/>
          </w:rPr>
          <w:t>Introduction</w:t>
        </w:r>
        <w:r w:rsidR="00B61A61">
          <w:rPr>
            <w:noProof/>
            <w:webHidden/>
          </w:rPr>
          <w:tab/>
        </w:r>
        <w:r w:rsidR="00B61A61">
          <w:rPr>
            <w:noProof/>
            <w:webHidden/>
          </w:rPr>
          <w:fldChar w:fldCharType="begin"/>
        </w:r>
        <w:r w:rsidR="00B61A61">
          <w:rPr>
            <w:noProof/>
            <w:webHidden/>
          </w:rPr>
          <w:instrText xml:space="preserve"> PAGEREF _Toc451853628 \h </w:instrText>
        </w:r>
        <w:r w:rsidR="00B61A61">
          <w:rPr>
            <w:noProof/>
            <w:webHidden/>
          </w:rPr>
        </w:r>
        <w:r w:rsidR="00B61A61">
          <w:rPr>
            <w:noProof/>
            <w:webHidden/>
          </w:rPr>
          <w:fldChar w:fldCharType="separate"/>
        </w:r>
        <w:r w:rsidR="00B61A61">
          <w:rPr>
            <w:noProof/>
            <w:webHidden/>
          </w:rPr>
          <w:t>1</w:t>
        </w:r>
        <w:r w:rsidR="00B61A61">
          <w:rPr>
            <w:noProof/>
            <w:webHidden/>
          </w:rPr>
          <w:fldChar w:fldCharType="end"/>
        </w:r>
      </w:hyperlink>
    </w:p>
    <w:p w14:paraId="4D4CA90D"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29" w:history="1">
        <w:r w:rsidRPr="005E4891">
          <w:rPr>
            <w:rStyle w:val="Hyperlink"/>
            <w:noProof/>
          </w:rPr>
          <w:t>1.1</w:t>
        </w:r>
        <w:r>
          <w:rPr>
            <w:rFonts w:asciiTheme="minorHAnsi" w:eastAsiaTheme="minorEastAsia" w:hAnsiTheme="minorHAnsi" w:cstheme="minorBidi"/>
            <w:noProof/>
          </w:rPr>
          <w:tab/>
        </w:r>
        <w:r w:rsidRPr="005E4891">
          <w:rPr>
            <w:rStyle w:val="Hyperlink"/>
            <w:noProof/>
          </w:rPr>
          <w:t>Regional Travel Patterns</w:t>
        </w:r>
        <w:r>
          <w:rPr>
            <w:noProof/>
            <w:webHidden/>
          </w:rPr>
          <w:tab/>
        </w:r>
        <w:r>
          <w:rPr>
            <w:noProof/>
            <w:webHidden/>
          </w:rPr>
          <w:fldChar w:fldCharType="begin"/>
        </w:r>
        <w:r>
          <w:rPr>
            <w:noProof/>
            <w:webHidden/>
          </w:rPr>
          <w:instrText xml:space="preserve"> PAGEREF _Toc451853629 \h </w:instrText>
        </w:r>
        <w:r>
          <w:rPr>
            <w:noProof/>
            <w:webHidden/>
          </w:rPr>
        </w:r>
        <w:r>
          <w:rPr>
            <w:noProof/>
            <w:webHidden/>
          </w:rPr>
          <w:fldChar w:fldCharType="separate"/>
        </w:r>
        <w:r>
          <w:rPr>
            <w:noProof/>
            <w:webHidden/>
          </w:rPr>
          <w:t>3</w:t>
        </w:r>
        <w:r>
          <w:rPr>
            <w:noProof/>
            <w:webHidden/>
          </w:rPr>
          <w:fldChar w:fldCharType="end"/>
        </w:r>
      </w:hyperlink>
    </w:p>
    <w:p w14:paraId="10FE3D8E"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30" w:history="1">
        <w:r w:rsidRPr="005E4891">
          <w:rPr>
            <w:rStyle w:val="Hyperlink"/>
            <w:noProof/>
          </w:rPr>
          <w:t>1.1.1</w:t>
        </w:r>
        <w:r>
          <w:rPr>
            <w:rFonts w:asciiTheme="minorHAnsi" w:eastAsiaTheme="minorEastAsia" w:hAnsiTheme="minorHAnsi" w:cstheme="minorBidi"/>
            <w:noProof/>
          </w:rPr>
          <w:tab/>
        </w:r>
        <w:r w:rsidRPr="005E4891">
          <w:rPr>
            <w:rStyle w:val="Hyperlink"/>
            <w:noProof/>
          </w:rPr>
          <w:t>Commute Mode Share</w:t>
        </w:r>
        <w:r>
          <w:rPr>
            <w:noProof/>
            <w:webHidden/>
          </w:rPr>
          <w:tab/>
        </w:r>
        <w:r>
          <w:rPr>
            <w:noProof/>
            <w:webHidden/>
          </w:rPr>
          <w:fldChar w:fldCharType="begin"/>
        </w:r>
        <w:r>
          <w:rPr>
            <w:noProof/>
            <w:webHidden/>
          </w:rPr>
          <w:instrText xml:space="preserve"> PAGEREF _Toc451853630 \h </w:instrText>
        </w:r>
        <w:r>
          <w:rPr>
            <w:noProof/>
            <w:webHidden/>
          </w:rPr>
        </w:r>
        <w:r>
          <w:rPr>
            <w:noProof/>
            <w:webHidden/>
          </w:rPr>
          <w:fldChar w:fldCharType="separate"/>
        </w:r>
        <w:r>
          <w:rPr>
            <w:noProof/>
            <w:webHidden/>
          </w:rPr>
          <w:t>3</w:t>
        </w:r>
        <w:r>
          <w:rPr>
            <w:noProof/>
            <w:webHidden/>
          </w:rPr>
          <w:fldChar w:fldCharType="end"/>
        </w:r>
      </w:hyperlink>
    </w:p>
    <w:p w14:paraId="048C1E4C"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31" w:history="1">
        <w:r w:rsidRPr="005E4891">
          <w:rPr>
            <w:rStyle w:val="Hyperlink"/>
            <w:noProof/>
          </w:rPr>
          <w:t>1.1.2</w:t>
        </w:r>
        <w:r>
          <w:rPr>
            <w:rFonts w:asciiTheme="minorHAnsi" w:eastAsiaTheme="minorEastAsia" w:hAnsiTheme="minorHAnsi" w:cstheme="minorBidi"/>
            <w:noProof/>
          </w:rPr>
          <w:tab/>
        </w:r>
        <w:r w:rsidRPr="005E4891">
          <w:rPr>
            <w:rStyle w:val="Hyperlink"/>
            <w:noProof/>
          </w:rPr>
          <w:t>Commuter Direction / Balance</w:t>
        </w:r>
        <w:r>
          <w:rPr>
            <w:noProof/>
            <w:webHidden/>
          </w:rPr>
          <w:tab/>
        </w:r>
        <w:r>
          <w:rPr>
            <w:noProof/>
            <w:webHidden/>
          </w:rPr>
          <w:fldChar w:fldCharType="begin"/>
        </w:r>
        <w:r>
          <w:rPr>
            <w:noProof/>
            <w:webHidden/>
          </w:rPr>
          <w:instrText xml:space="preserve"> PAGEREF _Toc451853631 \h </w:instrText>
        </w:r>
        <w:r>
          <w:rPr>
            <w:noProof/>
            <w:webHidden/>
          </w:rPr>
        </w:r>
        <w:r>
          <w:rPr>
            <w:noProof/>
            <w:webHidden/>
          </w:rPr>
          <w:fldChar w:fldCharType="separate"/>
        </w:r>
        <w:r>
          <w:rPr>
            <w:noProof/>
            <w:webHidden/>
          </w:rPr>
          <w:t>4</w:t>
        </w:r>
        <w:r>
          <w:rPr>
            <w:noProof/>
            <w:webHidden/>
          </w:rPr>
          <w:fldChar w:fldCharType="end"/>
        </w:r>
      </w:hyperlink>
    </w:p>
    <w:p w14:paraId="0E72F572"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32" w:history="1">
        <w:r w:rsidRPr="005E4891">
          <w:rPr>
            <w:rStyle w:val="Hyperlink"/>
            <w:noProof/>
          </w:rPr>
          <w:t>1.2</w:t>
        </w:r>
        <w:r>
          <w:rPr>
            <w:rFonts w:asciiTheme="minorHAnsi" w:eastAsiaTheme="minorEastAsia" w:hAnsiTheme="minorHAnsi" w:cstheme="minorBidi"/>
            <w:noProof/>
          </w:rPr>
          <w:tab/>
        </w:r>
        <w:r w:rsidRPr="005E4891">
          <w:rPr>
            <w:rStyle w:val="Hyperlink"/>
            <w:noProof/>
          </w:rPr>
          <w:t>Version x.x Updates</w:t>
        </w:r>
        <w:r>
          <w:rPr>
            <w:noProof/>
            <w:webHidden/>
          </w:rPr>
          <w:tab/>
        </w:r>
        <w:r>
          <w:rPr>
            <w:noProof/>
            <w:webHidden/>
          </w:rPr>
          <w:fldChar w:fldCharType="begin"/>
        </w:r>
        <w:r>
          <w:rPr>
            <w:noProof/>
            <w:webHidden/>
          </w:rPr>
          <w:instrText xml:space="preserve"> PAGEREF _Toc451853632 \h </w:instrText>
        </w:r>
        <w:r>
          <w:rPr>
            <w:noProof/>
            <w:webHidden/>
          </w:rPr>
        </w:r>
        <w:r>
          <w:rPr>
            <w:noProof/>
            <w:webHidden/>
          </w:rPr>
          <w:fldChar w:fldCharType="separate"/>
        </w:r>
        <w:r>
          <w:rPr>
            <w:noProof/>
            <w:webHidden/>
          </w:rPr>
          <w:t>5</w:t>
        </w:r>
        <w:r>
          <w:rPr>
            <w:noProof/>
            <w:webHidden/>
          </w:rPr>
          <w:fldChar w:fldCharType="end"/>
        </w:r>
      </w:hyperlink>
    </w:p>
    <w:p w14:paraId="6B3ED3DA"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33" w:history="1">
        <w:r w:rsidRPr="005E4891">
          <w:rPr>
            <w:rStyle w:val="Hyperlink"/>
            <w:noProof/>
          </w:rPr>
          <w:t>1.2.1</w:t>
        </w:r>
        <w:r>
          <w:rPr>
            <w:rFonts w:asciiTheme="minorHAnsi" w:eastAsiaTheme="minorEastAsia" w:hAnsiTheme="minorHAnsi" w:cstheme="minorBidi"/>
            <w:noProof/>
          </w:rPr>
          <w:tab/>
        </w:r>
        <w:r w:rsidRPr="005E4891">
          <w:rPr>
            <w:rStyle w:val="Hyperlink"/>
            <w:noProof/>
          </w:rPr>
          <w:t>Usage of the CFRPM Vx.x Model</w:t>
        </w:r>
        <w:r>
          <w:rPr>
            <w:noProof/>
            <w:webHidden/>
          </w:rPr>
          <w:tab/>
        </w:r>
        <w:r>
          <w:rPr>
            <w:noProof/>
            <w:webHidden/>
          </w:rPr>
          <w:fldChar w:fldCharType="begin"/>
        </w:r>
        <w:r>
          <w:rPr>
            <w:noProof/>
            <w:webHidden/>
          </w:rPr>
          <w:instrText xml:space="preserve"> PAGEREF _Toc451853633 \h </w:instrText>
        </w:r>
        <w:r>
          <w:rPr>
            <w:noProof/>
            <w:webHidden/>
          </w:rPr>
        </w:r>
        <w:r>
          <w:rPr>
            <w:noProof/>
            <w:webHidden/>
          </w:rPr>
          <w:fldChar w:fldCharType="separate"/>
        </w:r>
        <w:r>
          <w:rPr>
            <w:noProof/>
            <w:webHidden/>
          </w:rPr>
          <w:t>5</w:t>
        </w:r>
        <w:r>
          <w:rPr>
            <w:noProof/>
            <w:webHidden/>
          </w:rPr>
          <w:fldChar w:fldCharType="end"/>
        </w:r>
      </w:hyperlink>
    </w:p>
    <w:p w14:paraId="6452504C" w14:textId="77777777" w:rsidR="00B61A61" w:rsidRDefault="00B61A61">
      <w:pPr>
        <w:pStyle w:val="TOC1"/>
        <w:tabs>
          <w:tab w:val="left" w:pos="440"/>
          <w:tab w:val="right" w:leader="dot" w:pos="8846"/>
        </w:tabs>
        <w:rPr>
          <w:rFonts w:asciiTheme="minorHAnsi" w:eastAsiaTheme="minorEastAsia" w:hAnsiTheme="minorHAnsi" w:cstheme="minorBidi"/>
          <w:caps w:val="0"/>
          <w:noProof/>
        </w:rPr>
      </w:pPr>
      <w:hyperlink w:anchor="_Toc451853634" w:history="1">
        <w:r w:rsidRPr="005E4891">
          <w:rPr>
            <w:rStyle w:val="Hyperlink"/>
            <w:noProof/>
          </w:rPr>
          <w:t>2</w:t>
        </w:r>
        <w:r>
          <w:rPr>
            <w:rFonts w:asciiTheme="minorHAnsi" w:eastAsiaTheme="minorEastAsia" w:hAnsiTheme="minorHAnsi" w:cstheme="minorBidi"/>
            <w:caps w:val="0"/>
            <w:noProof/>
          </w:rPr>
          <w:tab/>
        </w:r>
        <w:r w:rsidRPr="005E4891">
          <w:rPr>
            <w:rStyle w:val="Hyperlink"/>
            <w:noProof/>
          </w:rPr>
          <w:t>Traffic Analysis Zones and socio-economic Data</w:t>
        </w:r>
        <w:r>
          <w:rPr>
            <w:noProof/>
            <w:webHidden/>
          </w:rPr>
          <w:tab/>
        </w:r>
        <w:r>
          <w:rPr>
            <w:noProof/>
            <w:webHidden/>
          </w:rPr>
          <w:fldChar w:fldCharType="begin"/>
        </w:r>
        <w:r>
          <w:rPr>
            <w:noProof/>
            <w:webHidden/>
          </w:rPr>
          <w:instrText xml:space="preserve"> PAGEREF _Toc451853634 \h </w:instrText>
        </w:r>
        <w:r>
          <w:rPr>
            <w:noProof/>
            <w:webHidden/>
          </w:rPr>
        </w:r>
        <w:r>
          <w:rPr>
            <w:noProof/>
            <w:webHidden/>
          </w:rPr>
          <w:fldChar w:fldCharType="separate"/>
        </w:r>
        <w:r>
          <w:rPr>
            <w:noProof/>
            <w:webHidden/>
          </w:rPr>
          <w:t>6</w:t>
        </w:r>
        <w:r>
          <w:rPr>
            <w:noProof/>
            <w:webHidden/>
          </w:rPr>
          <w:fldChar w:fldCharType="end"/>
        </w:r>
      </w:hyperlink>
    </w:p>
    <w:p w14:paraId="44DF686C"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35" w:history="1">
        <w:r w:rsidRPr="005E4891">
          <w:rPr>
            <w:rStyle w:val="Hyperlink"/>
            <w:noProof/>
          </w:rPr>
          <w:t>2.1</w:t>
        </w:r>
        <w:r>
          <w:rPr>
            <w:rFonts w:asciiTheme="minorHAnsi" w:eastAsiaTheme="minorEastAsia" w:hAnsiTheme="minorHAnsi" w:cstheme="minorBidi"/>
            <w:noProof/>
          </w:rPr>
          <w:tab/>
        </w:r>
        <w:r w:rsidRPr="005E4891">
          <w:rPr>
            <w:rStyle w:val="Hyperlink"/>
            <w:noProof/>
          </w:rPr>
          <w:t>TAZ Development</w:t>
        </w:r>
        <w:r>
          <w:rPr>
            <w:noProof/>
            <w:webHidden/>
          </w:rPr>
          <w:tab/>
        </w:r>
        <w:r>
          <w:rPr>
            <w:noProof/>
            <w:webHidden/>
          </w:rPr>
          <w:fldChar w:fldCharType="begin"/>
        </w:r>
        <w:r>
          <w:rPr>
            <w:noProof/>
            <w:webHidden/>
          </w:rPr>
          <w:instrText xml:space="preserve"> PAGEREF _Toc451853635 \h </w:instrText>
        </w:r>
        <w:r>
          <w:rPr>
            <w:noProof/>
            <w:webHidden/>
          </w:rPr>
        </w:r>
        <w:r>
          <w:rPr>
            <w:noProof/>
            <w:webHidden/>
          </w:rPr>
          <w:fldChar w:fldCharType="separate"/>
        </w:r>
        <w:r>
          <w:rPr>
            <w:noProof/>
            <w:webHidden/>
          </w:rPr>
          <w:t>6</w:t>
        </w:r>
        <w:r>
          <w:rPr>
            <w:noProof/>
            <w:webHidden/>
          </w:rPr>
          <w:fldChar w:fldCharType="end"/>
        </w:r>
      </w:hyperlink>
    </w:p>
    <w:p w14:paraId="49B5D7E4"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36" w:history="1">
        <w:r w:rsidRPr="005E4891">
          <w:rPr>
            <w:rStyle w:val="Hyperlink"/>
            <w:noProof/>
          </w:rPr>
          <w:t>2.2</w:t>
        </w:r>
        <w:r>
          <w:rPr>
            <w:rFonts w:asciiTheme="minorHAnsi" w:eastAsiaTheme="minorEastAsia" w:hAnsiTheme="minorHAnsi" w:cstheme="minorBidi"/>
            <w:noProof/>
          </w:rPr>
          <w:tab/>
        </w:r>
        <w:r w:rsidRPr="005E4891">
          <w:rPr>
            <w:rStyle w:val="Hyperlink"/>
            <w:noProof/>
          </w:rPr>
          <w:t>Household Data</w:t>
        </w:r>
        <w:r>
          <w:rPr>
            <w:noProof/>
            <w:webHidden/>
          </w:rPr>
          <w:tab/>
        </w:r>
        <w:r>
          <w:rPr>
            <w:noProof/>
            <w:webHidden/>
          </w:rPr>
          <w:fldChar w:fldCharType="begin"/>
        </w:r>
        <w:r>
          <w:rPr>
            <w:noProof/>
            <w:webHidden/>
          </w:rPr>
          <w:instrText xml:space="preserve"> PAGEREF _Toc451853636 \h </w:instrText>
        </w:r>
        <w:r>
          <w:rPr>
            <w:noProof/>
            <w:webHidden/>
          </w:rPr>
        </w:r>
        <w:r>
          <w:rPr>
            <w:noProof/>
            <w:webHidden/>
          </w:rPr>
          <w:fldChar w:fldCharType="separate"/>
        </w:r>
        <w:r>
          <w:rPr>
            <w:noProof/>
            <w:webHidden/>
          </w:rPr>
          <w:t>6</w:t>
        </w:r>
        <w:r>
          <w:rPr>
            <w:noProof/>
            <w:webHidden/>
          </w:rPr>
          <w:fldChar w:fldCharType="end"/>
        </w:r>
      </w:hyperlink>
    </w:p>
    <w:p w14:paraId="60282BCE"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37" w:history="1">
        <w:r w:rsidRPr="005E4891">
          <w:rPr>
            <w:rStyle w:val="Hyperlink"/>
            <w:noProof/>
          </w:rPr>
          <w:t>2.2.1</w:t>
        </w:r>
        <w:r>
          <w:rPr>
            <w:rFonts w:asciiTheme="minorHAnsi" w:eastAsiaTheme="minorEastAsia" w:hAnsiTheme="minorHAnsi" w:cstheme="minorBidi"/>
            <w:noProof/>
          </w:rPr>
          <w:tab/>
        </w:r>
        <w:r w:rsidRPr="005E4891">
          <w:rPr>
            <w:rStyle w:val="Hyperlink"/>
            <w:noProof/>
          </w:rPr>
          <w:t>Data Sources</w:t>
        </w:r>
        <w:r>
          <w:rPr>
            <w:noProof/>
            <w:webHidden/>
          </w:rPr>
          <w:tab/>
        </w:r>
        <w:r>
          <w:rPr>
            <w:noProof/>
            <w:webHidden/>
          </w:rPr>
          <w:fldChar w:fldCharType="begin"/>
        </w:r>
        <w:r>
          <w:rPr>
            <w:noProof/>
            <w:webHidden/>
          </w:rPr>
          <w:instrText xml:space="preserve"> PAGEREF _Toc451853637 \h </w:instrText>
        </w:r>
        <w:r>
          <w:rPr>
            <w:noProof/>
            <w:webHidden/>
          </w:rPr>
        </w:r>
        <w:r>
          <w:rPr>
            <w:noProof/>
            <w:webHidden/>
          </w:rPr>
          <w:fldChar w:fldCharType="separate"/>
        </w:r>
        <w:r>
          <w:rPr>
            <w:noProof/>
            <w:webHidden/>
          </w:rPr>
          <w:t>6</w:t>
        </w:r>
        <w:r>
          <w:rPr>
            <w:noProof/>
            <w:webHidden/>
          </w:rPr>
          <w:fldChar w:fldCharType="end"/>
        </w:r>
      </w:hyperlink>
    </w:p>
    <w:p w14:paraId="00255FD9"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38" w:history="1">
        <w:r w:rsidRPr="005E4891">
          <w:rPr>
            <w:rStyle w:val="Hyperlink"/>
            <w:noProof/>
          </w:rPr>
          <w:t>2.2.2</w:t>
        </w:r>
        <w:r>
          <w:rPr>
            <w:rFonts w:asciiTheme="minorHAnsi" w:eastAsiaTheme="minorEastAsia" w:hAnsiTheme="minorHAnsi" w:cstheme="minorBidi"/>
            <w:noProof/>
          </w:rPr>
          <w:tab/>
        </w:r>
        <w:r w:rsidRPr="005E4891">
          <w:rPr>
            <w:rStyle w:val="Hyperlink"/>
            <w:noProof/>
          </w:rPr>
          <w:t>Data Description and Validation</w:t>
        </w:r>
        <w:r>
          <w:rPr>
            <w:noProof/>
            <w:webHidden/>
          </w:rPr>
          <w:tab/>
        </w:r>
        <w:r>
          <w:rPr>
            <w:noProof/>
            <w:webHidden/>
          </w:rPr>
          <w:fldChar w:fldCharType="begin"/>
        </w:r>
        <w:r>
          <w:rPr>
            <w:noProof/>
            <w:webHidden/>
          </w:rPr>
          <w:instrText xml:space="preserve"> PAGEREF _Toc451853638 \h </w:instrText>
        </w:r>
        <w:r>
          <w:rPr>
            <w:noProof/>
            <w:webHidden/>
          </w:rPr>
        </w:r>
        <w:r>
          <w:rPr>
            <w:noProof/>
            <w:webHidden/>
          </w:rPr>
          <w:fldChar w:fldCharType="separate"/>
        </w:r>
        <w:r>
          <w:rPr>
            <w:noProof/>
            <w:webHidden/>
          </w:rPr>
          <w:t>7</w:t>
        </w:r>
        <w:r>
          <w:rPr>
            <w:noProof/>
            <w:webHidden/>
          </w:rPr>
          <w:fldChar w:fldCharType="end"/>
        </w:r>
      </w:hyperlink>
    </w:p>
    <w:p w14:paraId="34DAAB6D"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39" w:history="1">
        <w:r w:rsidRPr="005E4891">
          <w:rPr>
            <w:rStyle w:val="Hyperlink"/>
            <w:noProof/>
          </w:rPr>
          <w:t>2.3</w:t>
        </w:r>
        <w:r>
          <w:rPr>
            <w:rFonts w:asciiTheme="minorHAnsi" w:eastAsiaTheme="minorEastAsia" w:hAnsiTheme="minorHAnsi" w:cstheme="minorBidi"/>
            <w:noProof/>
          </w:rPr>
          <w:tab/>
        </w:r>
        <w:r w:rsidRPr="005E4891">
          <w:rPr>
            <w:rStyle w:val="Hyperlink"/>
            <w:noProof/>
          </w:rPr>
          <w:t>Employment Data</w:t>
        </w:r>
        <w:r>
          <w:rPr>
            <w:noProof/>
            <w:webHidden/>
          </w:rPr>
          <w:tab/>
        </w:r>
        <w:r>
          <w:rPr>
            <w:noProof/>
            <w:webHidden/>
          </w:rPr>
          <w:fldChar w:fldCharType="begin"/>
        </w:r>
        <w:r>
          <w:rPr>
            <w:noProof/>
            <w:webHidden/>
          </w:rPr>
          <w:instrText xml:space="preserve"> PAGEREF _Toc451853639 \h </w:instrText>
        </w:r>
        <w:r>
          <w:rPr>
            <w:noProof/>
            <w:webHidden/>
          </w:rPr>
        </w:r>
        <w:r>
          <w:rPr>
            <w:noProof/>
            <w:webHidden/>
          </w:rPr>
          <w:fldChar w:fldCharType="separate"/>
        </w:r>
        <w:r>
          <w:rPr>
            <w:noProof/>
            <w:webHidden/>
          </w:rPr>
          <w:t>8</w:t>
        </w:r>
        <w:r>
          <w:rPr>
            <w:noProof/>
            <w:webHidden/>
          </w:rPr>
          <w:fldChar w:fldCharType="end"/>
        </w:r>
      </w:hyperlink>
    </w:p>
    <w:p w14:paraId="43EF32CA"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40" w:history="1">
        <w:r w:rsidRPr="005E4891">
          <w:rPr>
            <w:rStyle w:val="Hyperlink"/>
            <w:noProof/>
          </w:rPr>
          <w:t>2.3.1</w:t>
        </w:r>
        <w:r>
          <w:rPr>
            <w:rFonts w:asciiTheme="minorHAnsi" w:eastAsiaTheme="minorEastAsia" w:hAnsiTheme="minorHAnsi" w:cstheme="minorBidi"/>
            <w:noProof/>
          </w:rPr>
          <w:tab/>
        </w:r>
        <w:r w:rsidRPr="005E4891">
          <w:rPr>
            <w:rStyle w:val="Hyperlink"/>
            <w:noProof/>
          </w:rPr>
          <w:t>Data Sources</w:t>
        </w:r>
        <w:r>
          <w:rPr>
            <w:noProof/>
            <w:webHidden/>
          </w:rPr>
          <w:tab/>
        </w:r>
        <w:r>
          <w:rPr>
            <w:noProof/>
            <w:webHidden/>
          </w:rPr>
          <w:fldChar w:fldCharType="begin"/>
        </w:r>
        <w:r>
          <w:rPr>
            <w:noProof/>
            <w:webHidden/>
          </w:rPr>
          <w:instrText xml:space="preserve"> PAGEREF _Toc451853640 \h </w:instrText>
        </w:r>
        <w:r>
          <w:rPr>
            <w:noProof/>
            <w:webHidden/>
          </w:rPr>
        </w:r>
        <w:r>
          <w:rPr>
            <w:noProof/>
            <w:webHidden/>
          </w:rPr>
          <w:fldChar w:fldCharType="separate"/>
        </w:r>
        <w:r>
          <w:rPr>
            <w:noProof/>
            <w:webHidden/>
          </w:rPr>
          <w:t>8</w:t>
        </w:r>
        <w:r>
          <w:rPr>
            <w:noProof/>
            <w:webHidden/>
          </w:rPr>
          <w:fldChar w:fldCharType="end"/>
        </w:r>
      </w:hyperlink>
    </w:p>
    <w:p w14:paraId="4A7C4E77"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41" w:history="1">
        <w:r w:rsidRPr="005E4891">
          <w:rPr>
            <w:rStyle w:val="Hyperlink"/>
            <w:noProof/>
          </w:rPr>
          <w:t>2.3.2</w:t>
        </w:r>
        <w:r>
          <w:rPr>
            <w:rFonts w:asciiTheme="minorHAnsi" w:eastAsiaTheme="minorEastAsia" w:hAnsiTheme="minorHAnsi" w:cstheme="minorBidi"/>
            <w:noProof/>
          </w:rPr>
          <w:tab/>
        </w:r>
        <w:r w:rsidRPr="005E4891">
          <w:rPr>
            <w:rStyle w:val="Hyperlink"/>
            <w:noProof/>
          </w:rPr>
          <w:t>Data Description and Validation</w:t>
        </w:r>
        <w:r>
          <w:rPr>
            <w:noProof/>
            <w:webHidden/>
          </w:rPr>
          <w:tab/>
        </w:r>
        <w:r>
          <w:rPr>
            <w:noProof/>
            <w:webHidden/>
          </w:rPr>
          <w:fldChar w:fldCharType="begin"/>
        </w:r>
        <w:r>
          <w:rPr>
            <w:noProof/>
            <w:webHidden/>
          </w:rPr>
          <w:instrText xml:space="preserve"> PAGEREF _Toc451853641 \h </w:instrText>
        </w:r>
        <w:r>
          <w:rPr>
            <w:noProof/>
            <w:webHidden/>
          </w:rPr>
        </w:r>
        <w:r>
          <w:rPr>
            <w:noProof/>
            <w:webHidden/>
          </w:rPr>
          <w:fldChar w:fldCharType="separate"/>
        </w:r>
        <w:r>
          <w:rPr>
            <w:noProof/>
            <w:webHidden/>
          </w:rPr>
          <w:t>8</w:t>
        </w:r>
        <w:r>
          <w:rPr>
            <w:noProof/>
            <w:webHidden/>
          </w:rPr>
          <w:fldChar w:fldCharType="end"/>
        </w:r>
      </w:hyperlink>
    </w:p>
    <w:p w14:paraId="1DDB1854"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42" w:history="1">
        <w:r w:rsidRPr="005E4891">
          <w:rPr>
            <w:rStyle w:val="Hyperlink"/>
            <w:noProof/>
          </w:rPr>
          <w:t>2.4</w:t>
        </w:r>
        <w:r>
          <w:rPr>
            <w:rFonts w:asciiTheme="minorHAnsi" w:eastAsiaTheme="minorEastAsia" w:hAnsiTheme="minorHAnsi" w:cstheme="minorBidi"/>
            <w:noProof/>
          </w:rPr>
          <w:tab/>
        </w:r>
        <w:r w:rsidRPr="005E4891">
          <w:rPr>
            <w:rStyle w:val="Hyperlink"/>
            <w:noProof/>
          </w:rPr>
          <w:t>Special Generator Data</w:t>
        </w:r>
        <w:r>
          <w:rPr>
            <w:noProof/>
            <w:webHidden/>
          </w:rPr>
          <w:tab/>
        </w:r>
        <w:r>
          <w:rPr>
            <w:noProof/>
            <w:webHidden/>
          </w:rPr>
          <w:fldChar w:fldCharType="begin"/>
        </w:r>
        <w:r>
          <w:rPr>
            <w:noProof/>
            <w:webHidden/>
          </w:rPr>
          <w:instrText xml:space="preserve"> PAGEREF _Toc451853642 \h </w:instrText>
        </w:r>
        <w:r>
          <w:rPr>
            <w:noProof/>
            <w:webHidden/>
          </w:rPr>
        </w:r>
        <w:r>
          <w:rPr>
            <w:noProof/>
            <w:webHidden/>
          </w:rPr>
          <w:fldChar w:fldCharType="separate"/>
        </w:r>
        <w:r>
          <w:rPr>
            <w:noProof/>
            <w:webHidden/>
          </w:rPr>
          <w:t>9</w:t>
        </w:r>
        <w:r>
          <w:rPr>
            <w:noProof/>
            <w:webHidden/>
          </w:rPr>
          <w:fldChar w:fldCharType="end"/>
        </w:r>
      </w:hyperlink>
    </w:p>
    <w:p w14:paraId="794113F9"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43" w:history="1">
        <w:r w:rsidRPr="005E4891">
          <w:rPr>
            <w:rStyle w:val="Hyperlink"/>
            <w:noProof/>
          </w:rPr>
          <w:t>2.4.1</w:t>
        </w:r>
        <w:r>
          <w:rPr>
            <w:rFonts w:asciiTheme="minorHAnsi" w:eastAsiaTheme="minorEastAsia" w:hAnsiTheme="minorHAnsi" w:cstheme="minorBidi"/>
            <w:noProof/>
          </w:rPr>
          <w:tab/>
        </w:r>
        <w:r w:rsidRPr="005E4891">
          <w:rPr>
            <w:rStyle w:val="Hyperlink"/>
            <w:noProof/>
          </w:rPr>
          <w:t>Data Sources</w:t>
        </w:r>
        <w:r>
          <w:rPr>
            <w:noProof/>
            <w:webHidden/>
          </w:rPr>
          <w:tab/>
        </w:r>
        <w:r>
          <w:rPr>
            <w:noProof/>
            <w:webHidden/>
          </w:rPr>
          <w:fldChar w:fldCharType="begin"/>
        </w:r>
        <w:r>
          <w:rPr>
            <w:noProof/>
            <w:webHidden/>
          </w:rPr>
          <w:instrText xml:space="preserve"> PAGEREF _Toc451853643 \h </w:instrText>
        </w:r>
        <w:r>
          <w:rPr>
            <w:noProof/>
            <w:webHidden/>
          </w:rPr>
        </w:r>
        <w:r>
          <w:rPr>
            <w:noProof/>
            <w:webHidden/>
          </w:rPr>
          <w:fldChar w:fldCharType="separate"/>
        </w:r>
        <w:r>
          <w:rPr>
            <w:noProof/>
            <w:webHidden/>
          </w:rPr>
          <w:t>9</w:t>
        </w:r>
        <w:r>
          <w:rPr>
            <w:noProof/>
            <w:webHidden/>
          </w:rPr>
          <w:fldChar w:fldCharType="end"/>
        </w:r>
      </w:hyperlink>
    </w:p>
    <w:p w14:paraId="50A81FE8"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44" w:history="1">
        <w:r w:rsidRPr="005E4891">
          <w:rPr>
            <w:rStyle w:val="Hyperlink"/>
            <w:noProof/>
          </w:rPr>
          <w:t>2.4.2</w:t>
        </w:r>
        <w:r>
          <w:rPr>
            <w:rFonts w:asciiTheme="minorHAnsi" w:eastAsiaTheme="minorEastAsia" w:hAnsiTheme="minorHAnsi" w:cstheme="minorBidi"/>
            <w:noProof/>
          </w:rPr>
          <w:tab/>
        </w:r>
        <w:r w:rsidRPr="005E4891">
          <w:rPr>
            <w:rStyle w:val="Hyperlink"/>
            <w:noProof/>
          </w:rPr>
          <w:t>Data Description and Validation</w:t>
        </w:r>
        <w:r>
          <w:rPr>
            <w:noProof/>
            <w:webHidden/>
          </w:rPr>
          <w:tab/>
        </w:r>
        <w:r>
          <w:rPr>
            <w:noProof/>
            <w:webHidden/>
          </w:rPr>
          <w:fldChar w:fldCharType="begin"/>
        </w:r>
        <w:r>
          <w:rPr>
            <w:noProof/>
            <w:webHidden/>
          </w:rPr>
          <w:instrText xml:space="preserve"> PAGEREF _Toc451853644 \h </w:instrText>
        </w:r>
        <w:r>
          <w:rPr>
            <w:noProof/>
            <w:webHidden/>
          </w:rPr>
        </w:r>
        <w:r>
          <w:rPr>
            <w:noProof/>
            <w:webHidden/>
          </w:rPr>
          <w:fldChar w:fldCharType="separate"/>
        </w:r>
        <w:r>
          <w:rPr>
            <w:noProof/>
            <w:webHidden/>
          </w:rPr>
          <w:t>9</w:t>
        </w:r>
        <w:r>
          <w:rPr>
            <w:noProof/>
            <w:webHidden/>
          </w:rPr>
          <w:fldChar w:fldCharType="end"/>
        </w:r>
      </w:hyperlink>
    </w:p>
    <w:p w14:paraId="5CDCE936"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45" w:history="1">
        <w:r w:rsidRPr="005E4891">
          <w:rPr>
            <w:rStyle w:val="Hyperlink"/>
            <w:noProof/>
          </w:rPr>
          <w:t>2.5</w:t>
        </w:r>
        <w:r>
          <w:rPr>
            <w:rFonts w:asciiTheme="minorHAnsi" w:eastAsiaTheme="minorEastAsia" w:hAnsiTheme="minorHAnsi" w:cstheme="minorBidi"/>
            <w:noProof/>
          </w:rPr>
          <w:tab/>
        </w:r>
        <w:r w:rsidRPr="005E4891">
          <w:rPr>
            <w:rStyle w:val="Hyperlink"/>
            <w:noProof/>
          </w:rPr>
          <w:t>Classification Sub-models</w:t>
        </w:r>
        <w:r>
          <w:rPr>
            <w:noProof/>
            <w:webHidden/>
          </w:rPr>
          <w:tab/>
        </w:r>
        <w:r>
          <w:rPr>
            <w:noProof/>
            <w:webHidden/>
          </w:rPr>
          <w:fldChar w:fldCharType="begin"/>
        </w:r>
        <w:r>
          <w:rPr>
            <w:noProof/>
            <w:webHidden/>
          </w:rPr>
          <w:instrText xml:space="preserve"> PAGEREF _Toc451853645 \h </w:instrText>
        </w:r>
        <w:r>
          <w:rPr>
            <w:noProof/>
            <w:webHidden/>
          </w:rPr>
        </w:r>
        <w:r>
          <w:rPr>
            <w:noProof/>
            <w:webHidden/>
          </w:rPr>
          <w:fldChar w:fldCharType="separate"/>
        </w:r>
        <w:r>
          <w:rPr>
            <w:noProof/>
            <w:webHidden/>
          </w:rPr>
          <w:t>9</w:t>
        </w:r>
        <w:r>
          <w:rPr>
            <w:noProof/>
            <w:webHidden/>
          </w:rPr>
          <w:fldChar w:fldCharType="end"/>
        </w:r>
      </w:hyperlink>
    </w:p>
    <w:p w14:paraId="21EBA5F8"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46" w:history="1">
        <w:r w:rsidRPr="005E4891">
          <w:rPr>
            <w:rStyle w:val="Hyperlink"/>
            <w:noProof/>
          </w:rPr>
          <w:t>2.5.1</w:t>
        </w:r>
        <w:r>
          <w:rPr>
            <w:rFonts w:asciiTheme="minorHAnsi" w:eastAsiaTheme="minorEastAsia" w:hAnsiTheme="minorHAnsi" w:cstheme="minorBidi"/>
            <w:noProof/>
          </w:rPr>
          <w:tab/>
        </w:r>
        <w:r w:rsidRPr="005E4891">
          <w:rPr>
            <w:rStyle w:val="Hyperlink"/>
            <w:noProof/>
          </w:rPr>
          <w:t>Vehicle Ownership</w:t>
        </w:r>
        <w:r>
          <w:rPr>
            <w:noProof/>
            <w:webHidden/>
          </w:rPr>
          <w:tab/>
        </w:r>
        <w:r>
          <w:rPr>
            <w:noProof/>
            <w:webHidden/>
          </w:rPr>
          <w:fldChar w:fldCharType="begin"/>
        </w:r>
        <w:r>
          <w:rPr>
            <w:noProof/>
            <w:webHidden/>
          </w:rPr>
          <w:instrText xml:space="preserve"> PAGEREF _Toc451853646 \h </w:instrText>
        </w:r>
        <w:r>
          <w:rPr>
            <w:noProof/>
            <w:webHidden/>
          </w:rPr>
        </w:r>
        <w:r>
          <w:rPr>
            <w:noProof/>
            <w:webHidden/>
          </w:rPr>
          <w:fldChar w:fldCharType="separate"/>
        </w:r>
        <w:r>
          <w:rPr>
            <w:noProof/>
            <w:webHidden/>
          </w:rPr>
          <w:t>9</w:t>
        </w:r>
        <w:r>
          <w:rPr>
            <w:noProof/>
            <w:webHidden/>
          </w:rPr>
          <w:fldChar w:fldCharType="end"/>
        </w:r>
      </w:hyperlink>
    </w:p>
    <w:p w14:paraId="684ADD67"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47" w:history="1">
        <w:r w:rsidRPr="005E4891">
          <w:rPr>
            <w:rStyle w:val="Hyperlink"/>
            <w:noProof/>
          </w:rPr>
          <w:t>2.5.2</w:t>
        </w:r>
        <w:r>
          <w:rPr>
            <w:rFonts w:asciiTheme="minorHAnsi" w:eastAsiaTheme="minorEastAsia" w:hAnsiTheme="minorHAnsi" w:cstheme="minorBidi"/>
            <w:noProof/>
          </w:rPr>
          <w:tab/>
        </w:r>
        <w:r w:rsidRPr="005E4891">
          <w:rPr>
            <w:rStyle w:val="Hyperlink"/>
            <w:noProof/>
          </w:rPr>
          <w:t>Household Classification</w:t>
        </w:r>
        <w:r>
          <w:rPr>
            <w:noProof/>
            <w:webHidden/>
          </w:rPr>
          <w:tab/>
        </w:r>
        <w:r>
          <w:rPr>
            <w:noProof/>
            <w:webHidden/>
          </w:rPr>
          <w:fldChar w:fldCharType="begin"/>
        </w:r>
        <w:r>
          <w:rPr>
            <w:noProof/>
            <w:webHidden/>
          </w:rPr>
          <w:instrText xml:space="preserve"> PAGEREF _Toc451853647 \h </w:instrText>
        </w:r>
        <w:r>
          <w:rPr>
            <w:noProof/>
            <w:webHidden/>
          </w:rPr>
        </w:r>
        <w:r>
          <w:rPr>
            <w:noProof/>
            <w:webHidden/>
          </w:rPr>
          <w:fldChar w:fldCharType="separate"/>
        </w:r>
        <w:r>
          <w:rPr>
            <w:noProof/>
            <w:webHidden/>
          </w:rPr>
          <w:t>10</w:t>
        </w:r>
        <w:r>
          <w:rPr>
            <w:noProof/>
            <w:webHidden/>
          </w:rPr>
          <w:fldChar w:fldCharType="end"/>
        </w:r>
      </w:hyperlink>
    </w:p>
    <w:p w14:paraId="1B1CAF1B"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48" w:history="1">
        <w:r w:rsidRPr="005E4891">
          <w:rPr>
            <w:rStyle w:val="Hyperlink"/>
            <w:noProof/>
          </w:rPr>
          <w:t>2.5.3</w:t>
        </w:r>
        <w:r>
          <w:rPr>
            <w:rFonts w:asciiTheme="minorHAnsi" w:eastAsiaTheme="minorEastAsia" w:hAnsiTheme="minorHAnsi" w:cstheme="minorBidi"/>
            <w:noProof/>
          </w:rPr>
          <w:tab/>
        </w:r>
        <w:r w:rsidRPr="005E4891">
          <w:rPr>
            <w:rStyle w:val="Hyperlink"/>
            <w:noProof/>
          </w:rPr>
          <w:t>Area Type Definitions</w:t>
        </w:r>
        <w:r>
          <w:rPr>
            <w:noProof/>
            <w:webHidden/>
          </w:rPr>
          <w:tab/>
        </w:r>
        <w:r>
          <w:rPr>
            <w:noProof/>
            <w:webHidden/>
          </w:rPr>
          <w:fldChar w:fldCharType="begin"/>
        </w:r>
        <w:r>
          <w:rPr>
            <w:noProof/>
            <w:webHidden/>
          </w:rPr>
          <w:instrText xml:space="preserve"> PAGEREF _Toc451853648 \h </w:instrText>
        </w:r>
        <w:r>
          <w:rPr>
            <w:noProof/>
            <w:webHidden/>
          </w:rPr>
        </w:r>
        <w:r>
          <w:rPr>
            <w:noProof/>
            <w:webHidden/>
          </w:rPr>
          <w:fldChar w:fldCharType="separate"/>
        </w:r>
        <w:r>
          <w:rPr>
            <w:noProof/>
            <w:webHidden/>
          </w:rPr>
          <w:t>10</w:t>
        </w:r>
        <w:r>
          <w:rPr>
            <w:noProof/>
            <w:webHidden/>
          </w:rPr>
          <w:fldChar w:fldCharType="end"/>
        </w:r>
      </w:hyperlink>
    </w:p>
    <w:p w14:paraId="36766DDC"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49" w:history="1">
        <w:r w:rsidRPr="005E4891">
          <w:rPr>
            <w:rStyle w:val="Hyperlink"/>
            <w:noProof/>
          </w:rPr>
          <w:t>2.6</w:t>
        </w:r>
        <w:r>
          <w:rPr>
            <w:rFonts w:asciiTheme="minorHAnsi" w:eastAsiaTheme="minorEastAsia" w:hAnsiTheme="minorHAnsi" w:cstheme="minorBidi"/>
            <w:noProof/>
          </w:rPr>
          <w:tab/>
        </w:r>
        <w:r w:rsidRPr="005E4891">
          <w:rPr>
            <w:rStyle w:val="Hyperlink"/>
            <w:noProof/>
          </w:rPr>
          <w:t>CFRPM District Geography</w:t>
        </w:r>
        <w:r>
          <w:rPr>
            <w:noProof/>
            <w:webHidden/>
          </w:rPr>
          <w:tab/>
        </w:r>
        <w:r>
          <w:rPr>
            <w:noProof/>
            <w:webHidden/>
          </w:rPr>
          <w:fldChar w:fldCharType="begin"/>
        </w:r>
        <w:r>
          <w:rPr>
            <w:noProof/>
            <w:webHidden/>
          </w:rPr>
          <w:instrText xml:space="preserve"> PAGEREF _Toc451853649 \h </w:instrText>
        </w:r>
        <w:r>
          <w:rPr>
            <w:noProof/>
            <w:webHidden/>
          </w:rPr>
        </w:r>
        <w:r>
          <w:rPr>
            <w:noProof/>
            <w:webHidden/>
          </w:rPr>
          <w:fldChar w:fldCharType="separate"/>
        </w:r>
        <w:r>
          <w:rPr>
            <w:noProof/>
            <w:webHidden/>
          </w:rPr>
          <w:t>10</w:t>
        </w:r>
        <w:r>
          <w:rPr>
            <w:noProof/>
            <w:webHidden/>
          </w:rPr>
          <w:fldChar w:fldCharType="end"/>
        </w:r>
      </w:hyperlink>
    </w:p>
    <w:p w14:paraId="78615C99"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50" w:history="1">
        <w:r w:rsidRPr="005E4891">
          <w:rPr>
            <w:rStyle w:val="Hyperlink"/>
            <w:noProof/>
          </w:rPr>
          <w:t>2.6.1</w:t>
        </w:r>
        <w:r>
          <w:rPr>
            <w:rFonts w:asciiTheme="minorHAnsi" w:eastAsiaTheme="minorEastAsia" w:hAnsiTheme="minorHAnsi" w:cstheme="minorBidi"/>
            <w:noProof/>
          </w:rPr>
          <w:tab/>
        </w:r>
        <w:r w:rsidRPr="005E4891">
          <w:rPr>
            <w:rStyle w:val="Hyperlink"/>
            <w:noProof/>
          </w:rPr>
          <w:t>Need for District Geography</w:t>
        </w:r>
        <w:r>
          <w:rPr>
            <w:noProof/>
            <w:webHidden/>
          </w:rPr>
          <w:tab/>
        </w:r>
        <w:r>
          <w:rPr>
            <w:noProof/>
            <w:webHidden/>
          </w:rPr>
          <w:fldChar w:fldCharType="begin"/>
        </w:r>
        <w:r>
          <w:rPr>
            <w:noProof/>
            <w:webHidden/>
          </w:rPr>
          <w:instrText xml:space="preserve"> PAGEREF _Toc451853650 \h </w:instrText>
        </w:r>
        <w:r>
          <w:rPr>
            <w:noProof/>
            <w:webHidden/>
          </w:rPr>
        </w:r>
        <w:r>
          <w:rPr>
            <w:noProof/>
            <w:webHidden/>
          </w:rPr>
          <w:fldChar w:fldCharType="separate"/>
        </w:r>
        <w:r>
          <w:rPr>
            <w:noProof/>
            <w:webHidden/>
          </w:rPr>
          <w:t>10</w:t>
        </w:r>
        <w:r>
          <w:rPr>
            <w:noProof/>
            <w:webHidden/>
          </w:rPr>
          <w:fldChar w:fldCharType="end"/>
        </w:r>
      </w:hyperlink>
    </w:p>
    <w:p w14:paraId="4A2A44F4"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51" w:history="1">
        <w:r w:rsidRPr="005E4891">
          <w:rPr>
            <w:rStyle w:val="Hyperlink"/>
            <w:noProof/>
          </w:rPr>
          <w:t>2.6.2</w:t>
        </w:r>
        <w:r>
          <w:rPr>
            <w:rFonts w:asciiTheme="minorHAnsi" w:eastAsiaTheme="minorEastAsia" w:hAnsiTheme="minorHAnsi" w:cstheme="minorBidi"/>
            <w:noProof/>
          </w:rPr>
          <w:tab/>
        </w:r>
        <w:r w:rsidRPr="005E4891">
          <w:rPr>
            <w:rStyle w:val="Hyperlink"/>
            <w:noProof/>
          </w:rPr>
          <w:t>Criteria for Establishing Districts</w:t>
        </w:r>
        <w:r>
          <w:rPr>
            <w:noProof/>
            <w:webHidden/>
          </w:rPr>
          <w:tab/>
        </w:r>
        <w:r>
          <w:rPr>
            <w:noProof/>
            <w:webHidden/>
          </w:rPr>
          <w:fldChar w:fldCharType="begin"/>
        </w:r>
        <w:r>
          <w:rPr>
            <w:noProof/>
            <w:webHidden/>
          </w:rPr>
          <w:instrText xml:space="preserve"> PAGEREF _Toc451853651 \h </w:instrText>
        </w:r>
        <w:r>
          <w:rPr>
            <w:noProof/>
            <w:webHidden/>
          </w:rPr>
        </w:r>
        <w:r>
          <w:rPr>
            <w:noProof/>
            <w:webHidden/>
          </w:rPr>
          <w:fldChar w:fldCharType="separate"/>
        </w:r>
        <w:r>
          <w:rPr>
            <w:noProof/>
            <w:webHidden/>
          </w:rPr>
          <w:t>10</w:t>
        </w:r>
        <w:r>
          <w:rPr>
            <w:noProof/>
            <w:webHidden/>
          </w:rPr>
          <w:fldChar w:fldCharType="end"/>
        </w:r>
      </w:hyperlink>
    </w:p>
    <w:p w14:paraId="52A429B8"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52" w:history="1">
        <w:r w:rsidRPr="005E4891">
          <w:rPr>
            <w:rStyle w:val="Hyperlink"/>
            <w:noProof/>
          </w:rPr>
          <w:t>2.6.3</w:t>
        </w:r>
        <w:r>
          <w:rPr>
            <w:rFonts w:asciiTheme="minorHAnsi" w:eastAsiaTheme="minorEastAsia" w:hAnsiTheme="minorHAnsi" w:cstheme="minorBidi"/>
            <w:noProof/>
          </w:rPr>
          <w:tab/>
        </w:r>
        <w:r w:rsidRPr="005E4891">
          <w:rPr>
            <w:rStyle w:val="Hyperlink"/>
            <w:noProof/>
          </w:rPr>
          <w:t>CFRPM District Geography</w:t>
        </w:r>
        <w:r>
          <w:rPr>
            <w:noProof/>
            <w:webHidden/>
          </w:rPr>
          <w:tab/>
        </w:r>
        <w:r>
          <w:rPr>
            <w:noProof/>
            <w:webHidden/>
          </w:rPr>
          <w:fldChar w:fldCharType="begin"/>
        </w:r>
        <w:r>
          <w:rPr>
            <w:noProof/>
            <w:webHidden/>
          </w:rPr>
          <w:instrText xml:space="preserve"> PAGEREF _Toc451853652 \h </w:instrText>
        </w:r>
        <w:r>
          <w:rPr>
            <w:noProof/>
            <w:webHidden/>
          </w:rPr>
        </w:r>
        <w:r>
          <w:rPr>
            <w:noProof/>
            <w:webHidden/>
          </w:rPr>
          <w:fldChar w:fldCharType="separate"/>
        </w:r>
        <w:r>
          <w:rPr>
            <w:noProof/>
            <w:webHidden/>
          </w:rPr>
          <w:t>10</w:t>
        </w:r>
        <w:r>
          <w:rPr>
            <w:noProof/>
            <w:webHidden/>
          </w:rPr>
          <w:fldChar w:fldCharType="end"/>
        </w:r>
      </w:hyperlink>
    </w:p>
    <w:p w14:paraId="7EE152F4" w14:textId="77777777" w:rsidR="00B61A61" w:rsidRDefault="00B61A61">
      <w:pPr>
        <w:pStyle w:val="TOC1"/>
        <w:tabs>
          <w:tab w:val="left" w:pos="440"/>
          <w:tab w:val="right" w:leader="dot" w:pos="8846"/>
        </w:tabs>
        <w:rPr>
          <w:rFonts w:asciiTheme="minorHAnsi" w:eastAsiaTheme="minorEastAsia" w:hAnsiTheme="minorHAnsi" w:cstheme="minorBidi"/>
          <w:caps w:val="0"/>
          <w:noProof/>
        </w:rPr>
      </w:pPr>
      <w:hyperlink w:anchor="_Toc451853653" w:history="1">
        <w:r w:rsidRPr="005E4891">
          <w:rPr>
            <w:rStyle w:val="Hyperlink"/>
            <w:noProof/>
          </w:rPr>
          <w:t>3</w:t>
        </w:r>
        <w:r>
          <w:rPr>
            <w:rFonts w:asciiTheme="minorHAnsi" w:eastAsiaTheme="minorEastAsia" w:hAnsiTheme="minorHAnsi" w:cstheme="minorBidi"/>
            <w:caps w:val="0"/>
            <w:noProof/>
          </w:rPr>
          <w:tab/>
        </w:r>
        <w:r w:rsidRPr="005E4891">
          <w:rPr>
            <w:rStyle w:val="Hyperlink"/>
            <w:noProof/>
          </w:rPr>
          <w:t>Network Development</w:t>
        </w:r>
        <w:r>
          <w:rPr>
            <w:noProof/>
            <w:webHidden/>
          </w:rPr>
          <w:tab/>
        </w:r>
        <w:r>
          <w:rPr>
            <w:noProof/>
            <w:webHidden/>
          </w:rPr>
          <w:fldChar w:fldCharType="begin"/>
        </w:r>
        <w:r>
          <w:rPr>
            <w:noProof/>
            <w:webHidden/>
          </w:rPr>
          <w:instrText xml:space="preserve"> PAGEREF _Toc451853653 \h </w:instrText>
        </w:r>
        <w:r>
          <w:rPr>
            <w:noProof/>
            <w:webHidden/>
          </w:rPr>
        </w:r>
        <w:r>
          <w:rPr>
            <w:noProof/>
            <w:webHidden/>
          </w:rPr>
          <w:fldChar w:fldCharType="separate"/>
        </w:r>
        <w:r>
          <w:rPr>
            <w:noProof/>
            <w:webHidden/>
          </w:rPr>
          <w:t>11</w:t>
        </w:r>
        <w:r>
          <w:rPr>
            <w:noProof/>
            <w:webHidden/>
          </w:rPr>
          <w:fldChar w:fldCharType="end"/>
        </w:r>
      </w:hyperlink>
    </w:p>
    <w:p w14:paraId="2538560D"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54" w:history="1">
        <w:r w:rsidRPr="005E4891">
          <w:rPr>
            <w:rStyle w:val="Hyperlink"/>
            <w:noProof/>
          </w:rPr>
          <w:t>3.1</w:t>
        </w:r>
        <w:r>
          <w:rPr>
            <w:rFonts w:asciiTheme="minorHAnsi" w:eastAsiaTheme="minorEastAsia" w:hAnsiTheme="minorHAnsi" w:cstheme="minorBidi"/>
            <w:noProof/>
          </w:rPr>
          <w:tab/>
        </w:r>
        <w:r w:rsidRPr="005E4891">
          <w:rPr>
            <w:rStyle w:val="Hyperlink"/>
            <w:noProof/>
          </w:rPr>
          <w:t>Highway Networks</w:t>
        </w:r>
        <w:r>
          <w:rPr>
            <w:noProof/>
            <w:webHidden/>
          </w:rPr>
          <w:tab/>
        </w:r>
        <w:r>
          <w:rPr>
            <w:noProof/>
            <w:webHidden/>
          </w:rPr>
          <w:fldChar w:fldCharType="begin"/>
        </w:r>
        <w:r>
          <w:rPr>
            <w:noProof/>
            <w:webHidden/>
          </w:rPr>
          <w:instrText xml:space="preserve"> PAGEREF _Toc451853654 \h </w:instrText>
        </w:r>
        <w:r>
          <w:rPr>
            <w:noProof/>
            <w:webHidden/>
          </w:rPr>
        </w:r>
        <w:r>
          <w:rPr>
            <w:noProof/>
            <w:webHidden/>
          </w:rPr>
          <w:fldChar w:fldCharType="separate"/>
        </w:r>
        <w:r>
          <w:rPr>
            <w:noProof/>
            <w:webHidden/>
          </w:rPr>
          <w:t>11</w:t>
        </w:r>
        <w:r>
          <w:rPr>
            <w:noProof/>
            <w:webHidden/>
          </w:rPr>
          <w:fldChar w:fldCharType="end"/>
        </w:r>
      </w:hyperlink>
    </w:p>
    <w:p w14:paraId="7D49EA7D"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55" w:history="1">
        <w:r w:rsidRPr="005E4891">
          <w:rPr>
            <w:rStyle w:val="Hyperlink"/>
            <w:noProof/>
          </w:rPr>
          <w:t>3.1.1</w:t>
        </w:r>
        <w:r>
          <w:rPr>
            <w:rFonts w:asciiTheme="minorHAnsi" w:eastAsiaTheme="minorEastAsia" w:hAnsiTheme="minorHAnsi" w:cstheme="minorBidi"/>
            <w:noProof/>
          </w:rPr>
          <w:tab/>
        </w:r>
        <w:r w:rsidRPr="005E4891">
          <w:rPr>
            <w:rStyle w:val="Hyperlink"/>
            <w:noProof/>
          </w:rPr>
          <w:t>Speed</w:t>
        </w:r>
        <w:r>
          <w:rPr>
            <w:noProof/>
            <w:webHidden/>
          </w:rPr>
          <w:tab/>
        </w:r>
        <w:r>
          <w:rPr>
            <w:noProof/>
            <w:webHidden/>
          </w:rPr>
          <w:fldChar w:fldCharType="begin"/>
        </w:r>
        <w:r>
          <w:rPr>
            <w:noProof/>
            <w:webHidden/>
          </w:rPr>
          <w:instrText xml:space="preserve"> PAGEREF _Toc451853655 \h </w:instrText>
        </w:r>
        <w:r>
          <w:rPr>
            <w:noProof/>
            <w:webHidden/>
          </w:rPr>
        </w:r>
        <w:r>
          <w:rPr>
            <w:noProof/>
            <w:webHidden/>
          </w:rPr>
          <w:fldChar w:fldCharType="separate"/>
        </w:r>
        <w:r>
          <w:rPr>
            <w:noProof/>
            <w:webHidden/>
          </w:rPr>
          <w:t>12</w:t>
        </w:r>
        <w:r>
          <w:rPr>
            <w:noProof/>
            <w:webHidden/>
          </w:rPr>
          <w:fldChar w:fldCharType="end"/>
        </w:r>
      </w:hyperlink>
    </w:p>
    <w:p w14:paraId="17B5BF57"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56" w:history="1">
        <w:r w:rsidRPr="005E4891">
          <w:rPr>
            <w:rStyle w:val="Hyperlink"/>
            <w:noProof/>
          </w:rPr>
          <w:t>3.1.2</w:t>
        </w:r>
        <w:r>
          <w:rPr>
            <w:rFonts w:asciiTheme="minorHAnsi" w:eastAsiaTheme="minorEastAsia" w:hAnsiTheme="minorHAnsi" w:cstheme="minorBidi"/>
            <w:noProof/>
          </w:rPr>
          <w:tab/>
        </w:r>
        <w:r w:rsidRPr="005E4891">
          <w:rPr>
            <w:rStyle w:val="Hyperlink"/>
            <w:noProof/>
          </w:rPr>
          <w:t>Capacity Calculation</w:t>
        </w:r>
        <w:r>
          <w:rPr>
            <w:noProof/>
            <w:webHidden/>
          </w:rPr>
          <w:tab/>
        </w:r>
        <w:r>
          <w:rPr>
            <w:noProof/>
            <w:webHidden/>
          </w:rPr>
          <w:fldChar w:fldCharType="begin"/>
        </w:r>
        <w:r>
          <w:rPr>
            <w:noProof/>
            <w:webHidden/>
          </w:rPr>
          <w:instrText xml:space="preserve"> PAGEREF _Toc451853656 \h </w:instrText>
        </w:r>
        <w:r>
          <w:rPr>
            <w:noProof/>
            <w:webHidden/>
          </w:rPr>
        </w:r>
        <w:r>
          <w:rPr>
            <w:noProof/>
            <w:webHidden/>
          </w:rPr>
          <w:fldChar w:fldCharType="separate"/>
        </w:r>
        <w:r>
          <w:rPr>
            <w:noProof/>
            <w:webHidden/>
          </w:rPr>
          <w:t>12</w:t>
        </w:r>
        <w:r>
          <w:rPr>
            <w:noProof/>
            <w:webHidden/>
          </w:rPr>
          <w:fldChar w:fldCharType="end"/>
        </w:r>
      </w:hyperlink>
    </w:p>
    <w:p w14:paraId="327A1EE2"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57" w:history="1">
        <w:r w:rsidRPr="005E4891">
          <w:rPr>
            <w:rStyle w:val="Hyperlink"/>
            <w:noProof/>
          </w:rPr>
          <w:t>3.1.3</w:t>
        </w:r>
        <w:r>
          <w:rPr>
            <w:rFonts w:asciiTheme="minorHAnsi" w:eastAsiaTheme="minorEastAsia" w:hAnsiTheme="minorHAnsi" w:cstheme="minorBidi"/>
            <w:noProof/>
          </w:rPr>
          <w:tab/>
        </w:r>
        <w:r w:rsidRPr="005E4891">
          <w:rPr>
            <w:rStyle w:val="Hyperlink"/>
            <w:noProof/>
          </w:rPr>
          <w:t>Development and Checking of Highway Paths</w:t>
        </w:r>
        <w:r>
          <w:rPr>
            <w:noProof/>
            <w:webHidden/>
          </w:rPr>
          <w:tab/>
        </w:r>
        <w:r>
          <w:rPr>
            <w:noProof/>
            <w:webHidden/>
          </w:rPr>
          <w:fldChar w:fldCharType="begin"/>
        </w:r>
        <w:r>
          <w:rPr>
            <w:noProof/>
            <w:webHidden/>
          </w:rPr>
          <w:instrText xml:space="preserve"> PAGEREF _Toc451853657 \h </w:instrText>
        </w:r>
        <w:r>
          <w:rPr>
            <w:noProof/>
            <w:webHidden/>
          </w:rPr>
        </w:r>
        <w:r>
          <w:rPr>
            <w:noProof/>
            <w:webHidden/>
          </w:rPr>
          <w:fldChar w:fldCharType="separate"/>
        </w:r>
        <w:r>
          <w:rPr>
            <w:noProof/>
            <w:webHidden/>
          </w:rPr>
          <w:t>13</w:t>
        </w:r>
        <w:r>
          <w:rPr>
            <w:noProof/>
            <w:webHidden/>
          </w:rPr>
          <w:fldChar w:fldCharType="end"/>
        </w:r>
      </w:hyperlink>
    </w:p>
    <w:p w14:paraId="11FF9960"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58" w:history="1">
        <w:r w:rsidRPr="005E4891">
          <w:rPr>
            <w:rStyle w:val="Hyperlink"/>
            <w:noProof/>
          </w:rPr>
          <w:t>3.2</w:t>
        </w:r>
        <w:r>
          <w:rPr>
            <w:rFonts w:asciiTheme="minorHAnsi" w:eastAsiaTheme="minorEastAsia" w:hAnsiTheme="minorHAnsi" w:cstheme="minorBidi"/>
            <w:noProof/>
          </w:rPr>
          <w:tab/>
        </w:r>
        <w:r w:rsidRPr="005E4891">
          <w:rPr>
            <w:rStyle w:val="Hyperlink"/>
            <w:noProof/>
          </w:rPr>
          <w:t>Traffic Counts</w:t>
        </w:r>
        <w:r>
          <w:rPr>
            <w:noProof/>
            <w:webHidden/>
          </w:rPr>
          <w:tab/>
        </w:r>
        <w:r>
          <w:rPr>
            <w:noProof/>
            <w:webHidden/>
          </w:rPr>
          <w:fldChar w:fldCharType="begin"/>
        </w:r>
        <w:r>
          <w:rPr>
            <w:noProof/>
            <w:webHidden/>
          </w:rPr>
          <w:instrText xml:space="preserve"> PAGEREF _Toc451853658 \h </w:instrText>
        </w:r>
        <w:r>
          <w:rPr>
            <w:noProof/>
            <w:webHidden/>
          </w:rPr>
        </w:r>
        <w:r>
          <w:rPr>
            <w:noProof/>
            <w:webHidden/>
          </w:rPr>
          <w:fldChar w:fldCharType="separate"/>
        </w:r>
        <w:r>
          <w:rPr>
            <w:noProof/>
            <w:webHidden/>
          </w:rPr>
          <w:t>13</w:t>
        </w:r>
        <w:r>
          <w:rPr>
            <w:noProof/>
            <w:webHidden/>
          </w:rPr>
          <w:fldChar w:fldCharType="end"/>
        </w:r>
      </w:hyperlink>
    </w:p>
    <w:p w14:paraId="15ABA01D"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59" w:history="1">
        <w:r w:rsidRPr="005E4891">
          <w:rPr>
            <w:rStyle w:val="Hyperlink"/>
            <w:noProof/>
          </w:rPr>
          <w:t>3.3</w:t>
        </w:r>
        <w:r>
          <w:rPr>
            <w:rFonts w:asciiTheme="minorHAnsi" w:eastAsiaTheme="minorEastAsia" w:hAnsiTheme="minorHAnsi" w:cstheme="minorBidi"/>
            <w:noProof/>
          </w:rPr>
          <w:tab/>
        </w:r>
        <w:r w:rsidRPr="005E4891">
          <w:rPr>
            <w:rStyle w:val="Hyperlink"/>
            <w:noProof/>
          </w:rPr>
          <w:t>Transit Networks</w:t>
        </w:r>
        <w:r>
          <w:rPr>
            <w:noProof/>
            <w:webHidden/>
          </w:rPr>
          <w:tab/>
        </w:r>
        <w:r>
          <w:rPr>
            <w:noProof/>
            <w:webHidden/>
          </w:rPr>
          <w:fldChar w:fldCharType="begin"/>
        </w:r>
        <w:r>
          <w:rPr>
            <w:noProof/>
            <w:webHidden/>
          </w:rPr>
          <w:instrText xml:space="preserve"> PAGEREF _Toc451853659 \h </w:instrText>
        </w:r>
        <w:r>
          <w:rPr>
            <w:noProof/>
            <w:webHidden/>
          </w:rPr>
        </w:r>
        <w:r>
          <w:rPr>
            <w:noProof/>
            <w:webHidden/>
          </w:rPr>
          <w:fldChar w:fldCharType="separate"/>
        </w:r>
        <w:r>
          <w:rPr>
            <w:noProof/>
            <w:webHidden/>
          </w:rPr>
          <w:t>15</w:t>
        </w:r>
        <w:r>
          <w:rPr>
            <w:noProof/>
            <w:webHidden/>
          </w:rPr>
          <w:fldChar w:fldCharType="end"/>
        </w:r>
      </w:hyperlink>
    </w:p>
    <w:p w14:paraId="742A40C3"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60" w:history="1">
        <w:r w:rsidRPr="005E4891">
          <w:rPr>
            <w:rStyle w:val="Hyperlink"/>
            <w:noProof/>
          </w:rPr>
          <w:t>3.3.1</w:t>
        </w:r>
        <w:r>
          <w:rPr>
            <w:rFonts w:asciiTheme="minorHAnsi" w:eastAsiaTheme="minorEastAsia" w:hAnsiTheme="minorHAnsi" w:cstheme="minorBidi"/>
            <w:noProof/>
          </w:rPr>
          <w:tab/>
        </w:r>
        <w:r w:rsidRPr="005E4891">
          <w:rPr>
            <w:rStyle w:val="Hyperlink"/>
            <w:noProof/>
          </w:rPr>
          <w:t>Transit Route Coding</w:t>
        </w:r>
        <w:r>
          <w:rPr>
            <w:noProof/>
            <w:webHidden/>
          </w:rPr>
          <w:tab/>
        </w:r>
        <w:r>
          <w:rPr>
            <w:noProof/>
            <w:webHidden/>
          </w:rPr>
          <w:fldChar w:fldCharType="begin"/>
        </w:r>
        <w:r>
          <w:rPr>
            <w:noProof/>
            <w:webHidden/>
          </w:rPr>
          <w:instrText xml:space="preserve"> PAGEREF _Toc451853660 \h </w:instrText>
        </w:r>
        <w:r>
          <w:rPr>
            <w:noProof/>
            <w:webHidden/>
          </w:rPr>
        </w:r>
        <w:r>
          <w:rPr>
            <w:noProof/>
            <w:webHidden/>
          </w:rPr>
          <w:fldChar w:fldCharType="separate"/>
        </w:r>
        <w:r>
          <w:rPr>
            <w:noProof/>
            <w:webHidden/>
          </w:rPr>
          <w:t>16</w:t>
        </w:r>
        <w:r>
          <w:rPr>
            <w:noProof/>
            <w:webHidden/>
          </w:rPr>
          <w:fldChar w:fldCharType="end"/>
        </w:r>
      </w:hyperlink>
    </w:p>
    <w:p w14:paraId="14037CF1"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61" w:history="1">
        <w:r w:rsidRPr="005E4891">
          <w:rPr>
            <w:rStyle w:val="Hyperlink"/>
            <w:noProof/>
          </w:rPr>
          <w:t>3.3.2</w:t>
        </w:r>
        <w:r>
          <w:rPr>
            <w:rFonts w:asciiTheme="minorHAnsi" w:eastAsiaTheme="minorEastAsia" w:hAnsiTheme="minorHAnsi" w:cstheme="minorBidi"/>
            <w:noProof/>
          </w:rPr>
          <w:tab/>
        </w:r>
        <w:r w:rsidRPr="005E4891">
          <w:rPr>
            <w:rStyle w:val="Hyperlink"/>
            <w:noProof/>
          </w:rPr>
          <w:t>Transit Speeds</w:t>
        </w:r>
        <w:r>
          <w:rPr>
            <w:noProof/>
            <w:webHidden/>
          </w:rPr>
          <w:tab/>
        </w:r>
        <w:r>
          <w:rPr>
            <w:noProof/>
            <w:webHidden/>
          </w:rPr>
          <w:fldChar w:fldCharType="begin"/>
        </w:r>
        <w:r>
          <w:rPr>
            <w:noProof/>
            <w:webHidden/>
          </w:rPr>
          <w:instrText xml:space="preserve"> PAGEREF _Toc451853661 \h </w:instrText>
        </w:r>
        <w:r>
          <w:rPr>
            <w:noProof/>
            <w:webHidden/>
          </w:rPr>
        </w:r>
        <w:r>
          <w:rPr>
            <w:noProof/>
            <w:webHidden/>
          </w:rPr>
          <w:fldChar w:fldCharType="separate"/>
        </w:r>
        <w:r>
          <w:rPr>
            <w:noProof/>
            <w:webHidden/>
          </w:rPr>
          <w:t>16</w:t>
        </w:r>
        <w:r>
          <w:rPr>
            <w:noProof/>
            <w:webHidden/>
          </w:rPr>
          <w:fldChar w:fldCharType="end"/>
        </w:r>
      </w:hyperlink>
    </w:p>
    <w:p w14:paraId="64DCE604"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62" w:history="1">
        <w:r w:rsidRPr="005E4891">
          <w:rPr>
            <w:rStyle w:val="Hyperlink"/>
            <w:noProof/>
          </w:rPr>
          <w:t>3.3.3</w:t>
        </w:r>
        <w:r>
          <w:rPr>
            <w:rFonts w:asciiTheme="minorHAnsi" w:eastAsiaTheme="minorEastAsia" w:hAnsiTheme="minorHAnsi" w:cstheme="minorBidi"/>
            <w:noProof/>
          </w:rPr>
          <w:tab/>
        </w:r>
        <w:r w:rsidRPr="005E4891">
          <w:rPr>
            <w:rStyle w:val="Hyperlink"/>
            <w:noProof/>
          </w:rPr>
          <w:t>Development and Checking of Transit Paths</w:t>
        </w:r>
        <w:r>
          <w:rPr>
            <w:noProof/>
            <w:webHidden/>
          </w:rPr>
          <w:tab/>
        </w:r>
        <w:r>
          <w:rPr>
            <w:noProof/>
            <w:webHidden/>
          </w:rPr>
          <w:fldChar w:fldCharType="begin"/>
        </w:r>
        <w:r>
          <w:rPr>
            <w:noProof/>
            <w:webHidden/>
          </w:rPr>
          <w:instrText xml:space="preserve"> PAGEREF _Toc451853662 \h </w:instrText>
        </w:r>
        <w:r>
          <w:rPr>
            <w:noProof/>
            <w:webHidden/>
          </w:rPr>
        </w:r>
        <w:r>
          <w:rPr>
            <w:noProof/>
            <w:webHidden/>
          </w:rPr>
          <w:fldChar w:fldCharType="separate"/>
        </w:r>
        <w:r>
          <w:rPr>
            <w:noProof/>
            <w:webHidden/>
          </w:rPr>
          <w:t>16</w:t>
        </w:r>
        <w:r>
          <w:rPr>
            <w:noProof/>
            <w:webHidden/>
          </w:rPr>
          <w:fldChar w:fldCharType="end"/>
        </w:r>
      </w:hyperlink>
    </w:p>
    <w:p w14:paraId="097117B3"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63" w:history="1">
        <w:r w:rsidRPr="005E4891">
          <w:rPr>
            <w:rStyle w:val="Hyperlink"/>
            <w:noProof/>
          </w:rPr>
          <w:t>3.3.4</w:t>
        </w:r>
        <w:r>
          <w:rPr>
            <w:rFonts w:asciiTheme="minorHAnsi" w:eastAsiaTheme="minorEastAsia" w:hAnsiTheme="minorHAnsi" w:cstheme="minorBidi"/>
            <w:noProof/>
          </w:rPr>
          <w:tab/>
        </w:r>
        <w:r w:rsidRPr="005E4891">
          <w:rPr>
            <w:rStyle w:val="Hyperlink"/>
            <w:noProof/>
          </w:rPr>
          <w:t>Access Links</w:t>
        </w:r>
        <w:r>
          <w:rPr>
            <w:noProof/>
            <w:webHidden/>
          </w:rPr>
          <w:tab/>
        </w:r>
        <w:r>
          <w:rPr>
            <w:noProof/>
            <w:webHidden/>
          </w:rPr>
          <w:fldChar w:fldCharType="begin"/>
        </w:r>
        <w:r>
          <w:rPr>
            <w:noProof/>
            <w:webHidden/>
          </w:rPr>
          <w:instrText xml:space="preserve"> PAGEREF _Toc451853663 \h </w:instrText>
        </w:r>
        <w:r>
          <w:rPr>
            <w:noProof/>
            <w:webHidden/>
          </w:rPr>
        </w:r>
        <w:r>
          <w:rPr>
            <w:noProof/>
            <w:webHidden/>
          </w:rPr>
          <w:fldChar w:fldCharType="separate"/>
        </w:r>
        <w:r>
          <w:rPr>
            <w:noProof/>
            <w:webHidden/>
          </w:rPr>
          <w:t>17</w:t>
        </w:r>
        <w:r>
          <w:rPr>
            <w:noProof/>
            <w:webHidden/>
          </w:rPr>
          <w:fldChar w:fldCharType="end"/>
        </w:r>
      </w:hyperlink>
    </w:p>
    <w:p w14:paraId="52A6E540" w14:textId="77777777" w:rsidR="00B61A61" w:rsidRDefault="00B61A61">
      <w:pPr>
        <w:pStyle w:val="TOC1"/>
        <w:tabs>
          <w:tab w:val="left" w:pos="440"/>
          <w:tab w:val="right" w:leader="dot" w:pos="8846"/>
        </w:tabs>
        <w:rPr>
          <w:rFonts w:asciiTheme="minorHAnsi" w:eastAsiaTheme="minorEastAsia" w:hAnsiTheme="minorHAnsi" w:cstheme="minorBidi"/>
          <w:caps w:val="0"/>
          <w:noProof/>
        </w:rPr>
      </w:pPr>
      <w:hyperlink w:anchor="_Toc451853664" w:history="1">
        <w:r w:rsidRPr="005E4891">
          <w:rPr>
            <w:rStyle w:val="Hyperlink"/>
            <w:noProof/>
          </w:rPr>
          <w:t>4</w:t>
        </w:r>
        <w:r>
          <w:rPr>
            <w:rFonts w:asciiTheme="minorHAnsi" w:eastAsiaTheme="minorEastAsia" w:hAnsiTheme="minorHAnsi" w:cstheme="minorBidi"/>
            <w:caps w:val="0"/>
            <w:noProof/>
          </w:rPr>
          <w:tab/>
        </w:r>
        <w:r w:rsidRPr="005E4891">
          <w:rPr>
            <w:rStyle w:val="Hyperlink"/>
            <w:noProof/>
          </w:rPr>
          <w:t>Household Travel Survey and Trip Generation</w:t>
        </w:r>
        <w:r>
          <w:rPr>
            <w:noProof/>
            <w:webHidden/>
          </w:rPr>
          <w:tab/>
        </w:r>
        <w:r>
          <w:rPr>
            <w:noProof/>
            <w:webHidden/>
          </w:rPr>
          <w:fldChar w:fldCharType="begin"/>
        </w:r>
        <w:r>
          <w:rPr>
            <w:noProof/>
            <w:webHidden/>
          </w:rPr>
          <w:instrText xml:space="preserve"> PAGEREF _Toc451853664 \h </w:instrText>
        </w:r>
        <w:r>
          <w:rPr>
            <w:noProof/>
            <w:webHidden/>
          </w:rPr>
        </w:r>
        <w:r>
          <w:rPr>
            <w:noProof/>
            <w:webHidden/>
          </w:rPr>
          <w:fldChar w:fldCharType="separate"/>
        </w:r>
        <w:r>
          <w:rPr>
            <w:noProof/>
            <w:webHidden/>
          </w:rPr>
          <w:t>18</w:t>
        </w:r>
        <w:r>
          <w:rPr>
            <w:noProof/>
            <w:webHidden/>
          </w:rPr>
          <w:fldChar w:fldCharType="end"/>
        </w:r>
      </w:hyperlink>
    </w:p>
    <w:p w14:paraId="67B59D11"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65" w:history="1">
        <w:r w:rsidRPr="005E4891">
          <w:rPr>
            <w:rStyle w:val="Hyperlink"/>
            <w:noProof/>
          </w:rPr>
          <w:t>4.1</w:t>
        </w:r>
        <w:r>
          <w:rPr>
            <w:rFonts w:asciiTheme="minorHAnsi" w:eastAsiaTheme="minorEastAsia" w:hAnsiTheme="minorHAnsi" w:cstheme="minorBidi"/>
            <w:noProof/>
          </w:rPr>
          <w:tab/>
        </w:r>
        <w:r w:rsidRPr="005E4891">
          <w:rPr>
            <w:rStyle w:val="Hyperlink"/>
            <w:noProof/>
          </w:rPr>
          <w:t>Household Survey Analysis</w:t>
        </w:r>
        <w:r>
          <w:rPr>
            <w:noProof/>
            <w:webHidden/>
          </w:rPr>
          <w:tab/>
        </w:r>
        <w:r>
          <w:rPr>
            <w:noProof/>
            <w:webHidden/>
          </w:rPr>
          <w:fldChar w:fldCharType="begin"/>
        </w:r>
        <w:r>
          <w:rPr>
            <w:noProof/>
            <w:webHidden/>
          </w:rPr>
          <w:instrText xml:space="preserve"> PAGEREF _Toc451853665 \h </w:instrText>
        </w:r>
        <w:r>
          <w:rPr>
            <w:noProof/>
            <w:webHidden/>
          </w:rPr>
        </w:r>
        <w:r>
          <w:rPr>
            <w:noProof/>
            <w:webHidden/>
          </w:rPr>
          <w:fldChar w:fldCharType="separate"/>
        </w:r>
        <w:r>
          <w:rPr>
            <w:noProof/>
            <w:webHidden/>
          </w:rPr>
          <w:t>18</w:t>
        </w:r>
        <w:r>
          <w:rPr>
            <w:noProof/>
            <w:webHidden/>
          </w:rPr>
          <w:fldChar w:fldCharType="end"/>
        </w:r>
      </w:hyperlink>
    </w:p>
    <w:p w14:paraId="3D5786B1"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66" w:history="1">
        <w:r w:rsidRPr="005E4891">
          <w:rPr>
            <w:rStyle w:val="Hyperlink"/>
            <w:noProof/>
          </w:rPr>
          <w:t>4.1.1</w:t>
        </w:r>
        <w:r>
          <w:rPr>
            <w:rFonts w:asciiTheme="minorHAnsi" w:eastAsiaTheme="minorEastAsia" w:hAnsiTheme="minorHAnsi" w:cstheme="minorBidi"/>
            <w:noProof/>
          </w:rPr>
          <w:tab/>
        </w:r>
        <w:r w:rsidRPr="005E4891">
          <w:rPr>
            <w:rStyle w:val="Hyperlink"/>
            <w:noProof/>
          </w:rPr>
          <w:t>Data Review, Preparation and Processing</w:t>
        </w:r>
        <w:r>
          <w:rPr>
            <w:noProof/>
            <w:webHidden/>
          </w:rPr>
          <w:tab/>
        </w:r>
        <w:r>
          <w:rPr>
            <w:noProof/>
            <w:webHidden/>
          </w:rPr>
          <w:fldChar w:fldCharType="begin"/>
        </w:r>
        <w:r>
          <w:rPr>
            <w:noProof/>
            <w:webHidden/>
          </w:rPr>
          <w:instrText xml:space="preserve"> PAGEREF _Toc451853666 \h </w:instrText>
        </w:r>
        <w:r>
          <w:rPr>
            <w:noProof/>
            <w:webHidden/>
          </w:rPr>
        </w:r>
        <w:r>
          <w:rPr>
            <w:noProof/>
            <w:webHidden/>
          </w:rPr>
          <w:fldChar w:fldCharType="separate"/>
        </w:r>
        <w:r>
          <w:rPr>
            <w:noProof/>
            <w:webHidden/>
          </w:rPr>
          <w:t>18</w:t>
        </w:r>
        <w:r>
          <w:rPr>
            <w:noProof/>
            <w:webHidden/>
          </w:rPr>
          <w:fldChar w:fldCharType="end"/>
        </w:r>
      </w:hyperlink>
    </w:p>
    <w:p w14:paraId="61D71542"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67" w:history="1">
        <w:r w:rsidRPr="005E4891">
          <w:rPr>
            <w:rStyle w:val="Hyperlink"/>
            <w:noProof/>
          </w:rPr>
          <w:t>4.1.2</w:t>
        </w:r>
        <w:r>
          <w:rPr>
            <w:rFonts w:asciiTheme="minorHAnsi" w:eastAsiaTheme="minorEastAsia" w:hAnsiTheme="minorHAnsi" w:cstheme="minorBidi"/>
            <w:noProof/>
          </w:rPr>
          <w:tab/>
        </w:r>
        <w:r w:rsidRPr="005E4891">
          <w:rPr>
            <w:rStyle w:val="Hyperlink"/>
            <w:noProof/>
          </w:rPr>
          <w:t>Data Adjustments or Re-expansion</w:t>
        </w:r>
        <w:r>
          <w:rPr>
            <w:noProof/>
            <w:webHidden/>
          </w:rPr>
          <w:tab/>
        </w:r>
        <w:r>
          <w:rPr>
            <w:noProof/>
            <w:webHidden/>
          </w:rPr>
          <w:fldChar w:fldCharType="begin"/>
        </w:r>
        <w:r>
          <w:rPr>
            <w:noProof/>
            <w:webHidden/>
          </w:rPr>
          <w:instrText xml:space="preserve"> PAGEREF _Toc451853667 \h </w:instrText>
        </w:r>
        <w:r>
          <w:rPr>
            <w:noProof/>
            <w:webHidden/>
          </w:rPr>
        </w:r>
        <w:r>
          <w:rPr>
            <w:noProof/>
            <w:webHidden/>
          </w:rPr>
          <w:fldChar w:fldCharType="separate"/>
        </w:r>
        <w:r>
          <w:rPr>
            <w:noProof/>
            <w:webHidden/>
          </w:rPr>
          <w:t>18</w:t>
        </w:r>
        <w:r>
          <w:rPr>
            <w:noProof/>
            <w:webHidden/>
          </w:rPr>
          <w:fldChar w:fldCharType="end"/>
        </w:r>
      </w:hyperlink>
    </w:p>
    <w:p w14:paraId="13576078"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68" w:history="1">
        <w:r w:rsidRPr="005E4891">
          <w:rPr>
            <w:rStyle w:val="Hyperlink"/>
            <w:noProof/>
          </w:rPr>
          <w:t>4.2</w:t>
        </w:r>
        <w:r>
          <w:rPr>
            <w:rFonts w:asciiTheme="minorHAnsi" w:eastAsiaTheme="minorEastAsia" w:hAnsiTheme="minorHAnsi" w:cstheme="minorBidi"/>
            <w:noProof/>
          </w:rPr>
          <w:tab/>
        </w:r>
        <w:r w:rsidRPr="005E4891">
          <w:rPr>
            <w:rStyle w:val="Hyperlink"/>
            <w:noProof/>
          </w:rPr>
          <w:t>Trip Production Model</w:t>
        </w:r>
        <w:r>
          <w:rPr>
            <w:noProof/>
            <w:webHidden/>
          </w:rPr>
          <w:tab/>
        </w:r>
        <w:r>
          <w:rPr>
            <w:noProof/>
            <w:webHidden/>
          </w:rPr>
          <w:fldChar w:fldCharType="begin"/>
        </w:r>
        <w:r>
          <w:rPr>
            <w:noProof/>
            <w:webHidden/>
          </w:rPr>
          <w:instrText xml:space="preserve"> PAGEREF _Toc451853668 \h </w:instrText>
        </w:r>
        <w:r>
          <w:rPr>
            <w:noProof/>
            <w:webHidden/>
          </w:rPr>
        </w:r>
        <w:r>
          <w:rPr>
            <w:noProof/>
            <w:webHidden/>
          </w:rPr>
          <w:fldChar w:fldCharType="separate"/>
        </w:r>
        <w:r>
          <w:rPr>
            <w:noProof/>
            <w:webHidden/>
          </w:rPr>
          <w:t>18</w:t>
        </w:r>
        <w:r>
          <w:rPr>
            <w:noProof/>
            <w:webHidden/>
          </w:rPr>
          <w:fldChar w:fldCharType="end"/>
        </w:r>
      </w:hyperlink>
    </w:p>
    <w:p w14:paraId="1A1C86C1"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69" w:history="1">
        <w:r w:rsidRPr="005E4891">
          <w:rPr>
            <w:rStyle w:val="Hyperlink"/>
            <w:noProof/>
          </w:rPr>
          <w:t>4.2.1</w:t>
        </w:r>
        <w:r>
          <w:rPr>
            <w:rFonts w:asciiTheme="minorHAnsi" w:eastAsiaTheme="minorEastAsia" w:hAnsiTheme="minorHAnsi" w:cstheme="minorBidi"/>
            <w:noProof/>
          </w:rPr>
          <w:tab/>
        </w:r>
        <w:r w:rsidRPr="005E4891">
          <w:rPr>
            <w:rStyle w:val="Hyperlink"/>
            <w:noProof/>
          </w:rPr>
          <w:t>Trip Purpose Determination/Market Stratification</w:t>
        </w:r>
        <w:r>
          <w:rPr>
            <w:noProof/>
            <w:webHidden/>
          </w:rPr>
          <w:tab/>
        </w:r>
        <w:r>
          <w:rPr>
            <w:noProof/>
            <w:webHidden/>
          </w:rPr>
          <w:fldChar w:fldCharType="begin"/>
        </w:r>
        <w:r>
          <w:rPr>
            <w:noProof/>
            <w:webHidden/>
          </w:rPr>
          <w:instrText xml:space="preserve"> PAGEREF _Toc451853669 \h </w:instrText>
        </w:r>
        <w:r>
          <w:rPr>
            <w:noProof/>
            <w:webHidden/>
          </w:rPr>
        </w:r>
        <w:r>
          <w:rPr>
            <w:noProof/>
            <w:webHidden/>
          </w:rPr>
          <w:fldChar w:fldCharType="separate"/>
        </w:r>
        <w:r>
          <w:rPr>
            <w:noProof/>
            <w:webHidden/>
          </w:rPr>
          <w:t>18</w:t>
        </w:r>
        <w:r>
          <w:rPr>
            <w:noProof/>
            <w:webHidden/>
          </w:rPr>
          <w:fldChar w:fldCharType="end"/>
        </w:r>
      </w:hyperlink>
    </w:p>
    <w:p w14:paraId="536A6591"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70" w:history="1">
        <w:r w:rsidRPr="005E4891">
          <w:rPr>
            <w:rStyle w:val="Hyperlink"/>
            <w:noProof/>
          </w:rPr>
          <w:t>4.2.2</w:t>
        </w:r>
        <w:r>
          <w:rPr>
            <w:rFonts w:asciiTheme="minorHAnsi" w:eastAsiaTheme="minorEastAsia" w:hAnsiTheme="minorHAnsi" w:cstheme="minorBidi"/>
            <w:noProof/>
          </w:rPr>
          <w:tab/>
        </w:r>
        <w:r w:rsidRPr="005E4891">
          <w:rPr>
            <w:rStyle w:val="Hyperlink"/>
            <w:noProof/>
          </w:rPr>
          <w:t>Trip Rate Determination</w:t>
        </w:r>
        <w:r>
          <w:rPr>
            <w:noProof/>
            <w:webHidden/>
          </w:rPr>
          <w:tab/>
        </w:r>
        <w:r>
          <w:rPr>
            <w:noProof/>
            <w:webHidden/>
          </w:rPr>
          <w:fldChar w:fldCharType="begin"/>
        </w:r>
        <w:r>
          <w:rPr>
            <w:noProof/>
            <w:webHidden/>
          </w:rPr>
          <w:instrText xml:space="preserve"> PAGEREF _Toc451853670 \h </w:instrText>
        </w:r>
        <w:r>
          <w:rPr>
            <w:noProof/>
            <w:webHidden/>
          </w:rPr>
        </w:r>
        <w:r>
          <w:rPr>
            <w:noProof/>
            <w:webHidden/>
          </w:rPr>
          <w:fldChar w:fldCharType="separate"/>
        </w:r>
        <w:r>
          <w:rPr>
            <w:noProof/>
            <w:webHidden/>
          </w:rPr>
          <w:t>18</w:t>
        </w:r>
        <w:r>
          <w:rPr>
            <w:noProof/>
            <w:webHidden/>
          </w:rPr>
          <w:fldChar w:fldCharType="end"/>
        </w:r>
      </w:hyperlink>
    </w:p>
    <w:p w14:paraId="33C74225"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71" w:history="1">
        <w:r w:rsidRPr="005E4891">
          <w:rPr>
            <w:rStyle w:val="Hyperlink"/>
            <w:noProof/>
          </w:rPr>
          <w:t>4.2.3</w:t>
        </w:r>
        <w:r>
          <w:rPr>
            <w:rFonts w:asciiTheme="minorHAnsi" w:eastAsiaTheme="minorEastAsia" w:hAnsiTheme="minorHAnsi" w:cstheme="minorBidi"/>
            <w:noProof/>
          </w:rPr>
          <w:tab/>
        </w:r>
        <w:r w:rsidRPr="005E4891">
          <w:rPr>
            <w:rStyle w:val="Hyperlink"/>
            <w:noProof/>
          </w:rPr>
          <w:t>Special Market Models</w:t>
        </w:r>
        <w:r>
          <w:rPr>
            <w:noProof/>
            <w:webHidden/>
          </w:rPr>
          <w:tab/>
        </w:r>
        <w:r>
          <w:rPr>
            <w:noProof/>
            <w:webHidden/>
          </w:rPr>
          <w:fldChar w:fldCharType="begin"/>
        </w:r>
        <w:r>
          <w:rPr>
            <w:noProof/>
            <w:webHidden/>
          </w:rPr>
          <w:instrText xml:space="preserve"> PAGEREF _Toc451853671 \h </w:instrText>
        </w:r>
        <w:r>
          <w:rPr>
            <w:noProof/>
            <w:webHidden/>
          </w:rPr>
        </w:r>
        <w:r>
          <w:rPr>
            <w:noProof/>
            <w:webHidden/>
          </w:rPr>
          <w:fldChar w:fldCharType="separate"/>
        </w:r>
        <w:r>
          <w:rPr>
            <w:noProof/>
            <w:webHidden/>
          </w:rPr>
          <w:t>18</w:t>
        </w:r>
        <w:r>
          <w:rPr>
            <w:noProof/>
            <w:webHidden/>
          </w:rPr>
          <w:fldChar w:fldCharType="end"/>
        </w:r>
      </w:hyperlink>
    </w:p>
    <w:p w14:paraId="7E415071"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73" w:history="1">
        <w:r w:rsidRPr="005E4891">
          <w:rPr>
            <w:rStyle w:val="Hyperlink"/>
            <w:noProof/>
          </w:rPr>
          <w:t>4.3</w:t>
        </w:r>
        <w:r>
          <w:rPr>
            <w:rFonts w:asciiTheme="minorHAnsi" w:eastAsiaTheme="minorEastAsia" w:hAnsiTheme="minorHAnsi" w:cstheme="minorBidi"/>
            <w:noProof/>
          </w:rPr>
          <w:tab/>
        </w:r>
        <w:r w:rsidRPr="005E4891">
          <w:rPr>
            <w:rStyle w:val="Hyperlink"/>
            <w:noProof/>
          </w:rPr>
          <w:t>Trip Attraction Model</w:t>
        </w:r>
        <w:r>
          <w:rPr>
            <w:noProof/>
            <w:webHidden/>
          </w:rPr>
          <w:tab/>
        </w:r>
        <w:r>
          <w:rPr>
            <w:noProof/>
            <w:webHidden/>
          </w:rPr>
          <w:fldChar w:fldCharType="begin"/>
        </w:r>
        <w:r>
          <w:rPr>
            <w:noProof/>
            <w:webHidden/>
          </w:rPr>
          <w:instrText xml:space="preserve"> PAGEREF _Toc451853673 \h </w:instrText>
        </w:r>
        <w:r>
          <w:rPr>
            <w:noProof/>
            <w:webHidden/>
          </w:rPr>
        </w:r>
        <w:r>
          <w:rPr>
            <w:noProof/>
            <w:webHidden/>
          </w:rPr>
          <w:fldChar w:fldCharType="separate"/>
        </w:r>
        <w:r>
          <w:rPr>
            <w:noProof/>
            <w:webHidden/>
          </w:rPr>
          <w:t>18</w:t>
        </w:r>
        <w:r>
          <w:rPr>
            <w:noProof/>
            <w:webHidden/>
          </w:rPr>
          <w:fldChar w:fldCharType="end"/>
        </w:r>
      </w:hyperlink>
    </w:p>
    <w:p w14:paraId="2AB7F870"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74" w:history="1">
        <w:r w:rsidRPr="005E4891">
          <w:rPr>
            <w:rStyle w:val="Hyperlink"/>
            <w:noProof/>
          </w:rPr>
          <w:t>4.3.1</w:t>
        </w:r>
        <w:r>
          <w:rPr>
            <w:rFonts w:asciiTheme="minorHAnsi" w:eastAsiaTheme="minorEastAsia" w:hAnsiTheme="minorHAnsi" w:cstheme="minorBidi"/>
            <w:noProof/>
          </w:rPr>
          <w:tab/>
        </w:r>
        <w:r w:rsidRPr="005E4891">
          <w:rPr>
            <w:rStyle w:val="Hyperlink"/>
            <w:noProof/>
          </w:rPr>
          <w:t>Trip Attraction Rate Determination</w:t>
        </w:r>
        <w:r>
          <w:rPr>
            <w:noProof/>
            <w:webHidden/>
          </w:rPr>
          <w:tab/>
        </w:r>
        <w:r>
          <w:rPr>
            <w:noProof/>
            <w:webHidden/>
          </w:rPr>
          <w:fldChar w:fldCharType="begin"/>
        </w:r>
        <w:r>
          <w:rPr>
            <w:noProof/>
            <w:webHidden/>
          </w:rPr>
          <w:instrText xml:space="preserve"> PAGEREF _Toc451853674 \h </w:instrText>
        </w:r>
        <w:r>
          <w:rPr>
            <w:noProof/>
            <w:webHidden/>
          </w:rPr>
        </w:r>
        <w:r>
          <w:rPr>
            <w:noProof/>
            <w:webHidden/>
          </w:rPr>
          <w:fldChar w:fldCharType="separate"/>
        </w:r>
        <w:r>
          <w:rPr>
            <w:noProof/>
            <w:webHidden/>
          </w:rPr>
          <w:t>18</w:t>
        </w:r>
        <w:r>
          <w:rPr>
            <w:noProof/>
            <w:webHidden/>
          </w:rPr>
          <w:fldChar w:fldCharType="end"/>
        </w:r>
      </w:hyperlink>
    </w:p>
    <w:p w14:paraId="6EC29E0D"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75" w:history="1">
        <w:r w:rsidRPr="005E4891">
          <w:rPr>
            <w:rStyle w:val="Hyperlink"/>
            <w:noProof/>
          </w:rPr>
          <w:t>4.3.2</w:t>
        </w:r>
        <w:r>
          <w:rPr>
            <w:rFonts w:asciiTheme="minorHAnsi" w:eastAsiaTheme="minorEastAsia" w:hAnsiTheme="minorHAnsi" w:cstheme="minorBidi"/>
            <w:noProof/>
          </w:rPr>
          <w:tab/>
        </w:r>
        <w:r w:rsidRPr="005E4891">
          <w:rPr>
            <w:rStyle w:val="Hyperlink"/>
            <w:noProof/>
          </w:rPr>
          <w:t>Special Markets</w:t>
        </w:r>
        <w:r>
          <w:rPr>
            <w:noProof/>
            <w:webHidden/>
          </w:rPr>
          <w:tab/>
        </w:r>
        <w:r>
          <w:rPr>
            <w:noProof/>
            <w:webHidden/>
          </w:rPr>
          <w:fldChar w:fldCharType="begin"/>
        </w:r>
        <w:r>
          <w:rPr>
            <w:noProof/>
            <w:webHidden/>
          </w:rPr>
          <w:instrText xml:space="preserve"> PAGEREF _Toc451853675 \h </w:instrText>
        </w:r>
        <w:r>
          <w:rPr>
            <w:noProof/>
            <w:webHidden/>
          </w:rPr>
        </w:r>
        <w:r>
          <w:rPr>
            <w:noProof/>
            <w:webHidden/>
          </w:rPr>
          <w:fldChar w:fldCharType="separate"/>
        </w:r>
        <w:r>
          <w:rPr>
            <w:noProof/>
            <w:webHidden/>
          </w:rPr>
          <w:t>18</w:t>
        </w:r>
        <w:r>
          <w:rPr>
            <w:noProof/>
            <w:webHidden/>
          </w:rPr>
          <w:fldChar w:fldCharType="end"/>
        </w:r>
      </w:hyperlink>
    </w:p>
    <w:p w14:paraId="3B364FDC"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76" w:history="1">
        <w:r w:rsidRPr="005E4891">
          <w:rPr>
            <w:rStyle w:val="Hyperlink"/>
            <w:noProof/>
          </w:rPr>
          <w:t>4.4</w:t>
        </w:r>
        <w:r>
          <w:rPr>
            <w:rFonts w:asciiTheme="minorHAnsi" w:eastAsiaTheme="minorEastAsia" w:hAnsiTheme="minorHAnsi" w:cstheme="minorBidi"/>
            <w:noProof/>
          </w:rPr>
          <w:tab/>
        </w:r>
        <w:r w:rsidRPr="005E4891">
          <w:rPr>
            <w:rStyle w:val="Hyperlink"/>
            <w:noProof/>
          </w:rPr>
          <w:t>Trip Adjustments and Balancing</w:t>
        </w:r>
        <w:r>
          <w:rPr>
            <w:noProof/>
            <w:webHidden/>
          </w:rPr>
          <w:tab/>
        </w:r>
        <w:r>
          <w:rPr>
            <w:noProof/>
            <w:webHidden/>
          </w:rPr>
          <w:fldChar w:fldCharType="begin"/>
        </w:r>
        <w:r>
          <w:rPr>
            <w:noProof/>
            <w:webHidden/>
          </w:rPr>
          <w:instrText xml:space="preserve"> PAGEREF _Toc451853676 \h </w:instrText>
        </w:r>
        <w:r>
          <w:rPr>
            <w:noProof/>
            <w:webHidden/>
          </w:rPr>
        </w:r>
        <w:r>
          <w:rPr>
            <w:noProof/>
            <w:webHidden/>
          </w:rPr>
          <w:fldChar w:fldCharType="separate"/>
        </w:r>
        <w:r>
          <w:rPr>
            <w:noProof/>
            <w:webHidden/>
          </w:rPr>
          <w:t>18</w:t>
        </w:r>
        <w:r>
          <w:rPr>
            <w:noProof/>
            <w:webHidden/>
          </w:rPr>
          <w:fldChar w:fldCharType="end"/>
        </w:r>
      </w:hyperlink>
    </w:p>
    <w:p w14:paraId="2DA27D92" w14:textId="77777777" w:rsidR="00B61A61" w:rsidRDefault="00B61A61">
      <w:pPr>
        <w:pStyle w:val="TOC1"/>
        <w:tabs>
          <w:tab w:val="left" w:pos="440"/>
          <w:tab w:val="right" w:leader="dot" w:pos="8846"/>
        </w:tabs>
        <w:rPr>
          <w:rFonts w:asciiTheme="minorHAnsi" w:eastAsiaTheme="minorEastAsia" w:hAnsiTheme="minorHAnsi" w:cstheme="minorBidi"/>
          <w:caps w:val="0"/>
          <w:noProof/>
        </w:rPr>
      </w:pPr>
      <w:hyperlink w:anchor="_Toc451853678" w:history="1">
        <w:r w:rsidRPr="005E4891">
          <w:rPr>
            <w:rStyle w:val="Hyperlink"/>
            <w:noProof/>
          </w:rPr>
          <w:t>5</w:t>
        </w:r>
        <w:r>
          <w:rPr>
            <w:rFonts w:asciiTheme="minorHAnsi" w:eastAsiaTheme="minorEastAsia" w:hAnsiTheme="minorHAnsi" w:cstheme="minorBidi"/>
            <w:caps w:val="0"/>
            <w:noProof/>
          </w:rPr>
          <w:tab/>
        </w:r>
        <w:r w:rsidRPr="005E4891">
          <w:rPr>
            <w:rStyle w:val="Hyperlink"/>
            <w:noProof/>
          </w:rPr>
          <w:t>Trip Distribution</w:t>
        </w:r>
        <w:r>
          <w:rPr>
            <w:noProof/>
            <w:webHidden/>
          </w:rPr>
          <w:tab/>
        </w:r>
        <w:r>
          <w:rPr>
            <w:noProof/>
            <w:webHidden/>
          </w:rPr>
          <w:fldChar w:fldCharType="begin"/>
        </w:r>
        <w:r>
          <w:rPr>
            <w:noProof/>
            <w:webHidden/>
          </w:rPr>
          <w:instrText xml:space="preserve"> PAGEREF _Toc451853678 \h </w:instrText>
        </w:r>
        <w:r>
          <w:rPr>
            <w:noProof/>
            <w:webHidden/>
          </w:rPr>
        </w:r>
        <w:r>
          <w:rPr>
            <w:noProof/>
            <w:webHidden/>
          </w:rPr>
          <w:fldChar w:fldCharType="separate"/>
        </w:r>
        <w:r>
          <w:rPr>
            <w:noProof/>
            <w:webHidden/>
          </w:rPr>
          <w:t>18</w:t>
        </w:r>
        <w:r>
          <w:rPr>
            <w:noProof/>
            <w:webHidden/>
          </w:rPr>
          <w:fldChar w:fldCharType="end"/>
        </w:r>
      </w:hyperlink>
    </w:p>
    <w:p w14:paraId="4DB80AED"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79" w:history="1">
        <w:r w:rsidRPr="005E4891">
          <w:rPr>
            <w:rStyle w:val="Hyperlink"/>
            <w:noProof/>
          </w:rPr>
          <w:t>5.1</w:t>
        </w:r>
        <w:r>
          <w:rPr>
            <w:rFonts w:asciiTheme="minorHAnsi" w:eastAsiaTheme="minorEastAsia" w:hAnsiTheme="minorHAnsi" w:cstheme="minorBidi"/>
            <w:noProof/>
          </w:rPr>
          <w:tab/>
        </w:r>
        <w:r w:rsidRPr="005E4891">
          <w:rPr>
            <w:rStyle w:val="Hyperlink"/>
            <w:noProof/>
          </w:rPr>
          <w:t>Datasets and Analysis</w:t>
        </w:r>
        <w:r>
          <w:rPr>
            <w:noProof/>
            <w:webHidden/>
          </w:rPr>
          <w:tab/>
        </w:r>
        <w:r>
          <w:rPr>
            <w:noProof/>
            <w:webHidden/>
          </w:rPr>
          <w:fldChar w:fldCharType="begin"/>
        </w:r>
        <w:r>
          <w:rPr>
            <w:noProof/>
            <w:webHidden/>
          </w:rPr>
          <w:instrText xml:space="preserve"> PAGEREF _Toc451853679 \h </w:instrText>
        </w:r>
        <w:r>
          <w:rPr>
            <w:noProof/>
            <w:webHidden/>
          </w:rPr>
        </w:r>
        <w:r>
          <w:rPr>
            <w:noProof/>
            <w:webHidden/>
          </w:rPr>
          <w:fldChar w:fldCharType="separate"/>
        </w:r>
        <w:r>
          <w:rPr>
            <w:noProof/>
            <w:webHidden/>
          </w:rPr>
          <w:t>18</w:t>
        </w:r>
        <w:r>
          <w:rPr>
            <w:noProof/>
            <w:webHidden/>
          </w:rPr>
          <w:fldChar w:fldCharType="end"/>
        </w:r>
      </w:hyperlink>
    </w:p>
    <w:p w14:paraId="28880B7A"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80" w:history="1">
        <w:r w:rsidRPr="005E4891">
          <w:rPr>
            <w:rStyle w:val="Hyperlink"/>
            <w:noProof/>
          </w:rPr>
          <w:t>5.2</w:t>
        </w:r>
        <w:r>
          <w:rPr>
            <w:rFonts w:asciiTheme="minorHAnsi" w:eastAsiaTheme="minorEastAsia" w:hAnsiTheme="minorHAnsi" w:cstheme="minorBidi"/>
            <w:noProof/>
          </w:rPr>
          <w:tab/>
        </w:r>
        <w:r w:rsidRPr="005E4891">
          <w:rPr>
            <w:rStyle w:val="Hyperlink"/>
            <w:noProof/>
          </w:rPr>
          <w:t>Model Assertion &amp; Stratification</w:t>
        </w:r>
        <w:r>
          <w:rPr>
            <w:noProof/>
            <w:webHidden/>
          </w:rPr>
          <w:tab/>
        </w:r>
        <w:r>
          <w:rPr>
            <w:noProof/>
            <w:webHidden/>
          </w:rPr>
          <w:fldChar w:fldCharType="begin"/>
        </w:r>
        <w:r>
          <w:rPr>
            <w:noProof/>
            <w:webHidden/>
          </w:rPr>
          <w:instrText xml:space="preserve"> PAGEREF _Toc451853680 \h </w:instrText>
        </w:r>
        <w:r>
          <w:rPr>
            <w:noProof/>
            <w:webHidden/>
          </w:rPr>
        </w:r>
        <w:r>
          <w:rPr>
            <w:noProof/>
            <w:webHidden/>
          </w:rPr>
          <w:fldChar w:fldCharType="separate"/>
        </w:r>
        <w:r>
          <w:rPr>
            <w:noProof/>
            <w:webHidden/>
          </w:rPr>
          <w:t>18</w:t>
        </w:r>
        <w:r>
          <w:rPr>
            <w:noProof/>
            <w:webHidden/>
          </w:rPr>
          <w:fldChar w:fldCharType="end"/>
        </w:r>
      </w:hyperlink>
    </w:p>
    <w:p w14:paraId="062D17F2"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81" w:history="1">
        <w:r w:rsidRPr="005E4891">
          <w:rPr>
            <w:rStyle w:val="Hyperlink"/>
            <w:noProof/>
          </w:rPr>
          <w:t>5.3</w:t>
        </w:r>
        <w:r>
          <w:rPr>
            <w:rFonts w:asciiTheme="minorHAnsi" w:eastAsiaTheme="minorEastAsia" w:hAnsiTheme="minorHAnsi" w:cstheme="minorBidi"/>
            <w:noProof/>
          </w:rPr>
          <w:tab/>
        </w:r>
        <w:r w:rsidRPr="005E4891">
          <w:rPr>
            <w:rStyle w:val="Hyperlink"/>
            <w:noProof/>
          </w:rPr>
          <w:t>Model Utility</w:t>
        </w:r>
        <w:r>
          <w:rPr>
            <w:noProof/>
            <w:webHidden/>
          </w:rPr>
          <w:tab/>
        </w:r>
        <w:r>
          <w:rPr>
            <w:noProof/>
            <w:webHidden/>
          </w:rPr>
          <w:fldChar w:fldCharType="begin"/>
        </w:r>
        <w:r>
          <w:rPr>
            <w:noProof/>
            <w:webHidden/>
          </w:rPr>
          <w:instrText xml:space="preserve"> PAGEREF _Toc451853681 \h </w:instrText>
        </w:r>
        <w:r>
          <w:rPr>
            <w:noProof/>
            <w:webHidden/>
          </w:rPr>
        </w:r>
        <w:r>
          <w:rPr>
            <w:noProof/>
            <w:webHidden/>
          </w:rPr>
          <w:fldChar w:fldCharType="separate"/>
        </w:r>
        <w:r>
          <w:rPr>
            <w:noProof/>
            <w:webHidden/>
          </w:rPr>
          <w:t>18</w:t>
        </w:r>
        <w:r>
          <w:rPr>
            <w:noProof/>
            <w:webHidden/>
          </w:rPr>
          <w:fldChar w:fldCharType="end"/>
        </w:r>
      </w:hyperlink>
    </w:p>
    <w:p w14:paraId="0AFC637A"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82" w:history="1">
        <w:r w:rsidRPr="005E4891">
          <w:rPr>
            <w:rStyle w:val="Hyperlink"/>
            <w:noProof/>
          </w:rPr>
          <w:t>5.3.1</w:t>
        </w:r>
        <w:r>
          <w:rPr>
            <w:rFonts w:asciiTheme="minorHAnsi" w:eastAsiaTheme="minorEastAsia" w:hAnsiTheme="minorHAnsi" w:cstheme="minorBidi"/>
            <w:noProof/>
          </w:rPr>
          <w:tab/>
        </w:r>
        <w:r w:rsidRPr="005E4891">
          <w:rPr>
            <w:rStyle w:val="Hyperlink"/>
            <w:noProof/>
          </w:rPr>
          <w:t>Terminal Times/Intrazonal Travel Time Calculations</w:t>
        </w:r>
        <w:r>
          <w:rPr>
            <w:noProof/>
            <w:webHidden/>
          </w:rPr>
          <w:tab/>
        </w:r>
        <w:r>
          <w:rPr>
            <w:noProof/>
            <w:webHidden/>
          </w:rPr>
          <w:fldChar w:fldCharType="begin"/>
        </w:r>
        <w:r>
          <w:rPr>
            <w:noProof/>
            <w:webHidden/>
          </w:rPr>
          <w:instrText xml:space="preserve"> PAGEREF _Toc451853682 \h </w:instrText>
        </w:r>
        <w:r>
          <w:rPr>
            <w:noProof/>
            <w:webHidden/>
          </w:rPr>
        </w:r>
        <w:r>
          <w:rPr>
            <w:noProof/>
            <w:webHidden/>
          </w:rPr>
          <w:fldChar w:fldCharType="separate"/>
        </w:r>
        <w:r>
          <w:rPr>
            <w:noProof/>
            <w:webHidden/>
          </w:rPr>
          <w:t>19</w:t>
        </w:r>
        <w:r>
          <w:rPr>
            <w:noProof/>
            <w:webHidden/>
          </w:rPr>
          <w:fldChar w:fldCharType="end"/>
        </w:r>
      </w:hyperlink>
    </w:p>
    <w:p w14:paraId="0F80FA84"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83" w:history="1">
        <w:r w:rsidRPr="005E4891">
          <w:rPr>
            <w:rStyle w:val="Hyperlink"/>
            <w:noProof/>
          </w:rPr>
          <w:t>5.3.2</w:t>
        </w:r>
        <w:r>
          <w:rPr>
            <w:rFonts w:asciiTheme="minorHAnsi" w:eastAsiaTheme="minorEastAsia" w:hAnsiTheme="minorHAnsi" w:cstheme="minorBidi"/>
            <w:noProof/>
          </w:rPr>
          <w:tab/>
        </w:r>
        <w:r w:rsidRPr="005E4891">
          <w:rPr>
            <w:rStyle w:val="Hyperlink"/>
            <w:noProof/>
          </w:rPr>
          <w:t>Friction Factor Definition</w:t>
        </w:r>
        <w:r>
          <w:rPr>
            <w:noProof/>
            <w:webHidden/>
          </w:rPr>
          <w:tab/>
        </w:r>
        <w:r>
          <w:rPr>
            <w:noProof/>
            <w:webHidden/>
          </w:rPr>
          <w:fldChar w:fldCharType="begin"/>
        </w:r>
        <w:r>
          <w:rPr>
            <w:noProof/>
            <w:webHidden/>
          </w:rPr>
          <w:instrText xml:space="preserve"> PAGEREF _Toc451853683 \h </w:instrText>
        </w:r>
        <w:r>
          <w:rPr>
            <w:noProof/>
            <w:webHidden/>
          </w:rPr>
        </w:r>
        <w:r>
          <w:rPr>
            <w:noProof/>
            <w:webHidden/>
          </w:rPr>
          <w:fldChar w:fldCharType="separate"/>
        </w:r>
        <w:r>
          <w:rPr>
            <w:noProof/>
            <w:webHidden/>
          </w:rPr>
          <w:t>19</w:t>
        </w:r>
        <w:r>
          <w:rPr>
            <w:noProof/>
            <w:webHidden/>
          </w:rPr>
          <w:fldChar w:fldCharType="end"/>
        </w:r>
      </w:hyperlink>
    </w:p>
    <w:p w14:paraId="62176075"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84" w:history="1">
        <w:r w:rsidRPr="005E4891">
          <w:rPr>
            <w:rStyle w:val="Hyperlink"/>
            <w:noProof/>
          </w:rPr>
          <w:t>5.4</w:t>
        </w:r>
        <w:r>
          <w:rPr>
            <w:rFonts w:asciiTheme="minorHAnsi" w:eastAsiaTheme="minorEastAsia" w:hAnsiTheme="minorHAnsi" w:cstheme="minorBidi"/>
            <w:noProof/>
          </w:rPr>
          <w:tab/>
        </w:r>
        <w:r w:rsidRPr="005E4891">
          <w:rPr>
            <w:rStyle w:val="Hyperlink"/>
            <w:noProof/>
          </w:rPr>
          <w:t>Model Calibration and Adjustments</w:t>
        </w:r>
        <w:r>
          <w:rPr>
            <w:noProof/>
            <w:webHidden/>
          </w:rPr>
          <w:tab/>
        </w:r>
        <w:r>
          <w:rPr>
            <w:noProof/>
            <w:webHidden/>
          </w:rPr>
          <w:fldChar w:fldCharType="begin"/>
        </w:r>
        <w:r>
          <w:rPr>
            <w:noProof/>
            <w:webHidden/>
          </w:rPr>
          <w:instrText xml:space="preserve"> PAGEREF _Toc451853684 \h </w:instrText>
        </w:r>
        <w:r>
          <w:rPr>
            <w:noProof/>
            <w:webHidden/>
          </w:rPr>
        </w:r>
        <w:r>
          <w:rPr>
            <w:noProof/>
            <w:webHidden/>
          </w:rPr>
          <w:fldChar w:fldCharType="separate"/>
        </w:r>
        <w:r>
          <w:rPr>
            <w:noProof/>
            <w:webHidden/>
          </w:rPr>
          <w:t>19</w:t>
        </w:r>
        <w:r>
          <w:rPr>
            <w:noProof/>
            <w:webHidden/>
          </w:rPr>
          <w:fldChar w:fldCharType="end"/>
        </w:r>
      </w:hyperlink>
    </w:p>
    <w:p w14:paraId="35DC65C9" w14:textId="77777777" w:rsidR="00B61A61" w:rsidRDefault="00B61A61">
      <w:pPr>
        <w:pStyle w:val="TOC1"/>
        <w:tabs>
          <w:tab w:val="left" w:pos="440"/>
          <w:tab w:val="right" w:leader="dot" w:pos="8846"/>
        </w:tabs>
        <w:rPr>
          <w:rFonts w:asciiTheme="minorHAnsi" w:eastAsiaTheme="minorEastAsia" w:hAnsiTheme="minorHAnsi" w:cstheme="minorBidi"/>
          <w:caps w:val="0"/>
          <w:noProof/>
        </w:rPr>
      </w:pPr>
      <w:hyperlink w:anchor="_Toc451853685" w:history="1">
        <w:r w:rsidRPr="005E4891">
          <w:rPr>
            <w:rStyle w:val="Hyperlink"/>
            <w:noProof/>
          </w:rPr>
          <w:t>6</w:t>
        </w:r>
        <w:r>
          <w:rPr>
            <w:rFonts w:asciiTheme="minorHAnsi" w:eastAsiaTheme="minorEastAsia" w:hAnsiTheme="minorHAnsi" w:cstheme="minorBidi"/>
            <w:caps w:val="0"/>
            <w:noProof/>
          </w:rPr>
          <w:tab/>
        </w:r>
        <w:r w:rsidRPr="005E4891">
          <w:rPr>
            <w:rStyle w:val="Hyperlink"/>
            <w:noProof/>
          </w:rPr>
          <w:t>Truck/Commercial Vehicles</w:t>
        </w:r>
        <w:r>
          <w:rPr>
            <w:noProof/>
            <w:webHidden/>
          </w:rPr>
          <w:tab/>
        </w:r>
        <w:r>
          <w:rPr>
            <w:noProof/>
            <w:webHidden/>
          </w:rPr>
          <w:fldChar w:fldCharType="begin"/>
        </w:r>
        <w:r>
          <w:rPr>
            <w:noProof/>
            <w:webHidden/>
          </w:rPr>
          <w:instrText xml:space="preserve"> PAGEREF _Toc451853685 \h </w:instrText>
        </w:r>
        <w:r>
          <w:rPr>
            <w:noProof/>
            <w:webHidden/>
          </w:rPr>
        </w:r>
        <w:r>
          <w:rPr>
            <w:noProof/>
            <w:webHidden/>
          </w:rPr>
          <w:fldChar w:fldCharType="separate"/>
        </w:r>
        <w:r>
          <w:rPr>
            <w:noProof/>
            <w:webHidden/>
          </w:rPr>
          <w:t>20</w:t>
        </w:r>
        <w:r>
          <w:rPr>
            <w:noProof/>
            <w:webHidden/>
          </w:rPr>
          <w:fldChar w:fldCharType="end"/>
        </w:r>
      </w:hyperlink>
    </w:p>
    <w:p w14:paraId="63399E78"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86" w:history="1">
        <w:r w:rsidRPr="005E4891">
          <w:rPr>
            <w:rStyle w:val="Hyperlink"/>
            <w:noProof/>
          </w:rPr>
          <w:t>6.1</w:t>
        </w:r>
        <w:r>
          <w:rPr>
            <w:rFonts w:asciiTheme="minorHAnsi" w:eastAsiaTheme="minorEastAsia" w:hAnsiTheme="minorHAnsi" w:cstheme="minorBidi"/>
            <w:noProof/>
          </w:rPr>
          <w:tab/>
        </w:r>
        <w:r w:rsidRPr="005E4891">
          <w:rPr>
            <w:rStyle w:val="Hyperlink"/>
            <w:noProof/>
          </w:rPr>
          <w:t>Truck Datasets</w:t>
        </w:r>
        <w:r>
          <w:rPr>
            <w:noProof/>
            <w:webHidden/>
          </w:rPr>
          <w:tab/>
        </w:r>
        <w:r>
          <w:rPr>
            <w:noProof/>
            <w:webHidden/>
          </w:rPr>
          <w:fldChar w:fldCharType="begin"/>
        </w:r>
        <w:r>
          <w:rPr>
            <w:noProof/>
            <w:webHidden/>
          </w:rPr>
          <w:instrText xml:space="preserve"> PAGEREF _Toc451853686 \h </w:instrText>
        </w:r>
        <w:r>
          <w:rPr>
            <w:noProof/>
            <w:webHidden/>
          </w:rPr>
        </w:r>
        <w:r>
          <w:rPr>
            <w:noProof/>
            <w:webHidden/>
          </w:rPr>
          <w:fldChar w:fldCharType="separate"/>
        </w:r>
        <w:r>
          <w:rPr>
            <w:noProof/>
            <w:webHidden/>
          </w:rPr>
          <w:t>20</w:t>
        </w:r>
        <w:r>
          <w:rPr>
            <w:noProof/>
            <w:webHidden/>
          </w:rPr>
          <w:fldChar w:fldCharType="end"/>
        </w:r>
      </w:hyperlink>
    </w:p>
    <w:p w14:paraId="34814241"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87" w:history="1">
        <w:r w:rsidRPr="005E4891">
          <w:rPr>
            <w:rStyle w:val="Hyperlink"/>
            <w:noProof/>
          </w:rPr>
          <w:t>6.2</w:t>
        </w:r>
        <w:r>
          <w:rPr>
            <w:rFonts w:asciiTheme="minorHAnsi" w:eastAsiaTheme="minorEastAsia" w:hAnsiTheme="minorHAnsi" w:cstheme="minorBidi"/>
            <w:noProof/>
          </w:rPr>
          <w:tab/>
        </w:r>
        <w:r w:rsidRPr="005E4891">
          <w:rPr>
            <w:rStyle w:val="Hyperlink"/>
            <w:noProof/>
          </w:rPr>
          <w:t>Trip Generation</w:t>
        </w:r>
        <w:r>
          <w:rPr>
            <w:noProof/>
            <w:webHidden/>
          </w:rPr>
          <w:tab/>
        </w:r>
        <w:r>
          <w:rPr>
            <w:noProof/>
            <w:webHidden/>
          </w:rPr>
          <w:fldChar w:fldCharType="begin"/>
        </w:r>
        <w:r>
          <w:rPr>
            <w:noProof/>
            <w:webHidden/>
          </w:rPr>
          <w:instrText xml:space="preserve"> PAGEREF _Toc451853687 \h </w:instrText>
        </w:r>
        <w:r>
          <w:rPr>
            <w:noProof/>
            <w:webHidden/>
          </w:rPr>
        </w:r>
        <w:r>
          <w:rPr>
            <w:noProof/>
            <w:webHidden/>
          </w:rPr>
          <w:fldChar w:fldCharType="separate"/>
        </w:r>
        <w:r>
          <w:rPr>
            <w:noProof/>
            <w:webHidden/>
          </w:rPr>
          <w:t>20</w:t>
        </w:r>
        <w:r>
          <w:rPr>
            <w:noProof/>
            <w:webHidden/>
          </w:rPr>
          <w:fldChar w:fldCharType="end"/>
        </w:r>
      </w:hyperlink>
    </w:p>
    <w:p w14:paraId="5DD7773A"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88" w:history="1">
        <w:r w:rsidRPr="005E4891">
          <w:rPr>
            <w:rStyle w:val="Hyperlink"/>
            <w:noProof/>
          </w:rPr>
          <w:t>6.3</w:t>
        </w:r>
        <w:r>
          <w:rPr>
            <w:rFonts w:asciiTheme="minorHAnsi" w:eastAsiaTheme="minorEastAsia" w:hAnsiTheme="minorHAnsi" w:cstheme="minorBidi"/>
            <w:noProof/>
          </w:rPr>
          <w:tab/>
        </w:r>
        <w:r w:rsidRPr="005E4891">
          <w:rPr>
            <w:rStyle w:val="Hyperlink"/>
            <w:noProof/>
          </w:rPr>
          <w:t>Trip distribution</w:t>
        </w:r>
        <w:r>
          <w:rPr>
            <w:noProof/>
            <w:webHidden/>
          </w:rPr>
          <w:tab/>
        </w:r>
        <w:r>
          <w:rPr>
            <w:noProof/>
            <w:webHidden/>
          </w:rPr>
          <w:fldChar w:fldCharType="begin"/>
        </w:r>
        <w:r>
          <w:rPr>
            <w:noProof/>
            <w:webHidden/>
          </w:rPr>
          <w:instrText xml:space="preserve"> PAGEREF _Toc451853688 \h </w:instrText>
        </w:r>
        <w:r>
          <w:rPr>
            <w:noProof/>
            <w:webHidden/>
          </w:rPr>
        </w:r>
        <w:r>
          <w:rPr>
            <w:noProof/>
            <w:webHidden/>
          </w:rPr>
          <w:fldChar w:fldCharType="separate"/>
        </w:r>
        <w:r>
          <w:rPr>
            <w:noProof/>
            <w:webHidden/>
          </w:rPr>
          <w:t>20</w:t>
        </w:r>
        <w:r>
          <w:rPr>
            <w:noProof/>
            <w:webHidden/>
          </w:rPr>
          <w:fldChar w:fldCharType="end"/>
        </w:r>
      </w:hyperlink>
    </w:p>
    <w:p w14:paraId="2E05CE14"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89" w:history="1">
        <w:r w:rsidRPr="005E4891">
          <w:rPr>
            <w:rStyle w:val="Hyperlink"/>
            <w:noProof/>
          </w:rPr>
          <w:t>6.4</w:t>
        </w:r>
        <w:r>
          <w:rPr>
            <w:rFonts w:asciiTheme="minorHAnsi" w:eastAsiaTheme="minorEastAsia" w:hAnsiTheme="minorHAnsi" w:cstheme="minorBidi"/>
            <w:noProof/>
          </w:rPr>
          <w:tab/>
        </w:r>
        <w:r w:rsidRPr="005E4891">
          <w:rPr>
            <w:rStyle w:val="Hyperlink"/>
            <w:noProof/>
          </w:rPr>
          <w:t>Calibration</w:t>
        </w:r>
        <w:r>
          <w:rPr>
            <w:noProof/>
            <w:webHidden/>
          </w:rPr>
          <w:tab/>
        </w:r>
        <w:r>
          <w:rPr>
            <w:noProof/>
            <w:webHidden/>
          </w:rPr>
          <w:fldChar w:fldCharType="begin"/>
        </w:r>
        <w:r>
          <w:rPr>
            <w:noProof/>
            <w:webHidden/>
          </w:rPr>
          <w:instrText xml:space="preserve"> PAGEREF _Toc451853689 \h </w:instrText>
        </w:r>
        <w:r>
          <w:rPr>
            <w:noProof/>
            <w:webHidden/>
          </w:rPr>
        </w:r>
        <w:r>
          <w:rPr>
            <w:noProof/>
            <w:webHidden/>
          </w:rPr>
          <w:fldChar w:fldCharType="separate"/>
        </w:r>
        <w:r>
          <w:rPr>
            <w:noProof/>
            <w:webHidden/>
          </w:rPr>
          <w:t>20</w:t>
        </w:r>
        <w:r>
          <w:rPr>
            <w:noProof/>
            <w:webHidden/>
          </w:rPr>
          <w:fldChar w:fldCharType="end"/>
        </w:r>
      </w:hyperlink>
    </w:p>
    <w:p w14:paraId="2FBF9F39" w14:textId="77777777" w:rsidR="00B61A61" w:rsidRDefault="00B61A61">
      <w:pPr>
        <w:pStyle w:val="TOC1"/>
        <w:tabs>
          <w:tab w:val="left" w:pos="440"/>
          <w:tab w:val="right" w:leader="dot" w:pos="8846"/>
        </w:tabs>
        <w:rPr>
          <w:rFonts w:asciiTheme="minorHAnsi" w:eastAsiaTheme="minorEastAsia" w:hAnsiTheme="minorHAnsi" w:cstheme="minorBidi"/>
          <w:caps w:val="0"/>
          <w:noProof/>
        </w:rPr>
      </w:pPr>
      <w:hyperlink w:anchor="_Toc451853690" w:history="1">
        <w:r w:rsidRPr="005E4891">
          <w:rPr>
            <w:rStyle w:val="Hyperlink"/>
            <w:noProof/>
          </w:rPr>
          <w:t>7</w:t>
        </w:r>
        <w:r>
          <w:rPr>
            <w:rFonts w:asciiTheme="minorHAnsi" w:eastAsiaTheme="minorEastAsia" w:hAnsiTheme="minorHAnsi" w:cstheme="minorBidi"/>
            <w:caps w:val="0"/>
            <w:noProof/>
          </w:rPr>
          <w:tab/>
        </w:r>
        <w:r w:rsidRPr="005E4891">
          <w:rPr>
            <w:rStyle w:val="Hyperlink"/>
            <w:noProof/>
          </w:rPr>
          <w:t>External Models</w:t>
        </w:r>
        <w:r>
          <w:rPr>
            <w:noProof/>
            <w:webHidden/>
          </w:rPr>
          <w:tab/>
        </w:r>
        <w:r>
          <w:rPr>
            <w:noProof/>
            <w:webHidden/>
          </w:rPr>
          <w:fldChar w:fldCharType="begin"/>
        </w:r>
        <w:r>
          <w:rPr>
            <w:noProof/>
            <w:webHidden/>
          </w:rPr>
          <w:instrText xml:space="preserve"> PAGEREF _Toc451853690 \h </w:instrText>
        </w:r>
        <w:r>
          <w:rPr>
            <w:noProof/>
            <w:webHidden/>
          </w:rPr>
        </w:r>
        <w:r>
          <w:rPr>
            <w:noProof/>
            <w:webHidden/>
          </w:rPr>
          <w:fldChar w:fldCharType="separate"/>
        </w:r>
        <w:r>
          <w:rPr>
            <w:noProof/>
            <w:webHidden/>
          </w:rPr>
          <w:t>21</w:t>
        </w:r>
        <w:r>
          <w:rPr>
            <w:noProof/>
            <w:webHidden/>
          </w:rPr>
          <w:fldChar w:fldCharType="end"/>
        </w:r>
      </w:hyperlink>
    </w:p>
    <w:p w14:paraId="654C0BE5"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91" w:history="1">
        <w:r w:rsidRPr="005E4891">
          <w:rPr>
            <w:rStyle w:val="Hyperlink"/>
            <w:noProof/>
          </w:rPr>
          <w:t>7.1</w:t>
        </w:r>
        <w:r>
          <w:rPr>
            <w:rFonts w:asciiTheme="minorHAnsi" w:eastAsiaTheme="minorEastAsia" w:hAnsiTheme="minorHAnsi" w:cstheme="minorBidi"/>
            <w:noProof/>
          </w:rPr>
          <w:tab/>
        </w:r>
        <w:r w:rsidRPr="005E4891">
          <w:rPr>
            <w:rStyle w:val="Hyperlink"/>
            <w:noProof/>
          </w:rPr>
          <w:t>EE Trip Model</w:t>
        </w:r>
        <w:r>
          <w:rPr>
            <w:noProof/>
            <w:webHidden/>
          </w:rPr>
          <w:tab/>
        </w:r>
        <w:r>
          <w:rPr>
            <w:noProof/>
            <w:webHidden/>
          </w:rPr>
          <w:fldChar w:fldCharType="begin"/>
        </w:r>
        <w:r>
          <w:rPr>
            <w:noProof/>
            <w:webHidden/>
          </w:rPr>
          <w:instrText xml:space="preserve"> PAGEREF _Toc451853691 \h </w:instrText>
        </w:r>
        <w:r>
          <w:rPr>
            <w:noProof/>
            <w:webHidden/>
          </w:rPr>
        </w:r>
        <w:r>
          <w:rPr>
            <w:noProof/>
            <w:webHidden/>
          </w:rPr>
          <w:fldChar w:fldCharType="separate"/>
        </w:r>
        <w:r>
          <w:rPr>
            <w:noProof/>
            <w:webHidden/>
          </w:rPr>
          <w:t>21</w:t>
        </w:r>
        <w:r>
          <w:rPr>
            <w:noProof/>
            <w:webHidden/>
          </w:rPr>
          <w:fldChar w:fldCharType="end"/>
        </w:r>
      </w:hyperlink>
    </w:p>
    <w:p w14:paraId="31714741"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92" w:history="1">
        <w:r w:rsidRPr="005E4891">
          <w:rPr>
            <w:rStyle w:val="Hyperlink"/>
            <w:noProof/>
          </w:rPr>
          <w:t>7.1.1</w:t>
        </w:r>
        <w:r>
          <w:rPr>
            <w:rFonts w:asciiTheme="minorHAnsi" w:eastAsiaTheme="minorEastAsia" w:hAnsiTheme="minorHAnsi" w:cstheme="minorBidi"/>
            <w:noProof/>
          </w:rPr>
          <w:tab/>
        </w:r>
        <w:r w:rsidRPr="005E4891">
          <w:rPr>
            <w:rStyle w:val="Hyperlink"/>
            <w:noProof/>
          </w:rPr>
          <w:t>External Trip Data</w:t>
        </w:r>
        <w:r>
          <w:rPr>
            <w:noProof/>
            <w:webHidden/>
          </w:rPr>
          <w:tab/>
        </w:r>
        <w:r>
          <w:rPr>
            <w:noProof/>
            <w:webHidden/>
          </w:rPr>
          <w:fldChar w:fldCharType="begin"/>
        </w:r>
        <w:r>
          <w:rPr>
            <w:noProof/>
            <w:webHidden/>
          </w:rPr>
          <w:instrText xml:space="preserve"> PAGEREF _Toc451853692 \h </w:instrText>
        </w:r>
        <w:r>
          <w:rPr>
            <w:noProof/>
            <w:webHidden/>
          </w:rPr>
        </w:r>
        <w:r>
          <w:rPr>
            <w:noProof/>
            <w:webHidden/>
          </w:rPr>
          <w:fldChar w:fldCharType="separate"/>
        </w:r>
        <w:r>
          <w:rPr>
            <w:noProof/>
            <w:webHidden/>
          </w:rPr>
          <w:t>21</w:t>
        </w:r>
        <w:r>
          <w:rPr>
            <w:noProof/>
            <w:webHidden/>
          </w:rPr>
          <w:fldChar w:fldCharType="end"/>
        </w:r>
      </w:hyperlink>
    </w:p>
    <w:p w14:paraId="61C75424"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93" w:history="1">
        <w:r w:rsidRPr="005E4891">
          <w:rPr>
            <w:rStyle w:val="Hyperlink"/>
            <w:noProof/>
          </w:rPr>
          <w:t>7.1.2</w:t>
        </w:r>
        <w:r>
          <w:rPr>
            <w:rFonts w:asciiTheme="minorHAnsi" w:eastAsiaTheme="minorEastAsia" w:hAnsiTheme="minorHAnsi" w:cstheme="minorBidi"/>
            <w:noProof/>
          </w:rPr>
          <w:tab/>
        </w:r>
        <w:r w:rsidRPr="005E4891">
          <w:rPr>
            <w:rStyle w:val="Hyperlink"/>
            <w:noProof/>
          </w:rPr>
          <w:t>Station Locations</w:t>
        </w:r>
        <w:r>
          <w:rPr>
            <w:noProof/>
            <w:webHidden/>
          </w:rPr>
          <w:tab/>
        </w:r>
        <w:r>
          <w:rPr>
            <w:noProof/>
            <w:webHidden/>
          </w:rPr>
          <w:fldChar w:fldCharType="begin"/>
        </w:r>
        <w:r>
          <w:rPr>
            <w:noProof/>
            <w:webHidden/>
          </w:rPr>
          <w:instrText xml:space="preserve"> PAGEREF _Toc451853693 \h </w:instrText>
        </w:r>
        <w:r>
          <w:rPr>
            <w:noProof/>
            <w:webHidden/>
          </w:rPr>
        </w:r>
        <w:r>
          <w:rPr>
            <w:noProof/>
            <w:webHidden/>
          </w:rPr>
          <w:fldChar w:fldCharType="separate"/>
        </w:r>
        <w:r>
          <w:rPr>
            <w:noProof/>
            <w:webHidden/>
          </w:rPr>
          <w:t>21</w:t>
        </w:r>
        <w:r>
          <w:rPr>
            <w:noProof/>
            <w:webHidden/>
          </w:rPr>
          <w:fldChar w:fldCharType="end"/>
        </w:r>
      </w:hyperlink>
    </w:p>
    <w:p w14:paraId="36F3C684"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94" w:history="1">
        <w:r w:rsidRPr="005E4891">
          <w:rPr>
            <w:rStyle w:val="Hyperlink"/>
            <w:noProof/>
          </w:rPr>
          <w:t>7.1.3</w:t>
        </w:r>
        <w:r>
          <w:rPr>
            <w:rFonts w:asciiTheme="minorHAnsi" w:eastAsiaTheme="minorEastAsia" w:hAnsiTheme="minorHAnsi" w:cstheme="minorBidi"/>
            <w:noProof/>
          </w:rPr>
          <w:tab/>
        </w:r>
        <w:r w:rsidRPr="005E4891">
          <w:rPr>
            <w:rStyle w:val="Hyperlink"/>
            <w:noProof/>
          </w:rPr>
          <w:t>External EE Trip Model Estimation</w:t>
        </w:r>
        <w:r>
          <w:rPr>
            <w:noProof/>
            <w:webHidden/>
          </w:rPr>
          <w:tab/>
        </w:r>
        <w:r>
          <w:rPr>
            <w:noProof/>
            <w:webHidden/>
          </w:rPr>
          <w:fldChar w:fldCharType="begin"/>
        </w:r>
        <w:r>
          <w:rPr>
            <w:noProof/>
            <w:webHidden/>
          </w:rPr>
          <w:instrText xml:space="preserve"> PAGEREF _Toc451853694 \h </w:instrText>
        </w:r>
        <w:r>
          <w:rPr>
            <w:noProof/>
            <w:webHidden/>
          </w:rPr>
        </w:r>
        <w:r>
          <w:rPr>
            <w:noProof/>
            <w:webHidden/>
          </w:rPr>
          <w:fldChar w:fldCharType="separate"/>
        </w:r>
        <w:r>
          <w:rPr>
            <w:noProof/>
            <w:webHidden/>
          </w:rPr>
          <w:t>21</w:t>
        </w:r>
        <w:r>
          <w:rPr>
            <w:noProof/>
            <w:webHidden/>
          </w:rPr>
          <w:fldChar w:fldCharType="end"/>
        </w:r>
      </w:hyperlink>
    </w:p>
    <w:p w14:paraId="41137CD6"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695" w:history="1">
        <w:r w:rsidRPr="005E4891">
          <w:rPr>
            <w:rStyle w:val="Hyperlink"/>
            <w:noProof/>
          </w:rPr>
          <w:t>7.2</w:t>
        </w:r>
        <w:r>
          <w:rPr>
            <w:rFonts w:asciiTheme="minorHAnsi" w:eastAsiaTheme="minorEastAsia" w:hAnsiTheme="minorHAnsi" w:cstheme="minorBidi"/>
            <w:noProof/>
          </w:rPr>
          <w:tab/>
        </w:r>
        <w:r w:rsidRPr="005E4891">
          <w:rPr>
            <w:rStyle w:val="Hyperlink"/>
            <w:noProof/>
          </w:rPr>
          <w:t>E-I Model</w:t>
        </w:r>
        <w:r>
          <w:rPr>
            <w:noProof/>
            <w:webHidden/>
          </w:rPr>
          <w:tab/>
        </w:r>
        <w:r>
          <w:rPr>
            <w:noProof/>
            <w:webHidden/>
          </w:rPr>
          <w:fldChar w:fldCharType="begin"/>
        </w:r>
        <w:r>
          <w:rPr>
            <w:noProof/>
            <w:webHidden/>
          </w:rPr>
          <w:instrText xml:space="preserve"> PAGEREF _Toc451853695 \h </w:instrText>
        </w:r>
        <w:r>
          <w:rPr>
            <w:noProof/>
            <w:webHidden/>
          </w:rPr>
        </w:r>
        <w:r>
          <w:rPr>
            <w:noProof/>
            <w:webHidden/>
          </w:rPr>
          <w:fldChar w:fldCharType="separate"/>
        </w:r>
        <w:r>
          <w:rPr>
            <w:noProof/>
            <w:webHidden/>
          </w:rPr>
          <w:t>21</w:t>
        </w:r>
        <w:r>
          <w:rPr>
            <w:noProof/>
            <w:webHidden/>
          </w:rPr>
          <w:fldChar w:fldCharType="end"/>
        </w:r>
      </w:hyperlink>
    </w:p>
    <w:p w14:paraId="23A8F124"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96" w:history="1">
        <w:r w:rsidRPr="005E4891">
          <w:rPr>
            <w:rStyle w:val="Hyperlink"/>
            <w:noProof/>
          </w:rPr>
          <w:t>7.2.1</w:t>
        </w:r>
        <w:r>
          <w:rPr>
            <w:rFonts w:asciiTheme="minorHAnsi" w:eastAsiaTheme="minorEastAsia" w:hAnsiTheme="minorHAnsi" w:cstheme="minorBidi"/>
            <w:noProof/>
          </w:rPr>
          <w:tab/>
        </w:r>
        <w:r w:rsidRPr="005E4891">
          <w:rPr>
            <w:rStyle w:val="Hyperlink"/>
            <w:noProof/>
          </w:rPr>
          <w:t>EI Trip Generation</w:t>
        </w:r>
        <w:r>
          <w:rPr>
            <w:noProof/>
            <w:webHidden/>
          </w:rPr>
          <w:tab/>
        </w:r>
        <w:r>
          <w:rPr>
            <w:noProof/>
            <w:webHidden/>
          </w:rPr>
          <w:fldChar w:fldCharType="begin"/>
        </w:r>
        <w:r>
          <w:rPr>
            <w:noProof/>
            <w:webHidden/>
          </w:rPr>
          <w:instrText xml:space="preserve"> PAGEREF _Toc451853696 \h </w:instrText>
        </w:r>
        <w:r>
          <w:rPr>
            <w:noProof/>
            <w:webHidden/>
          </w:rPr>
        </w:r>
        <w:r>
          <w:rPr>
            <w:noProof/>
            <w:webHidden/>
          </w:rPr>
          <w:fldChar w:fldCharType="separate"/>
        </w:r>
        <w:r>
          <w:rPr>
            <w:noProof/>
            <w:webHidden/>
          </w:rPr>
          <w:t>21</w:t>
        </w:r>
        <w:r>
          <w:rPr>
            <w:noProof/>
            <w:webHidden/>
          </w:rPr>
          <w:fldChar w:fldCharType="end"/>
        </w:r>
      </w:hyperlink>
    </w:p>
    <w:p w14:paraId="2337ABED"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97" w:history="1">
        <w:r w:rsidRPr="005E4891">
          <w:rPr>
            <w:rStyle w:val="Hyperlink"/>
            <w:noProof/>
          </w:rPr>
          <w:t>7.2.2</w:t>
        </w:r>
        <w:r>
          <w:rPr>
            <w:rFonts w:asciiTheme="minorHAnsi" w:eastAsiaTheme="minorEastAsia" w:hAnsiTheme="minorHAnsi" w:cstheme="minorBidi"/>
            <w:noProof/>
          </w:rPr>
          <w:tab/>
        </w:r>
        <w:r w:rsidRPr="005E4891">
          <w:rPr>
            <w:rStyle w:val="Hyperlink"/>
            <w:noProof/>
          </w:rPr>
          <w:t>EI Trip Distribution</w:t>
        </w:r>
        <w:r>
          <w:rPr>
            <w:noProof/>
            <w:webHidden/>
          </w:rPr>
          <w:tab/>
        </w:r>
        <w:r>
          <w:rPr>
            <w:noProof/>
            <w:webHidden/>
          </w:rPr>
          <w:fldChar w:fldCharType="begin"/>
        </w:r>
        <w:r>
          <w:rPr>
            <w:noProof/>
            <w:webHidden/>
          </w:rPr>
          <w:instrText xml:space="preserve"> PAGEREF _Toc451853697 \h </w:instrText>
        </w:r>
        <w:r>
          <w:rPr>
            <w:noProof/>
            <w:webHidden/>
          </w:rPr>
        </w:r>
        <w:r>
          <w:rPr>
            <w:noProof/>
            <w:webHidden/>
          </w:rPr>
          <w:fldChar w:fldCharType="separate"/>
        </w:r>
        <w:r>
          <w:rPr>
            <w:noProof/>
            <w:webHidden/>
          </w:rPr>
          <w:t>21</w:t>
        </w:r>
        <w:r>
          <w:rPr>
            <w:noProof/>
            <w:webHidden/>
          </w:rPr>
          <w:fldChar w:fldCharType="end"/>
        </w:r>
      </w:hyperlink>
    </w:p>
    <w:p w14:paraId="29CB5F44"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98" w:history="1">
        <w:r w:rsidRPr="005E4891">
          <w:rPr>
            <w:rStyle w:val="Hyperlink"/>
            <w:noProof/>
          </w:rPr>
          <w:t>7.2.3</w:t>
        </w:r>
        <w:r>
          <w:rPr>
            <w:rFonts w:asciiTheme="minorHAnsi" w:eastAsiaTheme="minorEastAsia" w:hAnsiTheme="minorHAnsi" w:cstheme="minorBidi"/>
            <w:noProof/>
          </w:rPr>
          <w:tab/>
        </w:r>
        <w:r w:rsidRPr="005E4891">
          <w:rPr>
            <w:rStyle w:val="Hyperlink"/>
            <w:noProof/>
          </w:rPr>
          <w:t>Time of Day</w:t>
        </w:r>
        <w:r>
          <w:rPr>
            <w:noProof/>
            <w:webHidden/>
          </w:rPr>
          <w:tab/>
        </w:r>
        <w:r>
          <w:rPr>
            <w:noProof/>
            <w:webHidden/>
          </w:rPr>
          <w:fldChar w:fldCharType="begin"/>
        </w:r>
        <w:r>
          <w:rPr>
            <w:noProof/>
            <w:webHidden/>
          </w:rPr>
          <w:instrText xml:space="preserve"> PAGEREF _Toc451853698 \h </w:instrText>
        </w:r>
        <w:r>
          <w:rPr>
            <w:noProof/>
            <w:webHidden/>
          </w:rPr>
        </w:r>
        <w:r>
          <w:rPr>
            <w:noProof/>
            <w:webHidden/>
          </w:rPr>
          <w:fldChar w:fldCharType="separate"/>
        </w:r>
        <w:r>
          <w:rPr>
            <w:noProof/>
            <w:webHidden/>
          </w:rPr>
          <w:t>21</w:t>
        </w:r>
        <w:r>
          <w:rPr>
            <w:noProof/>
            <w:webHidden/>
          </w:rPr>
          <w:fldChar w:fldCharType="end"/>
        </w:r>
      </w:hyperlink>
    </w:p>
    <w:p w14:paraId="7A128812"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699" w:history="1">
        <w:r w:rsidRPr="005E4891">
          <w:rPr>
            <w:rStyle w:val="Hyperlink"/>
            <w:noProof/>
          </w:rPr>
          <w:t>7.2.4</w:t>
        </w:r>
        <w:r>
          <w:rPr>
            <w:rFonts w:asciiTheme="minorHAnsi" w:eastAsiaTheme="minorEastAsia" w:hAnsiTheme="minorHAnsi" w:cstheme="minorBidi"/>
            <w:noProof/>
          </w:rPr>
          <w:tab/>
        </w:r>
        <w:r w:rsidRPr="005E4891">
          <w:rPr>
            <w:rStyle w:val="Hyperlink"/>
            <w:noProof/>
          </w:rPr>
          <w:t>EI Calibration Results</w:t>
        </w:r>
        <w:r>
          <w:rPr>
            <w:noProof/>
            <w:webHidden/>
          </w:rPr>
          <w:tab/>
        </w:r>
        <w:r>
          <w:rPr>
            <w:noProof/>
            <w:webHidden/>
          </w:rPr>
          <w:fldChar w:fldCharType="begin"/>
        </w:r>
        <w:r>
          <w:rPr>
            <w:noProof/>
            <w:webHidden/>
          </w:rPr>
          <w:instrText xml:space="preserve"> PAGEREF _Toc451853699 \h </w:instrText>
        </w:r>
        <w:r>
          <w:rPr>
            <w:noProof/>
            <w:webHidden/>
          </w:rPr>
        </w:r>
        <w:r>
          <w:rPr>
            <w:noProof/>
            <w:webHidden/>
          </w:rPr>
          <w:fldChar w:fldCharType="separate"/>
        </w:r>
        <w:r>
          <w:rPr>
            <w:noProof/>
            <w:webHidden/>
          </w:rPr>
          <w:t>21</w:t>
        </w:r>
        <w:r>
          <w:rPr>
            <w:noProof/>
            <w:webHidden/>
          </w:rPr>
          <w:fldChar w:fldCharType="end"/>
        </w:r>
      </w:hyperlink>
    </w:p>
    <w:p w14:paraId="33FB089C" w14:textId="77777777" w:rsidR="00B61A61" w:rsidRDefault="00B61A61">
      <w:pPr>
        <w:pStyle w:val="TOC1"/>
        <w:tabs>
          <w:tab w:val="left" w:pos="440"/>
          <w:tab w:val="right" w:leader="dot" w:pos="8846"/>
        </w:tabs>
        <w:rPr>
          <w:rFonts w:asciiTheme="minorHAnsi" w:eastAsiaTheme="minorEastAsia" w:hAnsiTheme="minorHAnsi" w:cstheme="minorBidi"/>
          <w:caps w:val="0"/>
          <w:noProof/>
        </w:rPr>
      </w:pPr>
      <w:hyperlink w:anchor="_Toc451853700" w:history="1">
        <w:r w:rsidRPr="005E4891">
          <w:rPr>
            <w:rStyle w:val="Hyperlink"/>
            <w:noProof/>
          </w:rPr>
          <w:t>8</w:t>
        </w:r>
        <w:r>
          <w:rPr>
            <w:rFonts w:asciiTheme="minorHAnsi" w:eastAsiaTheme="minorEastAsia" w:hAnsiTheme="minorHAnsi" w:cstheme="minorBidi"/>
            <w:caps w:val="0"/>
            <w:noProof/>
          </w:rPr>
          <w:tab/>
        </w:r>
        <w:r w:rsidRPr="005E4891">
          <w:rPr>
            <w:rStyle w:val="Hyperlink"/>
            <w:noProof/>
          </w:rPr>
          <w:t>Time of day</w:t>
        </w:r>
        <w:r>
          <w:rPr>
            <w:noProof/>
            <w:webHidden/>
          </w:rPr>
          <w:tab/>
        </w:r>
        <w:r>
          <w:rPr>
            <w:noProof/>
            <w:webHidden/>
          </w:rPr>
          <w:fldChar w:fldCharType="begin"/>
        </w:r>
        <w:r>
          <w:rPr>
            <w:noProof/>
            <w:webHidden/>
          </w:rPr>
          <w:instrText xml:space="preserve"> PAGEREF _Toc451853700 \h </w:instrText>
        </w:r>
        <w:r>
          <w:rPr>
            <w:noProof/>
            <w:webHidden/>
          </w:rPr>
        </w:r>
        <w:r>
          <w:rPr>
            <w:noProof/>
            <w:webHidden/>
          </w:rPr>
          <w:fldChar w:fldCharType="separate"/>
        </w:r>
        <w:r>
          <w:rPr>
            <w:noProof/>
            <w:webHidden/>
          </w:rPr>
          <w:t>22</w:t>
        </w:r>
        <w:r>
          <w:rPr>
            <w:noProof/>
            <w:webHidden/>
          </w:rPr>
          <w:fldChar w:fldCharType="end"/>
        </w:r>
      </w:hyperlink>
    </w:p>
    <w:p w14:paraId="40861C11"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701" w:history="1">
        <w:r w:rsidRPr="005E4891">
          <w:rPr>
            <w:rStyle w:val="Hyperlink"/>
            <w:noProof/>
          </w:rPr>
          <w:t>8.1</w:t>
        </w:r>
        <w:r>
          <w:rPr>
            <w:rFonts w:asciiTheme="minorHAnsi" w:eastAsiaTheme="minorEastAsia" w:hAnsiTheme="minorHAnsi" w:cstheme="minorBidi"/>
            <w:noProof/>
          </w:rPr>
          <w:tab/>
        </w:r>
        <w:r w:rsidRPr="005E4891">
          <w:rPr>
            <w:rStyle w:val="Hyperlink"/>
            <w:noProof/>
          </w:rPr>
          <w:t>Diurnal Factors by Trip Purpose</w:t>
        </w:r>
        <w:r>
          <w:rPr>
            <w:noProof/>
            <w:webHidden/>
          </w:rPr>
          <w:tab/>
        </w:r>
        <w:r>
          <w:rPr>
            <w:noProof/>
            <w:webHidden/>
          </w:rPr>
          <w:fldChar w:fldCharType="begin"/>
        </w:r>
        <w:r>
          <w:rPr>
            <w:noProof/>
            <w:webHidden/>
          </w:rPr>
          <w:instrText xml:space="preserve"> PAGEREF _Toc451853701 \h </w:instrText>
        </w:r>
        <w:r>
          <w:rPr>
            <w:noProof/>
            <w:webHidden/>
          </w:rPr>
        </w:r>
        <w:r>
          <w:rPr>
            <w:noProof/>
            <w:webHidden/>
          </w:rPr>
          <w:fldChar w:fldCharType="separate"/>
        </w:r>
        <w:r>
          <w:rPr>
            <w:noProof/>
            <w:webHidden/>
          </w:rPr>
          <w:t>22</w:t>
        </w:r>
        <w:r>
          <w:rPr>
            <w:noProof/>
            <w:webHidden/>
          </w:rPr>
          <w:fldChar w:fldCharType="end"/>
        </w:r>
      </w:hyperlink>
    </w:p>
    <w:p w14:paraId="73EF9862"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702" w:history="1">
        <w:r w:rsidRPr="005E4891">
          <w:rPr>
            <w:rStyle w:val="Hyperlink"/>
            <w:noProof/>
          </w:rPr>
          <w:t>8.2</w:t>
        </w:r>
        <w:r>
          <w:rPr>
            <w:rFonts w:asciiTheme="minorHAnsi" w:eastAsiaTheme="minorEastAsia" w:hAnsiTheme="minorHAnsi" w:cstheme="minorBidi"/>
            <w:noProof/>
          </w:rPr>
          <w:tab/>
        </w:r>
        <w:r w:rsidRPr="005E4891">
          <w:rPr>
            <w:rStyle w:val="Hyperlink"/>
            <w:noProof/>
          </w:rPr>
          <w:t>Peak Period Determination</w:t>
        </w:r>
        <w:r>
          <w:rPr>
            <w:noProof/>
            <w:webHidden/>
          </w:rPr>
          <w:tab/>
        </w:r>
        <w:r>
          <w:rPr>
            <w:noProof/>
            <w:webHidden/>
          </w:rPr>
          <w:fldChar w:fldCharType="begin"/>
        </w:r>
        <w:r>
          <w:rPr>
            <w:noProof/>
            <w:webHidden/>
          </w:rPr>
          <w:instrText xml:space="preserve"> PAGEREF _Toc451853702 \h </w:instrText>
        </w:r>
        <w:r>
          <w:rPr>
            <w:noProof/>
            <w:webHidden/>
          </w:rPr>
        </w:r>
        <w:r>
          <w:rPr>
            <w:noProof/>
            <w:webHidden/>
          </w:rPr>
          <w:fldChar w:fldCharType="separate"/>
        </w:r>
        <w:r>
          <w:rPr>
            <w:noProof/>
            <w:webHidden/>
          </w:rPr>
          <w:t>22</w:t>
        </w:r>
        <w:r>
          <w:rPr>
            <w:noProof/>
            <w:webHidden/>
          </w:rPr>
          <w:fldChar w:fldCharType="end"/>
        </w:r>
      </w:hyperlink>
    </w:p>
    <w:p w14:paraId="49B5CA22"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703" w:history="1">
        <w:r w:rsidRPr="005E4891">
          <w:rPr>
            <w:rStyle w:val="Hyperlink"/>
            <w:noProof/>
          </w:rPr>
          <w:t>8.3</w:t>
        </w:r>
        <w:r>
          <w:rPr>
            <w:rFonts w:asciiTheme="minorHAnsi" w:eastAsiaTheme="minorEastAsia" w:hAnsiTheme="minorHAnsi" w:cstheme="minorBidi"/>
            <w:noProof/>
          </w:rPr>
          <w:tab/>
        </w:r>
        <w:r w:rsidRPr="005E4891">
          <w:rPr>
            <w:rStyle w:val="Hyperlink"/>
            <w:noProof/>
          </w:rPr>
          <w:t>Time of Day and Directional Split Factors</w:t>
        </w:r>
        <w:r>
          <w:rPr>
            <w:noProof/>
            <w:webHidden/>
          </w:rPr>
          <w:tab/>
        </w:r>
        <w:r>
          <w:rPr>
            <w:noProof/>
            <w:webHidden/>
          </w:rPr>
          <w:fldChar w:fldCharType="begin"/>
        </w:r>
        <w:r>
          <w:rPr>
            <w:noProof/>
            <w:webHidden/>
          </w:rPr>
          <w:instrText xml:space="preserve"> PAGEREF _Toc451853703 \h </w:instrText>
        </w:r>
        <w:r>
          <w:rPr>
            <w:noProof/>
            <w:webHidden/>
          </w:rPr>
        </w:r>
        <w:r>
          <w:rPr>
            <w:noProof/>
            <w:webHidden/>
          </w:rPr>
          <w:fldChar w:fldCharType="separate"/>
        </w:r>
        <w:r>
          <w:rPr>
            <w:noProof/>
            <w:webHidden/>
          </w:rPr>
          <w:t>22</w:t>
        </w:r>
        <w:r>
          <w:rPr>
            <w:noProof/>
            <w:webHidden/>
          </w:rPr>
          <w:fldChar w:fldCharType="end"/>
        </w:r>
      </w:hyperlink>
    </w:p>
    <w:p w14:paraId="5E184ECB"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04" w:history="1">
        <w:r w:rsidRPr="005E4891">
          <w:rPr>
            <w:rStyle w:val="Hyperlink"/>
            <w:noProof/>
          </w:rPr>
          <w:t>8.3.1</w:t>
        </w:r>
        <w:r>
          <w:rPr>
            <w:rFonts w:asciiTheme="minorHAnsi" w:eastAsiaTheme="minorEastAsia" w:hAnsiTheme="minorHAnsi" w:cstheme="minorBidi"/>
            <w:noProof/>
          </w:rPr>
          <w:tab/>
        </w:r>
        <w:r w:rsidRPr="005E4891">
          <w:rPr>
            <w:rStyle w:val="Hyperlink"/>
            <w:noProof/>
          </w:rPr>
          <w:t>Factors for Resident Trips</w:t>
        </w:r>
        <w:r>
          <w:rPr>
            <w:noProof/>
            <w:webHidden/>
          </w:rPr>
          <w:tab/>
        </w:r>
        <w:r>
          <w:rPr>
            <w:noProof/>
            <w:webHidden/>
          </w:rPr>
          <w:fldChar w:fldCharType="begin"/>
        </w:r>
        <w:r>
          <w:rPr>
            <w:noProof/>
            <w:webHidden/>
          </w:rPr>
          <w:instrText xml:space="preserve"> PAGEREF _Toc451853704 \h </w:instrText>
        </w:r>
        <w:r>
          <w:rPr>
            <w:noProof/>
            <w:webHidden/>
          </w:rPr>
        </w:r>
        <w:r>
          <w:rPr>
            <w:noProof/>
            <w:webHidden/>
          </w:rPr>
          <w:fldChar w:fldCharType="separate"/>
        </w:r>
        <w:r>
          <w:rPr>
            <w:noProof/>
            <w:webHidden/>
          </w:rPr>
          <w:t>22</w:t>
        </w:r>
        <w:r>
          <w:rPr>
            <w:noProof/>
            <w:webHidden/>
          </w:rPr>
          <w:fldChar w:fldCharType="end"/>
        </w:r>
      </w:hyperlink>
    </w:p>
    <w:p w14:paraId="6593B6C8"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05" w:history="1">
        <w:r w:rsidRPr="005E4891">
          <w:rPr>
            <w:rStyle w:val="Hyperlink"/>
            <w:noProof/>
          </w:rPr>
          <w:t>8.3.2</w:t>
        </w:r>
        <w:r>
          <w:rPr>
            <w:rFonts w:asciiTheme="minorHAnsi" w:eastAsiaTheme="minorEastAsia" w:hAnsiTheme="minorHAnsi" w:cstheme="minorBidi"/>
            <w:noProof/>
          </w:rPr>
          <w:tab/>
        </w:r>
        <w:r w:rsidRPr="005E4891">
          <w:rPr>
            <w:rStyle w:val="Hyperlink"/>
            <w:noProof/>
          </w:rPr>
          <w:t>Factors for Commercial Vehicles</w:t>
        </w:r>
        <w:r>
          <w:rPr>
            <w:noProof/>
            <w:webHidden/>
          </w:rPr>
          <w:tab/>
        </w:r>
        <w:r>
          <w:rPr>
            <w:noProof/>
            <w:webHidden/>
          </w:rPr>
          <w:fldChar w:fldCharType="begin"/>
        </w:r>
        <w:r>
          <w:rPr>
            <w:noProof/>
            <w:webHidden/>
          </w:rPr>
          <w:instrText xml:space="preserve"> PAGEREF _Toc451853705 \h </w:instrText>
        </w:r>
        <w:r>
          <w:rPr>
            <w:noProof/>
            <w:webHidden/>
          </w:rPr>
        </w:r>
        <w:r>
          <w:rPr>
            <w:noProof/>
            <w:webHidden/>
          </w:rPr>
          <w:fldChar w:fldCharType="separate"/>
        </w:r>
        <w:r>
          <w:rPr>
            <w:noProof/>
            <w:webHidden/>
          </w:rPr>
          <w:t>22</w:t>
        </w:r>
        <w:r>
          <w:rPr>
            <w:noProof/>
            <w:webHidden/>
          </w:rPr>
          <w:fldChar w:fldCharType="end"/>
        </w:r>
      </w:hyperlink>
    </w:p>
    <w:p w14:paraId="6ED80C37"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06" w:history="1">
        <w:r w:rsidRPr="005E4891">
          <w:rPr>
            <w:rStyle w:val="Hyperlink"/>
            <w:noProof/>
          </w:rPr>
          <w:t>8.3.3</w:t>
        </w:r>
        <w:r>
          <w:rPr>
            <w:rFonts w:asciiTheme="minorHAnsi" w:eastAsiaTheme="minorEastAsia" w:hAnsiTheme="minorHAnsi" w:cstheme="minorBidi"/>
            <w:noProof/>
          </w:rPr>
          <w:tab/>
        </w:r>
        <w:r w:rsidRPr="005E4891">
          <w:rPr>
            <w:rStyle w:val="Hyperlink"/>
            <w:noProof/>
          </w:rPr>
          <w:t>Factors for External Trips</w:t>
        </w:r>
        <w:r>
          <w:rPr>
            <w:noProof/>
            <w:webHidden/>
          </w:rPr>
          <w:tab/>
        </w:r>
        <w:r>
          <w:rPr>
            <w:noProof/>
            <w:webHidden/>
          </w:rPr>
          <w:fldChar w:fldCharType="begin"/>
        </w:r>
        <w:r>
          <w:rPr>
            <w:noProof/>
            <w:webHidden/>
          </w:rPr>
          <w:instrText xml:space="preserve"> PAGEREF _Toc451853706 \h </w:instrText>
        </w:r>
        <w:r>
          <w:rPr>
            <w:noProof/>
            <w:webHidden/>
          </w:rPr>
        </w:r>
        <w:r>
          <w:rPr>
            <w:noProof/>
            <w:webHidden/>
          </w:rPr>
          <w:fldChar w:fldCharType="separate"/>
        </w:r>
        <w:r>
          <w:rPr>
            <w:noProof/>
            <w:webHidden/>
          </w:rPr>
          <w:t>22</w:t>
        </w:r>
        <w:r>
          <w:rPr>
            <w:noProof/>
            <w:webHidden/>
          </w:rPr>
          <w:fldChar w:fldCharType="end"/>
        </w:r>
      </w:hyperlink>
    </w:p>
    <w:p w14:paraId="715999F5" w14:textId="77777777" w:rsidR="00B61A61" w:rsidRDefault="00B61A61">
      <w:pPr>
        <w:pStyle w:val="TOC1"/>
        <w:tabs>
          <w:tab w:val="left" w:pos="440"/>
          <w:tab w:val="right" w:leader="dot" w:pos="8846"/>
        </w:tabs>
        <w:rPr>
          <w:rFonts w:asciiTheme="minorHAnsi" w:eastAsiaTheme="minorEastAsia" w:hAnsiTheme="minorHAnsi" w:cstheme="minorBidi"/>
          <w:caps w:val="0"/>
          <w:noProof/>
        </w:rPr>
      </w:pPr>
      <w:hyperlink w:anchor="_Toc451853707" w:history="1">
        <w:r w:rsidRPr="005E4891">
          <w:rPr>
            <w:rStyle w:val="Hyperlink"/>
            <w:noProof/>
          </w:rPr>
          <w:t>9</w:t>
        </w:r>
        <w:r>
          <w:rPr>
            <w:rFonts w:asciiTheme="minorHAnsi" w:eastAsiaTheme="minorEastAsia" w:hAnsiTheme="minorHAnsi" w:cstheme="minorBidi"/>
            <w:caps w:val="0"/>
            <w:noProof/>
          </w:rPr>
          <w:tab/>
        </w:r>
        <w:r w:rsidRPr="005E4891">
          <w:rPr>
            <w:rStyle w:val="Hyperlink"/>
            <w:noProof/>
          </w:rPr>
          <w:t>Transit Data and Analysis</w:t>
        </w:r>
        <w:r>
          <w:rPr>
            <w:noProof/>
            <w:webHidden/>
          </w:rPr>
          <w:tab/>
        </w:r>
        <w:r>
          <w:rPr>
            <w:noProof/>
            <w:webHidden/>
          </w:rPr>
          <w:fldChar w:fldCharType="begin"/>
        </w:r>
        <w:r>
          <w:rPr>
            <w:noProof/>
            <w:webHidden/>
          </w:rPr>
          <w:instrText xml:space="preserve"> PAGEREF _Toc451853707 \h </w:instrText>
        </w:r>
        <w:r>
          <w:rPr>
            <w:noProof/>
            <w:webHidden/>
          </w:rPr>
        </w:r>
        <w:r>
          <w:rPr>
            <w:noProof/>
            <w:webHidden/>
          </w:rPr>
          <w:fldChar w:fldCharType="separate"/>
        </w:r>
        <w:r>
          <w:rPr>
            <w:noProof/>
            <w:webHidden/>
          </w:rPr>
          <w:t>23</w:t>
        </w:r>
        <w:r>
          <w:rPr>
            <w:noProof/>
            <w:webHidden/>
          </w:rPr>
          <w:fldChar w:fldCharType="end"/>
        </w:r>
      </w:hyperlink>
    </w:p>
    <w:p w14:paraId="15742F23"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708" w:history="1">
        <w:r w:rsidRPr="005E4891">
          <w:rPr>
            <w:rStyle w:val="Hyperlink"/>
            <w:noProof/>
          </w:rPr>
          <w:t>9.1</w:t>
        </w:r>
        <w:r>
          <w:rPr>
            <w:rFonts w:asciiTheme="minorHAnsi" w:eastAsiaTheme="minorEastAsia" w:hAnsiTheme="minorHAnsi" w:cstheme="minorBidi"/>
            <w:noProof/>
          </w:rPr>
          <w:tab/>
        </w:r>
        <w:r w:rsidRPr="005E4891">
          <w:rPr>
            <w:rStyle w:val="Hyperlink"/>
            <w:noProof/>
          </w:rPr>
          <w:t>On-Board Survey</w:t>
        </w:r>
        <w:r>
          <w:rPr>
            <w:noProof/>
            <w:webHidden/>
          </w:rPr>
          <w:tab/>
        </w:r>
        <w:r>
          <w:rPr>
            <w:noProof/>
            <w:webHidden/>
          </w:rPr>
          <w:fldChar w:fldCharType="begin"/>
        </w:r>
        <w:r>
          <w:rPr>
            <w:noProof/>
            <w:webHidden/>
          </w:rPr>
          <w:instrText xml:space="preserve"> PAGEREF _Toc451853708 \h </w:instrText>
        </w:r>
        <w:r>
          <w:rPr>
            <w:noProof/>
            <w:webHidden/>
          </w:rPr>
        </w:r>
        <w:r>
          <w:rPr>
            <w:noProof/>
            <w:webHidden/>
          </w:rPr>
          <w:fldChar w:fldCharType="separate"/>
        </w:r>
        <w:r>
          <w:rPr>
            <w:noProof/>
            <w:webHidden/>
          </w:rPr>
          <w:t>23</w:t>
        </w:r>
        <w:r>
          <w:rPr>
            <w:noProof/>
            <w:webHidden/>
          </w:rPr>
          <w:fldChar w:fldCharType="end"/>
        </w:r>
      </w:hyperlink>
    </w:p>
    <w:p w14:paraId="2541112E"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09" w:history="1">
        <w:r w:rsidRPr="005E4891">
          <w:rPr>
            <w:rStyle w:val="Hyperlink"/>
            <w:noProof/>
          </w:rPr>
          <w:t>9.1.1</w:t>
        </w:r>
        <w:r>
          <w:rPr>
            <w:rFonts w:asciiTheme="minorHAnsi" w:eastAsiaTheme="minorEastAsia" w:hAnsiTheme="minorHAnsi" w:cstheme="minorBidi"/>
            <w:noProof/>
          </w:rPr>
          <w:tab/>
        </w:r>
        <w:r w:rsidRPr="005E4891">
          <w:rPr>
            <w:rStyle w:val="Hyperlink"/>
            <w:noProof/>
          </w:rPr>
          <w:t>Survey Analysis</w:t>
        </w:r>
        <w:r>
          <w:rPr>
            <w:noProof/>
            <w:webHidden/>
          </w:rPr>
          <w:tab/>
        </w:r>
        <w:r>
          <w:rPr>
            <w:noProof/>
            <w:webHidden/>
          </w:rPr>
          <w:fldChar w:fldCharType="begin"/>
        </w:r>
        <w:r>
          <w:rPr>
            <w:noProof/>
            <w:webHidden/>
          </w:rPr>
          <w:instrText xml:space="preserve"> PAGEREF _Toc451853709 \h </w:instrText>
        </w:r>
        <w:r>
          <w:rPr>
            <w:noProof/>
            <w:webHidden/>
          </w:rPr>
        </w:r>
        <w:r>
          <w:rPr>
            <w:noProof/>
            <w:webHidden/>
          </w:rPr>
          <w:fldChar w:fldCharType="separate"/>
        </w:r>
        <w:r>
          <w:rPr>
            <w:noProof/>
            <w:webHidden/>
          </w:rPr>
          <w:t>23</w:t>
        </w:r>
        <w:r>
          <w:rPr>
            <w:noProof/>
            <w:webHidden/>
          </w:rPr>
          <w:fldChar w:fldCharType="end"/>
        </w:r>
      </w:hyperlink>
    </w:p>
    <w:p w14:paraId="4C3CE5C8"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10" w:history="1">
        <w:r w:rsidRPr="005E4891">
          <w:rPr>
            <w:rStyle w:val="Hyperlink"/>
            <w:noProof/>
          </w:rPr>
          <w:t>9.1.2</w:t>
        </w:r>
        <w:r>
          <w:rPr>
            <w:rFonts w:asciiTheme="minorHAnsi" w:eastAsiaTheme="minorEastAsia" w:hAnsiTheme="minorHAnsi" w:cstheme="minorBidi"/>
            <w:noProof/>
          </w:rPr>
          <w:tab/>
        </w:r>
        <w:r w:rsidRPr="005E4891">
          <w:rPr>
            <w:rStyle w:val="Hyperlink"/>
            <w:noProof/>
          </w:rPr>
          <w:t>Sample &amp; Survey Expansion</w:t>
        </w:r>
        <w:r>
          <w:rPr>
            <w:noProof/>
            <w:webHidden/>
          </w:rPr>
          <w:tab/>
        </w:r>
        <w:r>
          <w:rPr>
            <w:noProof/>
            <w:webHidden/>
          </w:rPr>
          <w:fldChar w:fldCharType="begin"/>
        </w:r>
        <w:r>
          <w:rPr>
            <w:noProof/>
            <w:webHidden/>
          </w:rPr>
          <w:instrText xml:space="preserve"> PAGEREF _Toc451853710 \h </w:instrText>
        </w:r>
        <w:r>
          <w:rPr>
            <w:noProof/>
            <w:webHidden/>
          </w:rPr>
        </w:r>
        <w:r>
          <w:rPr>
            <w:noProof/>
            <w:webHidden/>
          </w:rPr>
          <w:fldChar w:fldCharType="separate"/>
        </w:r>
        <w:r>
          <w:rPr>
            <w:noProof/>
            <w:webHidden/>
          </w:rPr>
          <w:t>23</w:t>
        </w:r>
        <w:r>
          <w:rPr>
            <w:noProof/>
            <w:webHidden/>
          </w:rPr>
          <w:fldChar w:fldCharType="end"/>
        </w:r>
      </w:hyperlink>
    </w:p>
    <w:p w14:paraId="5747FBDA"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11" w:history="1">
        <w:r w:rsidRPr="005E4891">
          <w:rPr>
            <w:rStyle w:val="Hyperlink"/>
            <w:noProof/>
          </w:rPr>
          <w:t>9.1.3</w:t>
        </w:r>
        <w:r>
          <w:rPr>
            <w:rFonts w:asciiTheme="minorHAnsi" w:eastAsiaTheme="minorEastAsia" w:hAnsiTheme="minorHAnsi" w:cstheme="minorBidi"/>
            <w:noProof/>
          </w:rPr>
          <w:tab/>
        </w:r>
        <w:r w:rsidRPr="005E4891">
          <w:rPr>
            <w:rStyle w:val="Hyperlink"/>
            <w:noProof/>
          </w:rPr>
          <w:t>District Summaries</w:t>
        </w:r>
        <w:r>
          <w:rPr>
            <w:noProof/>
            <w:webHidden/>
          </w:rPr>
          <w:tab/>
        </w:r>
        <w:r>
          <w:rPr>
            <w:noProof/>
            <w:webHidden/>
          </w:rPr>
          <w:fldChar w:fldCharType="begin"/>
        </w:r>
        <w:r>
          <w:rPr>
            <w:noProof/>
            <w:webHidden/>
          </w:rPr>
          <w:instrText xml:space="preserve"> PAGEREF _Toc451853711 \h </w:instrText>
        </w:r>
        <w:r>
          <w:rPr>
            <w:noProof/>
            <w:webHidden/>
          </w:rPr>
        </w:r>
        <w:r>
          <w:rPr>
            <w:noProof/>
            <w:webHidden/>
          </w:rPr>
          <w:fldChar w:fldCharType="separate"/>
        </w:r>
        <w:r>
          <w:rPr>
            <w:noProof/>
            <w:webHidden/>
          </w:rPr>
          <w:t>23</w:t>
        </w:r>
        <w:r>
          <w:rPr>
            <w:noProof/>
            <w:webHidden/>
          </w:rPr>
          <w:fldChar w:fldCharType="end"/>
        </w:r>
      </w:hyperlink>
    </w:p>
    <w:p w14:paraId="7F95BDFF"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12" w:history="1">
        <w:r w:rsidRPr="005E4891">
          <w:rPr>
            <w:rStyle w:val="Hyperlink"/>
            <w:noProof/>
          </w:rPr>
          <w:t>9.1.4</w:t>
        </w:r>
        <w:r>
          <w:rPr>
            <w:rFonts w:asciiTheme="minorHAnsi" w:eastAsiaTheme="minorEastAsia" w:hAnsiTheme="minorHAnsi" w:cstheme="minorBidi"/>
            <w:noProof/>
          </w:rPr>
          <w:tab/>
        </w:r>
        <w:r w:rsidRPr="005E4891">
          <w:rPr>
            <w:rStyle w:val="Hyperlink"/>
            <w:noProof/>
          </w:rPr>
          <w:t>Calibration Targets</w:t>
        </w:r>
        <w:r>
          <w:rPr>
            <w:noProof/>
            <w:webHidden/>
          </w:rPr>
          <w:tab/>
        </w:r>
        <w:r>
          <w:rPr>
            <w:noProof/>
            <w:webHidden/>
          </w:rPr>
          <w:fldChar w:fldCharType="begin"/>
        </w:r>
        <w:r>
          <w:rPr>
            <w:noProof/>
            <w:webHidden/>
          </w:rPr>
          <w:instrText xml:space="preserve"> PAGEREF _Toc451853712 \h </w:instrText>
        </w:r>
        <w:r>
          <w:rPr>
            <w:noProof/>
            <w:webHidden/>
          </w:rPr>
        </w:r>
        <w:r>
          <w:rPr>
            <w:noProof/>
            <w:webHidden/>
          </w:rPr>
          <w:fldChar w:fldCharType="separate"/>
        </w:r>
        <w:r>
          <w:rPr>
            <w:noProof/>
            <w:webHidden/>
          </w:rPr>
          <w:t>23</w:t>
        </w:r>
        <w:r>
          <w:rPr>
            <w:noProof/>
            <w:webHidden/>
          </w:rPr>
          <w:fldChar w:fldCharType="end"/>
        </w:r>
      </w:hyperlink>
    </w:p>
    <w:p w14:paraId="2EA6DDBE"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713" w:history="1">
        <w:r w:rsidRPr="005E4891">
          <w:rPr>
            <w:rStyle w:val="Hyperlink"/>
            <w:noProof/>
          </w:rPr>
          <w:t>9.2</w:t>
        </w:r>
        <w:r>
          <w:rPr>
            <w:rFonts w:asciiTheme="minorHAnsi" w:eastAsiaTheme="minorEastAsia" w:hAnsiTheme="minorHAnsi" w:cstheme="minorBidi"/>
            <w:noProof/>
          </w:rPr>
          <w:tab/>
        </w:r>
        <w:r w:rsidRPr="005E4891">
          <w:rPr>
            <w:rStyle w:val="Hyperlink"/>
            <w:noProof/>
          </w:rPr>
          <w:t>Transit Data</w:t>
        </w:r>
        <w:r>
          <w:rPr>
            <w:noProof/>
            <w:webHidden/>
          </w:rPr>
          <w:tab/>
        </w:r>
        <w:r>
          <w:rPr>
            <w:noProof/>
            <w:webHidden/>
          </w:rPr>
          <w:fldChar w:fldCharType="begin"/>
        </w:r>
        <w:r>
          <w:rPr>
            <w:noProof/>
            <w:webHidden/>
          </w:rPr>
          <w:instrText xml:space="preserve"> PAGEREF _Toc451853713 \h </w:instrText>
        </w:r>
        <w:r>
          <w:rPr>
            <w:noProof/>
            <w:webHidden/>
          </w:rPr>
        </w:r>
        <w:r>
          <w:rPr>
            <w:noProof/>
            <w:webHidden/>
          </w:rPr>
          <w:fldChar w:fldCharType="separate"/>
        </w:r>
        <w:r>
          <w:rPr>
            <w:noProof/>
            <w:webHidden/>
          </w:rPr>
          <w:t>23</w:t>
        </w:r>
        <w:r>
          <w:rPr>
            <w:noProof/>
            <w:webHidden/>
          </w:rPr>
          <w:fldChar w:fldCharType="end"/>
        </w:r>
      </w:hyperlink>
    </w:p>
    <w:p w14:paraId="52959079"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14" w:history="1">
        <w:r w:rsidRPr="005E4891">
          <w:rPr>
            <w:rStyle w:val="Hyperlink"/>
            <w:noProof/>
          </w:rPr>
          <w:t>9.2.1</w:t>
        </w:r>
        <w:r>
          <w:rPr>
            <w:rFonts w:asciiTheme="minorHAnsi" w:eastAsiaTheme="minorEastAsia" w:hAnsiTheme="minorHAnsi" w:cstheme="minorBidi"/>
            <w:noProof/>
          </w:rPr>
          <w:tab/>
        </w:r>
        <w:r w:rsidRPr="005E4891">
          <w:rPr>
            <w:rStyle w:val="Hyperlink"/>
            <w:noProof/>
          </w:rPr>
          <w:t>Transit Modes</w:t>
        </w:r>
        <w:r>
          <w:rPr>
            <w:noProof/>
            <w:webHidden/>
          </w:rPr>
          <w:tab/>
        </w:r>
        <w:r>
          <w:rPr>
            <w:noProof/>
            <w:webHidden/>
          </w:rPr>
          <w:fldChar w:fldCharType="begin"/>
        </w:r>
        <w:r>
          <w:rPr>
            <w:noProof/>
            <w:webHidden/>
          </w:rPr>
          <w:instrText xml:space="preserve"> PAGEREF _Toc451853714 \h </w:instrText>
        </w:r>
        <w:r>
          <w:rPr>
            <w:noProof/>
            <w:webHidden/>
          </w:rPr>
        </w:r>
        <w:r>
          <w:rPr>
            <w:noProof/>
            <w:webHidden/>
          </w:rPr>
          <w:fldChar w:fldCharType="separate"/>
        </w:r>
        <w:r>
          <w:rPr>
            <w:noProof/>
            <w:webHidden/>
          </w:rPr>
          <w:t>23</w:t>
        </w:r>
        <w:r>
          <w:rPr>
            <w:noProof/>
            <w:webHidden/>
          </w:rPr>
          <w:fldChar w:fldCharType="end"/>
        </w:r>
      </w:hyperlink>
    </w:p>
    <w:p w14:paraId="4ED4529D"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715" w:history="1">
        <w:r w:rsidRPr="005E4891">
          <w:rPr>
            <w:rStyle w:val="Hyperlink"/>
            <w:noProof/>
          </w:rPr>
          <w:t>9.3</w:t>
        </w:r>
        <w:r>
          <w:rPr>
            <w:rFonts w:asciiTheme="minorHAnsi" w:eastAsiaTheme="minorEastAsia" w:hAnsiTheme="minorHAnsi" w:cstheme="minorBidi"/>
            <w:noProof/>
          </w:rPr>
          <w:tab/>
        </w:r>
        <w:r w:rsidRPr="005E4891">
          <w:rPr>
            <w:rStyle w:val="Hyperlink"/>
            <w:noProof/>
          </w:rPr>
          <w:t>Transit Paths</w:t>
        </w:r>
        <w:r>
          <w:rPr>
            <w:noProof/>
            <w:webHidden/>
          </w:rPr>
          <w:tab/>
        </w:r>
        <w:r>
          <w:rPr>
            <w:noProof/>
            <w:webHidden/>
          </w:rPr>
          <w:fldChar w:fldCharType="begin"/>
        </w:r>
        <w:r>
          <w:rPr>
            <w:noProof/>
            <w:webHidden/>
          </w:rPr>
          <w:instrText xml:space="preserve"> PAGEREF _Toc451853715 \h </w:instrText>
        </w:r>
        <w:r>
          <w:rPr>
            <w:noProof/>
            <w:webHidden/>
          </w:rPr>
        </w:r>
        <w:r>
          <w:rPr>
            <w:noProof/>
            <w:webHidden/>
          </w:rPr>
          <w:fldChar w:fldCharType="separate"/>
        </w:r>
        <w:r>
          <w:rPr>
            <w:noProof/>
            <w:webHidden/>
          </w:rPr>
          <w:t>23</w:t>
        </w:r>
        <w:r>
          <w:rPr>
            <w:noProof/>
            <w:webHidden/>
          </w:rPr>
          <w:fldChar w:fldCharType="end"/>
        </w:r>
      </w:hyperlink>
    </w:p>
    <w:p w14:paraId="42723703"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16" w:history="1">
        <w:r w:rsidRPr="005E4891">
          <w:rPr>
            <w:rStyle w:val="Hyperlink"/>
            <w:noProof/>
          </w:rPr>
          <w:t>9.3.1</w:t>
        </w:r>
        <w:r>
          <w:rPr>
            <w:rFonts w:asciiTheme="minorHAnsi" w:eastAsiaTheme="minorEastAsia" w:hAnsiTheme="minorHAnsi" w:cstheme="minorBidi"/>
            <w:noProof/>
          </w:rPr>
          <w:tab/>
        </w:r>
        <w:r w:rsidRPr="005E4891">
          <w:rPr>
            <w:rStyle w:val="Hyperlink"/>
            <w:noProof/>
          </w:rPr>
          <w:t>Path-Cost Components</w:t>
        </w:r>
        <w:r>
          <w:rPr>
            <w:noProof/>
            <w:webHidden/>
          </w:rPr>
          <w:tab/>
        </w:r>
        <w:r>
          <w:rPr>
            <w:noProof/>
            <w:webHidden/>
          </w:rPr>
          <w:fldChar w:fldCharType="begin"/>
        </w:r>
        <w:r>
          <w:rPr>
            <w:noProof/>
            <w:webHidden/>
          </w:rPr>
          <w:instrText xml:space="preserve"> PAGEREF _Toc451853716 \h </w:instrText>
        </w:r>
        <w:r>
          <w:rPr>
            <w:noProof/>
            <w:webHidden/>
          </w:rPr>
        </w:r>
        <w:r>
          <w:rPr>
            <w:noProof/>
            <w:webHidden/>
          </w:rPr>
          <w:fldChar w:fldCharType="separate"/>
        </w:r>
        <w:r>
          <w:rPr>
            <w:noProof/>
            <w:webHidden/>
          </w:rPr>
          <w:t>23</w:t>
        </w:r>
        <w:r>
          <w:rPr>
            <w:noProof/>
            <w:webHidden/>
          </w:rPr>
          <w:fldChar w:fldCharType="end"/>
        </w:r>
      </w:hyperlink>
    </w:p>
    <w:p w14:paraId="32B55019"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17" w:history="1">
        <w:r w:rsidRPr="005E4891">
          <w:rPr>
            <w:rStyle w:val="Hyperlink"/>
            <w:noProof/>
          </w:rPr>
          <w:t>9.3.2</w:t>
        </w:r>
        <w:r>
          <w:rPr>
            <w:rFonts w:asciiTheme="minorHAnsi" w:eastAsiaTheme="minorEastAsia" w:hAnsiTheme="minorHAnsi" w:cstheme="minorBidi"/>
            <w:noProof/>
          </w:rPr>
          <w:tab/>
        </w:r>
        <w:r w:rsidRPr="005E4891">
          <w:rPr>
            <w:rStyle w:val="Hyperlink"/>
            <w:noProof/>
          </w:rPr>
          <w:t>Transit Skims</w:t>
        </w:r>
        <w:r>
          <w:rPr>
            <w:noProof/>
            <w:webHidden/>
          </w:rPr>
          <w:tab/>
        </w:r>
        <w:r>
          <w:rPr>
            <w:noProof/>
            <w:webHidden/>
          </w:rPr>
          <w:fldChar w:fldCharType="begin"/>
        </w:r>
        <w:r>
          <w:rPr>
            <w:noProof/>
            <w:webHidden/>
          </w:rPr>
          <w:instrText xml:space="preserve"> PAGEREF _Toc451853717 \h </w:instrText>
        </w:r>
        <w:r>
          <w:rPr>
            <w:noProof/>
            <w:webHidden/>
          </w:rPr>
        </w:r>
        <w:r>
          <w:rPr>
            <w:noProof/>
            <w:webHidden/>
          </w:rPr>
          <w:fldChar w:fldCharType="separate"/>
        </w:r>
        <w:r>
          <w:rPr>
            <w:noProof/>
            <w:webHidden/>
          </w:rPr>
          <w:t>23</w:t>
        </w:r>
        <w:r>
          <w:rPr>
            <w:noProof/>
            <w:webHidden/>
          </w:rPr>
          <w:fldChar w:fldCharType="end"/>
        </w:r>
      </w:hyperlink>
    </w:p>
    <w:p w14:paraId="70CE9909" w14:textId="77777777" w:rsidR="00B61A61" w:rsidRDefault="00B61A61">
      <w:pPr>
        <w:pStyle w:val="TOC1"/>
        <w:tabs>
          <w:tab w:val="left" w:pos="660"/>
          <w:tab w:val="right" w:leader="dot" w:pos="8846"/>
        </w:tabs>
        <w:rPr>
          <w:rFonts w:asciiTheme="minorHAnsi" w:eastAsiaTheme="minorEastAsia" w:hAnsiTheme="minorHAnsi" w:cstheme="minorBidi"/>
          <w:caps w:val="0"/>
          <w:noProof/>
        </w:rPr>
      </w:pPr>
      <w:hyperlink w:anchor="_Toc451853718" w:history="1">
        <w:r w:rsidRPr="005E4891">
          <w:rPr>
            <w:rStyle w:val="Hyperlink"/>
            <w:noProof/>
          </w:rPr>
          <w:t>10</w:t>
        </w:r>
        <w:r>
          <w:rPr>
            <w:rFonts w:asciiTheme="minorHAnsi" w:eastAsiaTheme="minorEastAsia" w:hAnsiTheme="minorHAnsi" w:cstheme="minorBidi"/>
            <w:caps w:val="0"/>
            <w:noProof/>
          </w:rPr>
          <w:tab/>
        </w:r>
        <w:r w:rsidRPr="005E4891">
          <w:rPr>
            <w:rStyle w:val="Hyperlink"/>
            <w:noProof/>
          </w:rPr>
          <w:t>Mode Choice Model Structure</w:t>
        </w:r>
        <w:r>
          <w:rPr>
            <w:noProof/>
            <w:webHidden/>
          </w:rPr>
          <w:tab/>
        </w:r>
        <w:r>
          <w:rPr>
            <w:noProof/>
            <w:webHidden/>
          </w:rPr>
          <w:fldChar w:fldCharType="begin"/>
        </w:r>
        <w:r>
          <w:rPr>
            <w:noProof/>
            <w:webHidden/>
          </w:rPr>
          <w:instrText xml:space="preserve"> PAGEREF _Toc451853718 \h </w:instrText>
        </w:r>
        <w:r>
          <w:rPr>
            <w:noProof/>
            <w:webHidden/>
          </w:rPr>
        </w:r>
        <w:r>
          <w:rPr>
            <w:noProof/>
            <w:webHidden/>
          </w:rPr>
          <w:fldChar w:fldCharType="separate"/>
        </w:r>
        <w:r>
          <w:rPr>
            <w:noProof/>
            <w:webHidden/>
          </w:rPr>
          <w:t>24</w:t>
        </w:r>
        <w:r>
          <w:rPr>
            <w:noProof/>
            <w:webHidden/>
          </w:rPr>
          <w:fldChar w:fldCharType="end"/>
        </w:r>
      </w:hyperlink>
    </w:p>
    <w:p w14:paraId="40D1D2D3"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19" w:history="1">
        <w:r w:rsidRPr="005E4891">
          <w:rPr>
            <w:rStyle w:val="Hyperlink"/>
            <w:noProof/>
          </w:rPr>
          <w:t>10.1.1</w:t>
        </w:r>
        <w:r>
          <w:rPr>
            <w:rFonts w:asciiTheme="minorHAnsi" w:eastAsiaTheme="minorEastAsia" w:hAnsiTheme="minorHAnsi" w:cstheme="minorBidi"/>
            <w:noProof/>
          </w:rPr>
          <w:tab/>
        </w:r>
        <w:r w:rsidRPr="005E4891">
          <w:rPr>
            <w:rStyle w:val="Hyperlink"/>
            <w:noProof/>
          </w:rPr>
          <w:t>Mode-Choice Description</w:t>
        </w:r>
        <w:r>
          <w:rPr>
            <w:noProof/>
            <w:webHidden/>
          </w:rPr>
          <w:tab/>
        </w:r>
        <w:r>
          <w:rPr>
            <w:noProof/>
            <w:webHidden/>
          </w:rPr>
          <w:fldChar w:fldCharType="begin"/>
        </w:r>
        <w:r>
          <w:rPr>
            <w:noProof/>
            <w:webHidden/>
          </w:rPr>
          <w:instrText xml:space="preserve"> PAGEREF _Toc451853719 \h </w:instrText>
        </w:r>
        <w:r>
          <w:rPr>
            <w:noProof/>
            <w:webHidden/>
          </w:rPr>
        </w:r>
        <w:r>
          <w:rPr>
            <w:noProof/>
            <w:webHidden/>
          </w:rPr>
          <w:fldChar w:fldCharType="separate"/>
        </w:r>
        <w:r>
          <w:rPr>
            <w:noProof/>
            <w:webHidden/>
          </w:rPr>
          <w:t>24</w:t>
        </w:r>
        <w:r>
          <w:rPr>
            <w:noProof/>
            <w:webHidden/>
          </w:rPr>
          <w:fldChar w:fldCharType="end"/>
        </w:r>
      </w:hyperlink>
    </w:p>
    <w:p w14:paraId="4C91B980"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20" w:history="1">
        <w:r w:rsidRPr="005E4891">
          <w:rPr>
            <w:rStyle w:val="Hyperlink"/>
            <w:noProof/>
          </w:rPr>
          <w:t>10.1.2</w:t>
        </w:r>
        <w:r>
          <w:rPr>
            <w:rFonts w:asciiTheme="minorHAnsi" w:eastAsiaTheme="minorEastAsia" w:hAnsiTheme="minorHAnsi" w:cstheme="minorBidi"/>
            <w:noProof/>
          </w:rPr>
          <w:tab/>
        </w:r>
        <w:r w:rsidRPr="005E4891">
          <w:rPr>
            <w:rStyle w:val="Hyperlink"/>
            <w:noProof/>
          </w:rPr>
          <w:t>Asserted Model Coefficients</w:t>
        </w:r>
        <w:r>
          <w:rPr>
            <w:noProof/>
            <w:webHidden/>
          </w:rPr>
          <w:tab/>
        </w:r>
        <w:r>
          <w:rPr>
            <w:noProof/>
            <w:webHidden/>
          </w:rPr>
          <w:fldChar w:fldCharType="begin"/>
        </w:r>
        <w:r>
          <w:rPr>
            <w:noProof/>
            <w:webHidden/>
          </w:rPr>
          <w:instrText xml:space="preserve"> PAGEREF _Toc451853720 \h </w:instrText>
        </w:r>
        <w:r>
          <w:rPr>
            <w:noProof/>
            <w:webHidden/>
          </w:rPr>
        </w:r>
        <w:r>
          <w:rPr>
            <w:noProof/>
            <w:webHidden/>
          </w:rPr>
          <w:fldChar w:fldCharType="separate"/>
        </w:r>
        <w:r>
          <w:rPr>
            <w:noProof/>
            <w:webHidden/>
          </w:rPr>
          <w:t>24</w:t>
        </w:r>
        <w:r>
          <w:rPr>
            <w:noProof/>
            <w:webHidden/>
          </w:rPr>
          <w:fldChar w:fldCharType="end"/>
        </w:r>
      </w:hyperlink>
    </w:p>
    <w:p w14:paraId="0D863CF8"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721" w:history="1">
        <w:r w:rsidRPr="005E4891">
          <w:rPr>
            <w:rStyle w:val="Hyperlink"/>
            <w:noProof/>
          </w:rPr>
          <w:t>10.2</w:t>
        </w:r>
        <w:r>
          <w:rPr>
            <w:rFonts w:asciiTheme="minorHAnsi" w:eastAsiaTheme="minorEastAsia" w:hAnsiTheme="minorHAnsi" w:cstheme="minorBidi"/>
            <w:noProof/>
          </w:rPr>
          <w:tab/>
        </w:r>
        <w:r w:rsidRPr="005E4891">
          <w:rPr>
            <w:rStyle w:val="Hyperlink"/>
            <w:noProof/>
          </w:rPr>
          <w:t>Mode-Choice Model Calibration &amp; Results</w:t>
        </w:r>
        <w:r>
          <w:rPr>
            <w:noProof/>
            <w:webHidden/>
          </w:rPr>
          <w:tab/>
        </w:r>
        <w:r>
          <w:rPr>
            <w:noProof/>
            <w:webHidden/>
          </w:rPr>
          <w:fldChar w:fldCharType="begin"/>
        </w:r>
        <w:r>
          <w:rPr>
            <w:noProof/>
            <w:webHidden/>
          </w:rPr>
          <w:instrText xml:space="preserve"> PAGEREF _Toc451853721 \h </w:instrText>
        </w:r>
        <w:r>
          <w:rPr>
            <w:noProof/>
            <w:webHidden/>
          </w:rPr>
        </w:r>
        <w:r>
          <w:rPr>
            <w:noProof/>
            <w:webHidden/>
          </w:rPr>
          <w:fldChar w:fldCharType="separate"/>
        </w:r>
        <w:r>
          <w:rPr>
            <w:noProof/>
            <w:webHidden/>
          </w:rPr>
          <w:t>24</w:t>
        </w:r>
        <w:r>
          <w:rPr>
            <w:noProof/>
            <w:webHidden/>
          </w:rPr>
          <w:fldChar w:fldCharType="end"/>
        </w:r>
      </w:hyperlink>
    </w:p>
    <w:p w14:paraId="71DDA4EC"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22" w:history="1">
        <w:r w:rsidRPr="005E4891">
          <w:rPr>
            <w:rStyle w:val="Hyperlink"/>
            <w:rFonts w:eastAsia="PMingLiU"/>
            <w:noProof/>
            <w:lang w:eastAsia="zh-TW"/>
          </w:rPr>
          <w:t>10.2.1</w:t>
        </w:r>
        <w:r>
          <w:rPr>
            <w:rFonts w:asciiTheme="minorHAnsi" w:eastAsiaTheme="minorEastAsia" w:hAnsiTheme="minorHAnsi" w:cstheme="minorBidi"/>
            <w:noProof/>
          </w:rPr>
          <w:tab/>
        </w:r>
        <w:r w:rsidRPr="005E4891">
          <w:rPr>
            <w:rStyle w:val="Hyperlink"/>
            <w:rFonts w:eastAsia="PMingLiU"/>
            <w:noProof/>
          </w:rPr>
          <w:t>Primary Calibration of Mode Choice Constants</w:t>
        </w:r>
        <w:r>
          <w:rPr>
            <w:noProof/>
            <w:webHidden/>
          </w:rPr>
          <w:tab/>
        </w:r>
        <w:r>
          <w:rPr>
            <w:noProof/>
            <w:webHidden/>
          </w:rPr>
          <w:fldChar w:fldCharType="begin"/>
        </w:r>
        <w:r>
          <w:rPr>
            <w:noProof/>
            <w:webHidden/>
          </w:rPr>
          <w:instrText xml:space="preserve"> PAGEREF _Toc451853722 \h </w:instrText>
        </w:r>
        <w:r>
          <w:rPr>
            <w:noProof/>
            <w:webHidden/>
          </w:rPr>
        </w:r>
        <w:r>
          <w:rPr>
            <w:noProof/>
            <w:webHidden/>
          </w:rPr>
          <w:fldChar w:fldCharType="separate"/>
        </w:r>
        <w:r>
          <w:rPr>
            <w:noProof/>
            <w:webHidden/>
          </w:rPr>
          <w:t>24</w:t>
        </w:r>
        <w:r>
          <w:rPr>
            <w:noProof/>
            <w:webHidden/>
          </w:rPr>
          <w:fldChar w:fldCharType="end"/>
        </w:r>
      </w:hyperlink>
    </w:p>
    <w:p w14:paraId="5F0CDFBA"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23" w:history="1">
        <w:r w:rsidRPr="005E4891">
          <w:rPr>
            <w:rStyle w:val="Hyperlink"/>
            <w:noProof/>
          </w:rPr>
          <w:t>10.2.2</w:t>
        </w:r>
        <w:r>
          <w:rPr>
            <w:rFonts w:asciiTheme="minorHAnsi" w:eastAsiaTheme="minorEastAsia" w:hAnsiTheme="minorHAnsi" w:cstheme="minorBidi"/>
            <w:noProof/>
          </w:rPr>
          <w:tab/>
        </w:r>
        <w:r w:rsidRPr="005E4891">
          <w:rPr>
            <w:rStyle w:val="Hyperlink"/>
            <w:noProof/>
          </w:rPr>
          <w:t>Calibration of CBD Attraction Transit Trips/Additional Adjustments</w:t>
        </w:r>
        <w:r>
          <w:rPr>
            <w:noProof/>
            <w:webHidden/>
          </w:rPr>
          <w:tab/>
        </w:r>
        <w:r>
          <w:rPr>
            <w:noProof/>
            <w:webHidden/>
          </w:rPr>
          <w:fldChar w:fldCharType="begin"/>
        </w:r>
        <w:r>
          <w:rPr>
            <w:noProof/>
            <w:webHidden/>
          </w:rPr>
          <w:instrText xml:space="preserve"> PAGEREF _Toc451853723 \h </w:instrText>
        </w:r>
        <w:r>
          <w:rPr>
            <w:noProof/>
            <w:webHidden/>
          </w:rPr>
        </w:r>
        <w:r>
          <w:rPr>
            <w:noProof/>
            <w:webHidden/>
          </w:rPr>
          <w:fldChar w:fldCharType="separate"/>
        </w:r>
        <w:r>
          <w:rPr>
            <w:noProof/>
            <w:webHidden/>
          </w:rPr>
          <w:t>24</w:t>
        </w:r>
        <w:r>
          <w:rPr>
            <w:noProof/>
            <w:webHidden/>
          </w:rPr>
          <w:fldChar w:fldCharType="end"/>
        </w:r>
      </w:hyperlink>
    </w:p>
    <w:p w14:paraId="0BEFD54A"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24" w:history="1">
        <w:r w:rsidRPr="005E4891">
          <w:rPr>
            <w:rStyle w:val="Hyperlink"/>
            <w:noProof/>
          </w:rPr>
          <w:t>10.2.3</w:t>
        </w:r>
        <w:r>
          <w:rPr>
            <w:rFonts w:asciiTheme="minorHAnsi" w:eastAsiaTheme="minorEastAsia" w:hAnsiTheme="minorHAnsi" w:cstheme="minorBidi"/>
            <w:noProof/>
          </w:rPr>
          <w:tab/>
        </w:r>
        <w:r w:rsidRPr="005E4891">
          <w:rPr>
            <w:rStyle w:val="Hyperlink"/>
            <w:noProof/>
          </w:rPr>
          <w:t>Calibration Results &amp; Comparisons</w:t>
        </w:r>
        <w:r>
          <w:rPr>
            <w:noProof/>
            <w:webHidden/>
          </w:rPr>
          <w:tab/>
        </w:r>
        <w:r>
          <w:rPr>
            <w:noProof/>
            <w:webHidden/>
          </w:rPr>
          <w:fldChar w:fldCharType="begin"/>
        </w:r>
        <w:r>
          <w:rPr>
            <w:noProof/>
            <w:webHidden/>
          </w:rPr>
          <w:instrText xml:space="preserve"> PAGEREF _Toc451853724 \h </w:instrText>
        </w:r>
        <w:r>
          <w:rPr>
            <w:noProof/>
            <w:webHidden/>
          </w:rPr>
        </w:r>
        <w:r>
          <w:rPr>
            <w:noProof/>
            <w:webHidden/>
          </w:rPr>
          <w:fldChar w:fldCharType="separate"/>
        </w:r>
        <w:r>
          <w:rPr>
            <w:noProof/>
            <w:webHidden/>
          </w:rPr>
          <w:t>24</w:t>
        </w:r>
        <w:r>
          <w:rPr>
            <w:noProof/>
            <w:webHidden/>
          </w:rPr>
          <w:fldChar w:fldCharType="end"/>
        </w:r>
      </w:hyperlink>
    </w:p>
    <w:p w14:paraId="0AD62EE2" w14:textId="77777777" w:rsidR="00B61A61" w:rsidRDefault="00B61A61">
      <w:pPr>
        <w:pStyle w:val="TOC1"/>
        <w:tabs>
          <w:tab w:val="left" w:pos="660"/>
          <w:tab w:val="right" w:leader="dot" w:pos="8846"/>
        </w:tabs>
        <w:rPr>
          <w:rFonts w:asciiTheme="minorHAnsi" w:eastAsiaTheme="minorEastAsia" w:hAnsiTheme="minorHAnsi" w:cstheme="minorBidi"/>
          <w:caps w:val="0"/>
          <w:noProof/>
        </w:rPr>
      </w:pPr>
      <w:hyperlink w:anchor="_Toc451853725" w:history="1">
        <w:r w:rsidRPr="005E4891">
          <w:rPr>
            <w:rStyle w:val="Hyperlink"/>
            <w:rFonts w:eastAsia="PMingLiU"/>
            <w:noProof/>
            <w:lang w:eastAsia="zh-TW"/>
          </w:rPr>
          <w:t>11</w:t>
        </w:r>
        <w:r>
          <w:rPr>
            <w:rFonts w:asciiTheme="minorHAnsi" w:eastAsiaTheme="minorEastAsia" w:hAnsiTheme="minorHAnsi" w:cstheme="minorBidi"/>
            <w:caps w:val="0"/>
            <w:noProof/>
          </w:rPr>
          <w:tab/>
        </w:r>
        <w:r w:rsidRPr="005E4891">
          <w:rPr>
            <w:rStyle w:val="Hyperlink"/>
            <w:rFonts w:eastAsia="PMingLiU"/>
            <w:noProof/>
            <w:lang w:eastAsia="zh-TW"/>
          </w:rPr>
          <w:t>Highway Assignment</w:t>
        </w:r>
        <w:r>
          <w:rPr>
            <w:noProof/>
            <w:webHidden/>
          </w:rPr>
          <w:tab/>
        </w:r>
        <w:r>
          <w:rPr>
            <w:noProof/>
            <w:webHidden/>
          </w:rPr>
          <w:fldChar w:fldCharType="begin"/>
        </w:r>
        <w:r>
          <w:rPr>
            <w:noProof/>
            <w:webHidden/>
          </w:rPr>
          <w:instrText xml:space="preserve"> PAGEREF _Toc451853725 \h </w:instrText>
        </w:r>
        <w:r>
          <w:rPr>
            <w:noProof/>
            <w:webHidden/>
          </w:rPr>
        </w:r>
        <w:r>
          <w:rPr>
            <w:noProof/>
            <w:webHidden/>
          </w:rPr>
          <w:fldChar w:fldCharType="separate"/>
        </w:r>
        <w:r>
          <w:rPr>
            <w:noProof/>
            <w:webHidden/>
          </w:rPr>
          <w:t>26</w:t>
        </w:r>
        <w:r>
          <w:rPr>
            <w:noProof/>
            <w:webHidden/>
          </w:rPr>
          <w:fldChar w:fldCharType="end"/>
        </w:r>
      </w:hyperlink>
    </w:p>
    <w:p w14:paraId="55D15404"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726" w:history="1">
        <w:r w:rsidRPr="005E4891">
          <w:rPr>
            <w:rStyle w:val="Hyperlink"/>
            <w:noProof/>
          </w:rPr>
          <w:t>11.1</w:t>
        </w:r>
        <w:r>
          <w:rPr>
            <w:rFonts w:asciiTheme="minorHAnsi" w:eastAsiaTheme="minorEastAsia" w:hAnsiTheme="minorHAnsi" w:cstheme="minorBidi"/>
            <w:noProof/>
          </w:rPr>
          <w:tab/>
        </w:r>
        <w:r w:rsidRPr="005E4891">
          <w:rPr>
            <w:rStyle w:val="Hyperlink"/>
            <w:noProof/>
          </w:rPr>
          <w:t>Assignment Methodology</w:t>
        </w:r>
        <w:r>
          <w:rPr>
            <w:noProof/>
            <w:webHidden/>
          </w:rPr>
          <w:tab/>
        </w:r>
        <w:r>
          <w:rPr>
            <w:noProof/>
            <w:webHidden/>
          </w:rPr>
          <w:fldChar w:fldCharType="begin"/>
        </w:r>
        <w:r>
          <w:rPr>
            <w:noProof/>
            <w:webHidden/>
          </w:rPr>
          <w:instrText xml:space="preserve"> PAGEREF _Toc451853726 \h </w:instrText>
        </w:r>
        <w:r>
          <w:rPr>
            <w:noProof/>
            <w:webHidden/>
          </w:rPr>
        </w:r>
        <w:r>
          <w:rPr>
            <w:noProof/>
            <w:webHidden/>
          </w:rPr>
          <w:fldChar w:fldCharType="separate"/>
        </w:r>
        <w:r>
          <w:rPr>
            <w:noProof/>
            <w:webHidden/>
          </w:rPr>
          <w:t>26</w:t>
        </w:r>
        <w:r>
          <w:rPr>
            <w:noProof/>
            <w:webHidden/>
          </w:rPr>
          <w:fldChar w:fldCharType="end"/>
        </w:r>
      </w:hyperlink>
    </w:p>
    <w:p w14:paraId="5A90F4F8"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27" w:history="1">
        <w:r w:rsidRPr="005E4891">
          <w:rPr>
            <w:rStyle w:val="Hyperlink"/>
            <w:noProof/>
          </w:rPr>
          <w:t>11.1.1</w:t>
        </w:r>
        <w:r>
          <w:rPr>
            <w:rFonts w:asciiTheme="minorHAnsi" w:eastAsiaTheme="minorEastAsia" w:hAnsiTheme="minorHAnsi" w:cstheme="minorBidi"/>
            <w:noProof/>
          </w:rPr>
          <w:tab/>
        </w:r>
        <w:r w:rsidRPr="005E4891">
          <w:rPr>
            <w:rStyle w:val="Hyperlink"/>
            <w:noProof/>
          </w:rPr>
          <w:t>Autos</w:t>
        </w:r>
        <w:r>
          <w:rPr>
            <w:noProof/>
            <w:webHidden/>
          </w:rPr>
          <w:tab/>
        </w:r>
        <w:r>
          <w:rPr>
            <w:noProof/>
            <w:webHidden/>
          </w:rPr>
          <w:fldChar w:fldCharType="begin"/>
        </w:r>
        <w:r>
          <w:rPr>
            <w:noProof/>
            <w:webHidden/>
          </w:rPr>
          <w:instrText xml:space="preserve"> PAGEREF _Toc451853727 \h </w:instrText>
        </w:r>
        <w:r>
          <w:rPr>
            <w:noProof/>
            <w:webHidden/>
          </w:rPr>
        </w:r>
        <w:r>
          <w:rPr>
            <w:noProof/>
            <w:webHidden/>
          </w:rPr>
          <w:fldChar w:fldCharType="separate"/>
        </w:r>
        <w:r>
          <w:rPr>
            <w:noProof/>
            <w:webHidden/>
          </w:rPr>
          <w:t>26</w:t>
        </w:r>
        <w:r>
          <w:rPr>
            <w:noProof/>
            <w:webHidden/>
          </w:rPr>
          <w:fldChar w:fldCharType="end"/>
        </w:r>
      </w:hyperlink>
    </w:p>
    <w:p w14:paraId="0612ADEE"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28" w:history="1">
        <w:r w:rsidRPr="005E4891">
          <w:rPr>
            <w:rStyle w:val="Hyperlink"/>
            <w:noProof/>
          </w:rPr>
          <w:t>11.1.2</w:t>
        </w:r>
        <w:r>
          <w:rPr>
            <w:rFonts w:asciiTheme="minorHAnsi" w:eastAsiaTheme="minorEastAsia" w:hAnsiTheme="minorHAnsi" w:cstheme="minorBidi"/>
            <w:noProof/>
          </w:rPr>
          <w:tab/>
        </w:r>
        <w:r w:rsidRPr="005E4891">
          <w:rPr>
            <w:rStyle w:val="Hyperlink"/>
            <w:noProof/>
          </w:rPr>
          <w:t>Trucks/Commercial Vehicles</w:t>
        </w:r>
        <w:r>
          <w:rPr>
            <w:noProof/>
            <w:webHidden/>
          </w:rPr>
          <w:tab/>
        </w:r>
        <w:r>
          <w:rPr>
            <w:noProof/>
            <w:webHidden/>
          </w:rPr>
          <w:fldChar w:fldCharType="begin"/>
        </w:r>
        <w:r>
          <w:rPr>
            <w:noProof/>
            <w:webHidden/>
          </w:rPr>
          <w:instrText xml:space="preserve"> PAGEREF _Toc451853728 \h </w:instrText>
        </w:r>
        <w:r>
          <w:rPr>
            <w:noProof/>
            <w:webHidden/>
          </w:rPr>
        </w:r>
        <w:r>
          <w:rPr>
            <w:noProof/>
            <w:webHidden/>
          </w:rPr>
          <w:fldChar w:fldCharType="separate"/>
        </w:r>
        <w:r>
          <w:rPr>
            <w:noProof/>
            <w:webHidden/>
          </w:rPr>
          <w:t>26</w:t>
        </w:r>
        <w:r>
          <w:rPr>
            <w:noProof/>
            <w:webHidden/>
          </w:rPr>
          <w:fldChar w:fldCharType="end"/>
        </w:r>
      </w:hyperlink>
    </w:p>
    <w:p w14:paraId="15A74327" w14:textId="77777777" w:rsidR="00B61A61" w:rsidRDefault="00B61A61">
      <w:pPr>
        <w:pStyle w:val="TOC3"/>
        <w:tabs>
          <w:tab w:val="left" w:pos="1320"/>
          <w:tab w:val="right" w:leader="dot" w:pos="8846"/>
        </w:tabs>
        <w:rPr>
          <w:rFonts w:asciiTheme="minorHAnsi" w:eastAsiaTheme="minorEastAsia" w:hAnsiTheme="minorHAnsi" w:cstheme="minorBidi"/>
          <w:noProof/>
        </w:rPr>
      </w:pPr>
      <w:hyperlink w:anchor="_Toc451853729" w:history="1">
        <w:r w:rsidRPr="005E4891">
          <w:rPr>
            <w:rStyle w:val="Hyperlink"/>
            <w:noProof/>
          </w:rPr>
          <w:t>11.1.3</w:t>
        </w:r>
        <w:r>
          <w:rPr>
            <w:rFonts w:asciiTheme="minorHAnsi" w:eastAsiaTheme="minorEastAsia" w:hAnsiTheme="minorHAnsi" w:cstheme="minorBidi"/>
            <w:noProof/>
          </w:rPr>
          <w:tab/>
        </w:r>
        <w:r w:rsidRPr="005E4891">
          <w:rPr>
            <w:rStyle w:val="Hyperlink"/>
            <w:noProof/>
          </w:rPr>
          <w:t>External-internal</w:t>
        </w:r>
        <w:r>
          <w:rPr>
            <w:noProof/>
            <w:webHidden/>
          </w:rPr>
          <w:tab/>
        </w:r>
        <w:r>
          <w:rPr>
            <w:noProof/>
            <w:webHidden/>
          </w:rPr>
          <w:fldChar w:fldCharType="begin"/>
        </w:r>
        <w:r>
          <w:rPr>
            <w:noProof/>
            <w:webHidden/>
          </w:rPr>
          <w:instrText xml:space="preserve"> PAGEREF _Toc451853729 \h </w:instrText>
        </w:r>
        <w:r>
          <w:rPr>
            <w:noProof/>
            <w:webHidden/>
          </w:rPr>
        </w:r>
        <w:r>
          <w:rPr>
            <w:noProof/>
            <w:webHidden/>
          </w:rPr>
          <w:fldChar w:fldCharType="separate"/>
        </w:r>
        <w:r>
          <w:rPr>
            <w:noProof/>
            <w:webHidden/>
          </w:rPr>
          <w:t>26</w:t>
        </w:r>
        <w:r>
          <w:rPr>
            <w:noProof/>
            <w:webHidden/>
          </w:rPr>
          <w:fldChar w:fldCharType="end"/>
        </w:r>
      </w:hyperlink>
    </w:p>
    <w:p w14:paraId="4CC7F1C7"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730" w:history="1">
        <w:r w:rsidRPr="005E4891">
          <w:rPr>
            <w:rStyle w:val="Hyperlink"/>
            <w:noProof/>
          </w:rPr>
          <w:t>11.2</w:t>
        </w:r>
        <w:r>
          <w:rPr>
            <w:rFonts w:asciiTheme="minorHAnsi" w:eastAsiaTheme="minorEastAsia" w:hAnsiTheme="minorHAnsi" w:cstheme="minorBidi"/>
            <w:noProof/>
          </w:rPr>
          <w:tab/>
        </w:r>
        <w:r w:rsidRPr="005E4891">
          <w:rPr>
            <w:rStyle w:val="Hyperlink"/>
            <w:noProof/>
          </w:rPr>
          <w:t>Volume Delay Curve Development</w:t>
        </w:r>
        <w:r>
          <w:rPr>
            <w:noProof/>
            <w:webHidden/>
          </w:rPr>
          <w:tab/>
        </w:r>
        <w:r>
          <w:rPr>
            <w:noProof/>
            <w:webHidden/>
          </w:rPr>
          <w:fldChar w:fldCharType="begin"/>
        </w:r>
        <w:r>
          <w:rPr>
            <w:noProof/>
            <w:webHidden/>
          </w:rPr>
          <w:instrText xml:space="preserve"> PAGEREF _Toc451853730 \h </w:instrText>
        </w:r>
        <w:r>
          <w:rPr>
            <w:noProof/>
            <w:webHidden/>
          </w:rPr>
        </w:r>
        <w:r>
          <w:rPr>
            <w:noProof/>
            <w:webHidden/>
          </w:rPr>
          <w:fldChar w:fldCharType="separate"/>
        </w:r>
        <w:r>
          <w:rPr>
            <w:noProof/>
            <w:webHidden/>
          </w:rPr>
          <w:t>26</w:t>
        </w:r>
        <w:r>
          <w:rPr>
            <w:noProof/>
            <w:webHidden/>
          </w:rPr>
          <w:fldChar w:fldCharType="end"/>
        </w:r>
      </w:hyperlink>
    </w:p>
    <w:p w14:paraId="2D934B7E"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731" w:history="1">
        <w:r w:rsidRPr="005E4891">
          <w:rPr>
            <w:rStyle w:val="Hyperlink"/>
            <w:noProof/>
          </w:rPr>
          <w:t>11.3</w:t>
        </w:r>
        <w:r>
          <w:rPr>
            <w:rFonts w:asciiTheme="minorHAnsi" w:eastAsiaTheme="minorEastAsia" w:hAnsiTheme="minorHAnsi" w:cstheme="minorBidi"/>
            <w:noProof/>
          </w:rPr>
          <w:tab/>
        </w:r>
        <w:r w:rsidRPr="005E4891">
          <w:rPr>
            <w:rStyle w:val="Hyperlink"/>
            <w:noProof/>
          </w:rPr>
          <w:t>Traffic Assignment Capacity Factors</w:t>
        </w:r>
        <w:r>
          <w:rPr>
            <w:noProof/>
            <w:webHidden/>
          </w:rPr>
          <w:tab/>
        </w:r>
        <w:r>
          <w:rPr>
            <w:noProof/>
            <w:webHidden/>
          </w:rPr>
          <w:fldChar w:fldCharType="begin"/>
        </w:r>
        <w:r>
          <w:rPr>
            <w:noProof/>
            <w:webHidden/>
          </w:rPr>
          <w:instrText xml:space="preserve"> PAGEREF _Toc451853731 \h </w:instrText>
        </w:r>
        <w:r>
          <w:rPr>
            <w:noProof/>
            <w:webHidden/>
          </w:rPr>
        </w:r>
        <w:r>
          <w:rPr>
            <w:noProof/>
            <w:webHidden/>
          </w:rPr>
          <w:fldChar w:fldCharType="separate"/>
        </w:r>
        <w:r>
          <w:rPr>
            <w:noProof/>
            <w:webHidden/>
          </w:rPr>
          <w:t>26</w:t>
        </w:r>
        <w:r>
          <w:rPr>
            <w:noProof/>
            <w:webHidden/>
          </w:rPr>
          <w:fldChar w:fldCharType="end"/>
        </w:r>
      </w:hyperlink>
    </w:p>
    <w:p w14:paraId="06C3DF58"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732" w:history="1">
        <w:r w:rsidRPr="005E4891">
          <w:rPr>
            <w:rStyle w:val="Hyperlink"/>
            <w:noProof/>
          </w:rPr>
          <w:t>11.4</w:t>
        </w:r>
        <w:r>
          <w:rPr>
            <w:rFonts w:asciiTheme="minorHAnsi" w:eastAsiaTheme="minorEastAsia" w:hAnsiTheme="minorHAnsi" w:cstheme="minorBidi"/>
            <w:noProof/>
          </w:rPr>
          <w:tab/>
        </w:r>
        <w:r w:rsidRPr="005E4891">
          <w:rPr>
            <w:rStyle w:val="Hyperlink"/>
            <w:noProof/>
          </w:rPr>
          <w:t>Model Adjustments</w:t>
        </w:r>
        <w:r>
          <w:rPr>
            <w:noProof/>
            <w:webHidden/>
          </w:rPr>
          <w:tab/>
        </w:r>
        <w:r>
          <w:rPr>
            <w:noProof/>
            <w:webHidden/>
          </w:rPr>
          <w:fldChar w:fldCharType="begin"/>
        </w:r>
        <w:r>
          <w:rPr>
            <w:noProof/>
            <w:webHidden/>
          </w:rPr>
          <w:instrText xml:space="preserve"> PAGEREF _Toc451853732 \h </w:instrText>
        </w:r>
        <w:r>
          <w:rPr>
            <w:noProof/>
            <w:webHidden/>
          </w:rPr>
        </w:r>
        <w:r>
          <w:rPr>
            <w:noProof/>
            <w:webHidden/>
          </w:rPr>
          <w:fldChar w:fldCharType="separate"/>
        </w:r>
        <w:r>
          <w:rPr>
            <w:noProof/>
            <w:webHidden/>
          </w:rPr>
          <w:t>26</w:t>
        </w:r>
        <w:r>
          <w:rPr>
            <w:noProof/>
            <w:webHidden/>
          </w:rPr>
          <w:fldChar w:fldCharType="end"/>
        </w:r>
      </w:hyperlink>
    </w:p>
    <w:p w14:paraId="235BD9C9" w14:textId="77777777" w:rsidR="00B61A61" w:rsidRDefault="00B61A61">
      <w:pPr>
        <w:pStyle w:val="TOC2"/>
        <w:tabs>
          <w:tab w:val="left" w:pos="880"/>
          <w:tab w:val="right" w:leader="dot" w:pos="8846"/>
        </w:tabs>
        <w:rPr>
          <w:rFonts w:asciiTheme="minorHAnsi" w:eastAsiaTheme="minorEastAsia" w:hAnsiTheme="minorHAnsi" w:cstheme="minorBidi"/>
          <w:noProof/>
        </w:rPr>
      </w:pPr>
      <w:hyperlink w:anchor="_Toc451853733" w:history="1">
        <w:r w:rsidRPr="005E4891">
          <w:rPr>
            <w:rStyle w:val="Hyperlink"/>
            <w:noProof/>
          </w:rPr>
          <w:t>11.5</w:t>
        </w:r>
        <w:r>
          <w:rPr>
            <w:rFonts w:asciiTheme="minorHAnsi" w:eastAsiaTheme="minorEastAsia" w:hAnsiTheme="minorHAnsi" w:cstheme="minorBidi"/>
            <w:noProof/>
          </w:rPr>
          <w:tab/>
        </w:r>
        <w:r w:rsidRPr="005E4891">
          <w:rPr>
            <w:rStyle w:val="Hyperlink"/>
            <w:noProof/>
          </w:rPr>
          <w:t>Reporting Protocol</w:t>
        </w:r>
        <w:r>
          <w:rPr>
            <w:noProof/>
            <w:webHidden/>
          </w:rPr>
          <w:tab/>
        </w:r>
        <w:r>
          <w:rPr>
            <w:noProof/>
            <w:webHidden/>
          </w:rPr>
          <w:fldChar w:fldCharType="begin"/>
        </w:r>
        <w:r>
          <w:rPr>
            <w:noProof/>
            <w:webHidden/>
          </w:rPr>
          <w:instrText xml:space="preserve"> PAGEREF _Toc451853733 \h </w:instrText>
        </w:r>
        <w:r>
          <w:rPr>
            <w:noProof/>
            <w:webHidden/>
          </w:rPr>
        </w:r>
        <w:r>
          <w:rPr>
            <w:noProof/>
            <w:webHidden/>
          </w:rPr>
          <w:fldChar w:fldCharType="separate"/>
        </w:r>
        <w:r>
          <w:rPr>
            <w:noProof/>
            <w:webHidden/>
          </w:rPr>
          <w:t>26</w:t>
        </w:r>
        <w:r>
          <w:rPr>
            <w:noProof/>
            <w:webHidden/>
          </w:rPr>
          <w:fldChar w:fldCharType="end"/>
        </w:r>
      </w:hyperlink>
    </w:p>
    <w:p w14:paraId="48173E35" w14:textId="77777777" w:rsidR="00FD03BB" w:rsidRDefault="00EC55CD" w:rsidP="0037014D">
      <w:pPr>
        <w:spacing w:beforeLines="60" w:before="144"/>
        <w:rPr>
          <w:rFonts w:ascii="Times New Roman" w:hAnsi="Times New Roman"/>
          <w:b/>
          <w:bCs/>
          <w:sz w:val="23"/>
          <w:szCs w:val="23"/>
        </w:rPr>
      </w:pPr>
      <w:r>
        <w:rPr>
          <w:rFonts w:ascii="Times New Roman" w:hAnsi="Times New Roman" w:cs="Calibri"/>
          <w:b/>
          <w:bCs/>
          <w:caps/>
          <w:sz w:val="24"/>
          <w:szCs w:val="24"/>
        </w:rPr>
        <w:fldChar w:fldCharType="end"/>
      </w:r>
    </w:p>
    <w:p w14:paraId="7AC292B4" w14:textId="77777777" w:rsidR="00FD03BB" w:rsidRPr="005A373C" w:rsidRDefault="00FD03BB" w:rsidP="00F93A8A">
      <w:pPr>
        <w:pStyle w:val="TOCHeading"/>
      </w:pPr>
      <w:r>
        <w:rPr>
          <w:sz w:val="27"/>
          <w:szCs w:val="27"/>
        </w:rPr>
        <w:br w:type="page"/>
      </w:r>
      <w:r w:rsidRPr="005A373C">
        <w:lastRenderedPageBreak/>
        <w:t>List of Tables</w:t>
      </w:r>
    </w:p>
    <w:p w14:paraId="50E8E313" w14:textId="77777777" w:rsidR="00B61A61" w:rsidRDefault="00EC55CD">
      <w:pPr>
        <w:pStyle w:val="TableofFigures"/>
        <w:rPr>
          <w:rFonts w:asciiTheme="minorHAnsi" w:eastAsiaTheme="minorEastAsia" w:hAnsiTheme="minorHAnsi" w:cstheme="minorBidi"/>
          <w:noProof/>
        </w:rPr>
      </w:pPr>
      <w:r w:rsidRPr="00A74D6E">
        <w:rPr>
          <w:rFonts w:ascii="Times New Roman" w:hAnsi="Times New Roman"/>
        </w:rPr>
        <w:fldChar w:fldCharType="begin"/>
      </w:r>
      <w:r w:rsidR="00FD03BB" w:rsidRPr="00A74D6E">
        <w:rPr>
          <w:rFonts w:ascii="Times New Roman" w:hAnsi="Times New Roman"/>
        </w:rPr>
        <w:instrText xml:space="preserve"> TOC \h \z \c "Table" </w:instrText>
      </w:r>
      <w:r w:rsidRPr="00A74D6E">
        <w:rPr>
          <w:rFonts w:ascii="Times New Roman" w:hAnsi="Times New Roman"/>
        </w:rPr>
        <w:fldChar w:fldCharType="separate"/>
      </w:r>
      <w:hyperlink w:anchor="_Toc451853734" w:history="1">
        <w:r w:rsidR="00B61A61" w:rsidRPr="00954F24">
          <w:rPr>
            <w:rStyle w:val="Hyperlink"/>
            <w:noProof/>
          </w:rPr>
          <w:t>Table 1</w:t>
        </w:r>
        <w:r w:rsidR="00B61A61" w:rsidRPr="00954F24">
          <w:rPr>
            <w:rStyle w:val="Hyperlink"/>
            <w:noProof/>
          </w:rPr>
          <w:noBreakHyphen/>
          <w:t>1: Five Year Commute Mode Share (Sample)</w:t>
        </w:r>
        <w:r w:rsidR="00B61A61">
          <w:rPr>
            <w:noProof/>
            <w:webHidden/>
          </w:rPr>
          <w:tab/>
        </w:r>
        <w:r w:rsidR="00B61A61">
          <w:rPr>
            <w:noProof/>
            <w:webHidden/>
          </w:rPr>
          <w:fldChar w:fldCharType="begin"/>
        </w:r>
        <w:r w:rsidR="00B61A61">
          <w:rPr>
            <w:noProof/>
            <w:webHidden/>
          </w:rPr>
          <w:instrText xml:space="preserve"> PAGEREF _Toc451853734 \h </w:instrText>
        </w:r>
        <w:r w:rsidR="00B61A61">
          <w:rPr>
            <w:noProof/>
            <w:webHidden/>
          </w:rPr>
        </w:r>
        <w:r w:rsidR="00B61A61">
          <w:rPr>
            <w:noProof/>
            <w:webHidden/>
          </w:rPr>
          <w:fldChar w:fldCharType="separate"/>
        </w:r>
        <w:r w:rsidR="00B61A61">
          <w:rPr>
            <w:noProof/>
            <w:webHidden/>
          </w:rPr>
          <w:t>4</w:t>
        </w:r>
        <w:r w:rsidR="00B61A61">
          <w:rPr>
            <w:noProof/>
            <w:webHidden/>
          </w:rPr>
          <w:fldChar w:fldCharType="end"/>
        </w:r>
      </w:hyperlink>
    </w:p>
    <w:p w14:paraId="115C1D88" w14:textId="77777777" w:rsidR="00B61A61" w:rsidRDefault="00B61A61">
      <w:pPr>
        <w:pStyle w:val="TableofFigures"/>
        <w:rPr>
          <w:rFonts w:asciiTheme="minorHAnsi" w:eastAsiaTheme="minorEastAsia" w:hAnsiTheme="minorHAnsi" w:cstheme="minorBidi"/>
          <w:noProof/>
        </w:rPr>
      </w:pPr>
      <w:hyperlink w:anchor="_Toc451853735" w:history="1">
        <w:r w:rsidRPr="00954F24">
          <w:rPr>
            <w:rStyle w:val="Hyperlink"/>
            <w:bCs/>
            <w:noProof/>
          </w:rPr>
          <w:t>Table 2</w:t>
        </w:r>
        <w:r w:rsidRPr="00954F24">
          <w:rPr>
            <w:rStyle w:val="Hyperlink"/>
            <w:bCs/>
            <w:noProof/>
          </w:rPr>
          <w:noBreakHyphen/>
          <w:t>1: CFRPM Traffic Analysis Zone Summary</w:t>
        </w:r>
        <w:r>
          <w:rPr>
            <w:noProof/>
            <w:webHidden/>
          </w:rPr>
          <w:tab/>
        </w:r>
        <w:r>
          <w:rPr>
            <w:noProof/>
            <w:webHidden/>
          </w:rPr>
          <w:fldChar w:fldCharType="begin"/>
        </w:r>
        <w:r>
          <w:rPr>
            <w:noProof/>
            <w:webHidden/>
          </w:rPr>
          <w:instrText xml:space="preserve"> PAGEREF _Toc451853735 \h </w:instrText>
        </w:r>
        <w:r>
          <w:rPr>
            <w:noProof/>
            <w:webHidden/>
          </w:rPr>
        </w:r>
        <w:r>
          <w:rPr>
            <w:noProof/>
            <w:webHidden/>
          </w:rPr>
          <w:fldChar w:fldCharType="separate"/>
        </w:r>
        <w:r>
          <w:rPr>
            <w:noProof/>
            <w:webHidden/>
          </w:rPr>
          <w:t>6</w:t>
        </w:r>
        <w:r>
          <w:rPr>
            <w:noProof/>
            <w:webHidden/>
          </w:rPr>
          <w:fldChar w:fldCharType="end"/>
        </w:r>
      </w:hyperlink>
    </w:p>
    <w:p w14:paraId="15E5A4C7" w14:textId="77777777" w:rsidR="00B61A61" w:rsidRDefault="00B61A61">
      <w:pPr>
        <w:pStyle w:val="TableofFigures"/>
        <w:rPr>
          <w:rFonts w:asciiTheme="minorHAnsi" w:eastAsiaTheme="minorEastAsia" w:hAnsiTheme="minorHAnsi" w:cstheme="minorBidi"/>
          <w:noProof/>
        </w:rPr>
      </w:pPr>
      <w:hyperlink w:anchor="_Toc451853736" w:history="1">
        <w:r w:rsidRPr="00954F24">
          <w:rPr>
            <w:rStyle w:val="Hyperlink"/>
            <w:noProof/>
          </w:rPr>
          <w:t>Table 2</w:t>
        </w:r>
        <w:r w:rsidRPr="00954F24">
          <w:rPr>
            <w:rStyle w:val="Hyperlink"/>
            <w:noProof/>
          </w:rPr>
          <w:noBreakHyphen/>
          <w:t>2: CFRPM Household Data Elements</w:t>
        </w:r>
        <w:r>
          <w:rPr>
            <w:noProof/>
            <w:webHidden/>
          </w:rPr>
          <w:tab/>
        </w:r>
        <w:r>
          <w:rPr>
            <w:noProof/>
            <w:webHidden/>
          </w:rPr>
          <w:fldChar w:fldCharType="begin"/>
        </w:r>
        <w:r>
          <w:rPr>
            <w:noProof/>
            <w:webHidden/>
          </w:rPr>
          <w:instrText xml:space="preserve"> PAGEREF _Toc451853736 \h </w:instrText>
        </w:r>
        <w:r>
          <w:rPr>
            <w:noProof/>
            <w:webHidden/>
          </w:rPr>
        </w:r>
        <w:r>
          <w:rPr>
            <w:noProof/>
            <w:webHidden/>
          </w:rPr>
          <w:fldChar w:fldCharType="separate"/>
        </w:r>
        <w:r>
          <w:rPr>
            <w:noProof/>
            <w:webHidden/>
          </w:rPr>
          <w:t>7</w:t>
        </w:r>
        <w:r>
          <w:rPr>
            <w:noProof/>
            <w:webHidden/>
          </w:rPr>
          <w:fldChar w:fldCharType="end"/>
        </w:r>
      </w:hyperlink>
    </w:p>
    <w:p w14:paraId="25EF2CE1" w14:textId="77777777" w:rsidR="00B61A61" w:rsidRDefault="00B61A61">
      <w:pPr>
        <w:pStyle w:val="TableofFigures"/>
        <w:rPr>
          <w:rFonts w:asciiTheme="minorHAnsi" w:eastAsiaTheme="minorEastAsia" w:hAnsiTheme="minorHAnsi" w:cstheme="minorBidi"/>
          <w:noProof/>
        </w:rPr>
      </w:pPr>
      <w:hyperlink w:anchor="_Toc451853737" w:history="1">
        <w:r w:rsidRPr="00954F24">
          <w:rPr>
            <w:rStyle w:val="Hyperlink"/>
            <w:noProof/>
          </w:rPr>
          <w:t>Table 2</w:t>
        </w:r>
        <w:r w:rsidRPr="00954F24">
          <w:rPr>
            <w:rStyle w:val="Hyperlink"/>
            <w:noProof/>
          </w:rPr>
          <w:noBreakHyphen/>
          <w:t>3: CFRPM Special Generators</w:t>
        </w:r>
        <w:r>
          <w:rPr>
            <w:noProof/>
            <w:webHidden/>
          </w:rPr>
          <w:tab/>
        </w:r>
        <w:r>
          <w:rPr>
            <w:noProof/>
            <w:webHidden/>
          </w:rPr>
          <w:fldChar w:fldCharType="begin"/>
        </w:r>
        <w:r>
          <w:rPr>
            <w:noProof/>
            <w:webHidden/>
          </w:rPr>
          <w:instrText xml:space="preserve"> PAGEREF _Toc451853737 \h </w:instrText>
        </w:r>
        <w:r>
          <w:rPr>
            <w:noProof/>
            <w:webHidden/>
          </w:rPr>
        </w:r>
        <w:r>
          <w:rPr>
            <w:noProof/>
            <w:webHidden/>
          </w:rPr>
          <w:fldChar w:fldCharType="separate"/>
        </w:r>
        <w:r>
          <w:rPr>
            <w:noProof/>
            <w:webHidden/>
          </w:rPr>
          <w:t>9</w:t>
        </w:r>
        <w:r>
          <w:rPr>
            <w:noProof/>
            <w:webHidden/>
          </w:rPr>
          <w:fldChar w:fldCharType="end"/>
        </w:r>
      </w:hyperlink>
    </w:p>
    <w:p w14:paraId="63996B42" w14:textId="77777777" w:rsidR="00B61A61" w:rsidRDefault="00B61A61">
      <w:pPr>
        <w:pStyle w:val="TableofFigures"/>
        <w:rPr>
          <w:rFonts w:asciiTheme="minorHAnsi" w:eastAsiaTheme="minorEastAsia" w:hAnsiTheme="minorHAnsi" w:cstheme="minorBidi"/>
          <w:noProof/>
        </w:rPr>
      </w:pPr>
      <w:hyperlink w:anchor="_Toc451853738" w:history="1">
        <w:r w:rsidRPr="00954F24">
          <w:rPr>
            <w:rStyle w:val="Hyperlink"/>
            <w:noProof/>
          </w:rPr>
          <w:t>Table 2</w:t>
        </w:r>
        <w:r w:rsidRPr="00954F24">
          <w:rPr>
            <w:rStyle w:val="Hyperlink"/>
            <w:noProof/>
          </w:rPr>
          <w:noBreakHyphen/>
          <w:t>4: CFRPM Summary Districts</w:t>
        </w:r>
        <w:r>
          <w:rPr>
            <w:noProof/>
            <w:webHidden/>
          </w:rPr>
          <w:tab/>
        </w:r>
        <w:r>
          <w:rPr>
            <w:noProof/>
            <w:webHidden/>
          </w:rPr>
          <w:fldChar w:fldCharType="begin"/>
        </w:r>
        <w:r>
          <w:rPr>
            <w:noProof/>
            <w:webHidden/>
          </w:rPr>
          <w:instrText xml:space="preserve"> PAGEREF _Toc451853738 \h </w:instrText>
        </w:r>
        <w:r>
          <w:rPr>
            <w:noProof/>
            <w:webHidden/>
          </w:rPr>
        </w:r>
        <w:r>
          <w:rPr>
            <w:noProof/>
            <w:webHidden/>
          </w:rPr>
          <w:fldChar w:fldCharType="separate"/>
        </w:r>
        <w:r>
          <w:rPr>
            <w:noProof/>
            <w:webHidden/>
          </w:rPr>
          <w:t>10</w:t>
        </w:r>
        <w:r>
          <w:rPr>
            <w:noProof/>
            <w:webHidden/>
          </w:rPr>
          <w:fldChar w:fldCharType="end"/>
        </w:r>
      </w:hyperlink>
    </w:p>
    <w:p w14:paraId="0FB4B3AC" w14:textId="77777777" w:rsidR="00B61A61" w:rsidRDefault="00B61A61">
      <w:pPr>
        <w:pStyle w:val="TableofFigures"/>
        <w:rPr>
          <w:rFonts w:asciiTheme="minorHAnsi" w:eastAsiaTheme="minorEastAsia" w:hAnsiTheme="minorHAnsi" w:cstheme="minorBidi"/>
          <w:noProof/>
        </w:rPr>
      </w:pPr>
      <w:hyperlink w:anchor="_Toc451853739" w:history="1">
        <w:r w:rsidRPr="00954F24">
          <w:rPr>
            <w:rStyle w:val="Hyperlink"/>
            <w:noProof/>
          </w:rPr>
          <w:t>Table 3</w:t>
        </w:r>
        <w:r w:rsidRPr="00954F24">
          <w:rPr>
            <w:rStyle w:val="Hyperlink"/>
            <w:noProof/>
          </w:rPr>
          <w:noBreakHyphen/>
          <w:t>1: Example User Input Highway Attribute Data</w:t>
        </w:r>
        <w:r>
          <w:rPr>
            <w:noProof/>
            <w:webHidden/>
          </w:rPr>
          <w:tab/>
        </w:r>
        <w:r>
          <w:rPr>
            <w:noProof/>
            <w:webHidden/>
          </w:rPr>
          <w:fldChar w:fldCharType="begin"/>
        </w:r>
        <w:r>
          <w:rPr>
            <w:noProof/>
            <w:webHidden/>
          </w:rPr>
          <w:instrText xml:space="preserve"> PAGEREF _Toc451853739 \h </w:instrText>
        </w:r>
        <w:r>
          <w:rPr>
            <w:noProof/>
            <w:webHidden/>
          </w:rPr>
        </w:r>
        <w:r>
          <w:rPr>
            <w:noProof/>
            <w:webHidden/>
          </w:rPr>
          <w:fldChar w:fldCharType="separate"/>
        </w:r>
        <w:r>
          <w:rPr>
            <w:noProof/>
            <w:webHidden/>
          </w:rPr>
          <w:t>11</w:t>
        </w:r>
        <w:r>
          <w:rPr>
            <w:noProof/>
            <w:webHidden/>
          </w:rPr>
          <w:fldChar w:fldCharType="end"/>
        </w:r>
      </w:hyperlink>
    </w:p>
    <w:p w14:paraId="225D8828" w14:textId="77777777" w:rsidR="00B61A61" w:rsidRDefault="00B61A61">
      <w:pPr>
        <w:pStyle w:val="TableofFigures"/>
        <w:rPr>
          <w:rFonts w:asciiTheme="minorHAnsi" w:eastAsiaTheme="minorEastAsia" w:hAnsiTheme="minorHAnsi" w:cstheme="minorBidi"/>
          <w:noProof/>
        </w:rPr>
      </w:pPr>
      <w:hyperlink w:anchor="_Toc451853740" w:history="1">
        <w:r w:rsidRPr="00954F24">
          <w:rPr>
            <w:rStyle w:val="Hyperlink"/>
            <w:bCs/>
            <w:noProof/>
          </w:rPr>
          <w:t>Table 3</w:t>
        </w:r>
        <w:r w:rsidRPr="00954F24">
          <w:rPr>
            <w:rStyle w:val="Hyperlink"/>
            <w:bCs/>
            <w:noProof/>
          </w:rPr>
          <w:noBreakHyphen/>
          <w:t>2: Example Speed Capacity Lookup Table</w:t>
        </w:r>
        <w:r>
          <w:rPr>
            <w:noProof/>
            <w:webHidden/>
          </w:rPr>
          <w:tab/>
        </w:r>
        <w:r>
          <w:rPr>
            <w:noProof/>
            <w:webHidden/>
          </w:rPr>
          <w:fldChar w:fldCharType="begin"/>
        </w:r>
        <w:r>
          <w:rPr>
            <w:noProof/>
            <w:webHidden/>
          </w:rPr>
          <w:instrText xml:space="preserve"> PAGEREF _Toc451853740 \h </w:instrText>
        </w:r>
        <w:r>
          <w:rPr>
            <w:noProof/>
            <w:webHidden/>
          </w:rPr>
        </w:r>
        <w:r>
          <w:rPr>
            <w:noProof/>
            <w:webHidden/>
          </w:rPr>
          <w:fldChar w:fldCharType="separate"/>
        </w:r>
        <w:r>
          <w:rPr>
            <w:noProof/>
            <w:webHidden/>
          </w:rPr>
          <w:t>12</w:t>
        </w:r>
        <w:r>
          <w:rPr>
            <w:noProof/>
            <w:webHidden/>
          </w:rPr>
          <w:fldChar w:fldCharType="end"/>
        </w:r>
      </w:hyperlink>
    </w:p>
    <w:p w14:paraId="793D229F" w14:textId="77777777" w:rsidR="00B61A61" w:rsidRDefault="00B61A61">
      <w:pPr>
        <w:pStyle w:val="TableofFigures"/>
        <w:rPr>
          <w:rFonts w:asciiTheme="minorHAnsi" w:eastAsiaTheme="minorEastAsia" w:hAnsiTheme="minorHAnsi" w:cstheme="minorBidi"/>
          <w:noProof/>
        </w:rPr>
      </w:pPr>
      <w:hyperlink w:anchor="_Toc451853741" w:history="1">
        <w:r w:rsidRPr="00954F24">
          <w:rPr>
            <w:rStyle w:val="Hyperlink"/>
            <w:bCs/>
            <w:noProof/>
          </w:rPr>
          <w:t>Table 3</w:t>
        </w:r>
        <w:r w:rsidRPr="00954F24">
          <w:rPr>
            <w:rStyle w:val="Hyperlink"/>
            <w:bCs/>
            <w:noProof/>
          </w:rPr>
          <w:noBreakHyphen/>
          <w:t>3: AWDT Traffic Count Locations</w:t>
        </w:r>
        <w:r>
          <w:rPr>
            <w:noProof/>
            <w:webHidden/>
          </w:rPr>
          <w:tab/>
        </w:r>
        <w:r>
          <w:rPr>
            <w:noProof/>
            <w:webHidden/>
          </w:rPr>
          <w:fldChar w:fldCharType="begin"/>
        </w:r>
        <w:r>
          <w:rPr>
            <w:noProof/>
            <w:webHidden/>
          </w:rPr>
          <w:instrText xml:space="preserve"> PAGEREF _Toc451853741 \h </w:instrText>
        </w:r>
        <w:r>
          <w:rPr>
            <w:noProof/>
            <w:webHidden/>
          </w:rPr>
        </w:r>
        <w:r>
          <w:rPr>
            <w:noProof/>
            <w:webHidden/>
          </w:rPr>
          <w:fldChar w:fldCharType="separate"/>
        </w:r>
        <w:r>
          <w:rPr>
            <w:noProof/>
            <w:webHidden/>
          </w:rPr>
          <w:t>14</w:t>
        </w:r>
        <w:r>
          <w:rPr>
            <w:noProof/>
            <w:webHidden/>
          </w:rPr>
          <w:fldChar w:fldCharType="end"/>
        </w:r>
      </w:hyperlink>
    </w:p>
    <w:p w14:paraId="39662187" w14:textId="77777777" w:rsidR="00B61A61" w:rsidRDefault="00B61A61">
      <w:pPr>
        <w:pStyle w:val="TableofFigures"/>
        <w:rPr>
          <w:rFonts w:asciiTheme="minorHAnsi" w:eastAsiaTheme="minorEastAsia" w:hAnsiTheme="minorHAnsi" w:cstheme="minorBidi"/>
          <w:noProof/>
        </w:rPr>
      </w:pPr>
      <w:hyperlink w:anchor="_Toc451853742" w:history="1">
        <w:r w:rsidRPr="00954F24">
          <w:rPr>
            <w:rStyle w:val="Hyperlink"/>
            <w:bCs/>
            <w:noProof/>
          </w:rPr>
          <w:t>Table 3</w:t>
        </w:r>
        <w:r w:rsidRPr="00954F24">
          <w:rPr>
            <w:rStyle w:val="Hyperlink"/>
            <w:bCs/>
            <w:noProof/>
          </w:rPr>
          <w:noBreakHyphen/>
          <w:t>4: CFRPM Version 6.01 Transit Modes and Operators</w:t>
        </w:r>
        <w:r>
          <w:rPr>
            <w:noProof/>
            <w:webHidden/>
          </w:rPr>
          <w:tab/>
        </w:r>
        <w:r>
          <w:rPr>
            <w:noProof/>
            <w:webHidden/>
          </w:rPr>
          <w:fldChar w:fldCharType="begin"/>
        </w:r>
        <w:r>
          <w:rPr>
            <w:noProof/>
            <w:webHidden/>
          </w:rPr>
          <w:instrText xml:space="preserve"> PAGEREF _Toc451853742 \h </w:instrText>
        </w:r>
        <w:r>
          <w:rPr>
            <w:noProof/>
            <w:webHidden/>
          </w:rPr>
        </w:r>
        <w:r>
          <w:rPr>
            <w:noProof/>
            <w:webHidden/>
          </w:rPr>
          <w:fldChar w:fldCharType="separate"/>
        </w:r>
        <w:r>
          <w:rPr>
            <w:noProof/>
            <w:webHidden/>
          </w:rPr>
          <w:t>15</w:t>
        </w:r>
        <w:r>
          <w:rPr>
            <w:noProof/>
            <w:webHidden/>
          </w:rPr>
          <w:fldChar w:fldCharType="end"/>
        </w:r>
      </w:hyperlink>
    </w:p>
    <w:p w14:paraId="1E2103F3" w14:textId="77777777" w:rsidR="00B61A61" w:rsidRDefault="00B61A61">
      <w:pPr>
        <w:pStyle w:val="TableofFigures"/>
        <w:rPr>
          <w:rFonts w:asciiTheme="minorHAnsi" w:eastAsiaTheme="minorEastAsia" w:hAnsiTheme="minorHAnsi" w:cstheme="minorBidi"/>
          <w:noProof/>
        </w:rPr>
      </w:pPr>
      <w:hyperlink w:anchor="_Toc451853743" w:history="1">
        <w:r w:rsidRPr="00954F24">
          <w:rPr>
            <w:rStyle w:val="Hyperlink"/>
            <w:bCs/>
            <w:noProof/>
          </w:rPr>
          <w:t>Table 3</w:t>
        </w:r>
        <w:r w:rsidRPr="00954F24">
          <w:rPr>
            <w:rStyle w:val="Hyperlink"/>
            <w:bCs/>
            <w:noProof/>
          </w:rPr>
          <w:noBreakHyphen/>
          <w:t>5: CFRPM Transit Service by Provider with Headways</w:t>
        </w:r>
        <w:r>
          <w:rPr>
            <w:noProof/>
            <w:webHidden/>
          </w:rPr>
          <w:tab/>
        </w:r>
        <w:r>
          <w:rPr>
            <w:noProof/>
            <w:webHidden/>
          </w:rPr>
          <w:fldChar w:fldCharType="begin"/>
        </w:r>
        <w:r>
          <w:rPr>
            <w:noProof/>
            <w:webHidden/>
          </w:rPr>
          <w:instrText xml:space="preserve"> PAGEREF _Toc451853743 \h </w:instrText>
        </w:r>
        <w:r>
          <w:rPr>
            <w:noProof/>
            <w:webHidden/>
          </w:rPr>
        </w:r>
        <w:r>
          <w:rPr>
            <w:noProof/>
            <w:webHidden/>
          </w:rPr>
          <w:fldChar w:fldCharType="separate"/>
        </w:r>
        <w:r>
          <w:rPr>
            <w:noProof/>
            <w:webHidden/>
          </w:rPr>
          <w:t>16</w:t>
        </w:r>
        <w:r>
          <w:rPr>
            <w:noProof/>
            <w:webHidden/>
          </w:rPr>
          <w:fldChar w:fldCharType="end"/>
        </w:r>
      </w:hyperlink>
    </w:p>
    <w:p w14:paraId="73A134D3" w14:textId="77777777" w:rsidR="00B61A61" w:rsidRDefault="00B61A61">
      <w:pPr>
        <w:pStyle w:val="TableofFigures"/>
        <w:rPr>
          <w:rFonts w:asciiTheme="minorHAnsi" w:eastAsiaTheme="minorEastAsia" w:hAnsiTheme="minorHAnsi" w:cstheme="minorBidi"/>
          <w:noProof/>
        </w:rPr>
      </w:pPr>
      <w:hyperlink w:anchor="_Toc451853744" w:history="1">
        <w:r w:rsidRPr="00954F24">
          <w:rPr>
            <w:rStyle w:val="Hyperlink"/>
            <w:bCs/>
            <w:noProof/>
          </w:rPr>
          <w:t>Table 3</w:t>
        </w:r>
        <w:r w:rsidRPr="00954F24">
          <w:rPr>
            <w:rStyle w:val="Hyperlink"/>
            <w:bCs/>
            <w:noProof/>
          </w:rPr>
          <w:noBreakHyphen/>
          <w:t>6: Fare Structure for Transit Travel by Provider</w:t>
        </w:r>
        <w:r>
          <w:rPr>
            <w:noProof/>
            <w:webHidden/>
          </w:rPr>
          <w:tab/>
        </w:r>
        <w:r>
          <w:rPr>
            <w:noProof/>
            <w:webHidden/>
          </w:rPr>
          <w:fldChar w:fldCharType="begin"/>
        </w:r>
        <w:r>
          <w:rPr>
            <w:noProof/>
            <w:webHidden/>
          </w:rPr>
          <w:instrText xml:space="preserve"> PAGEREF _Toc451853744 \h </w:instrText>
        </w:r>
        <w:r>
          <w:rPr>
            <w:noProof/>
            <w:webHidden/>
          </w:rPr>
        </w:r>
        <w:r>
          <w:rPr>
            <w:noProof/>
            <w:webHidden/>
          </w:rPr>
          <w:fldChar w:fldCharType="separate"/>
        </w:r>
        <w:r>
          <w:rPr>
            <w:noProof/>
            <w:webHidden/>
          </w:rPr>
          <w:t>16</w:t>
        </w:r>
        <w:r>
          <w:rPr>
            <w:noProof/>
            <w:webHidden/>
          </w:rPr>
          <w:fldChar w:fldCharType="end"/>
        </w:r>
      </w:hyperlink>
    </w:p>
    <w:p w14:paraId="0A7481A9" w14:textId="77777777" w:rsidR="00B61A61" w:rsidRDefault="00B61A61">
      <w:pPr>
        <w:pStyle w:val="TableofFigures"/>
        <w:rPr>
          <w:rFonts w:asciiTheme="minorHAnsi" w:eastAsiaTheme="minorEastAsia" w:hAnsiTheme="minorHAnsi" w:cstheme="minorBidi"/>
          <w:noProof/>
        </w:rPr>
      </w:pPr>
      <w:hyperlink w:anchor="_Toc451853745" w:history="1">
        <w:r w:rsidRPr="00954F24">
          <w:rPr>
            <w:rStyle w:val="Hyperlink"/>
            <w:noProof/>
          </w:rPr>
          <w:t>Table 3</w:t>
        </w:r>
        <w:r w:rsidRPr="00954F24">
          <w:rPr>
            <w:rStyle w:val="Hyperlink"/>
            <w:noProof/>
          </w:rPr>
          <w:noBreakHyphen/>
          <w:t>7: Transit Access Link Coding Values</w:t>
        </w:r>
        <w:r>
          <w:rPr>
            <w:noProof/>
            <w:webHidden/>
          </w:rPr>
          <w:tab/>
        </w:r>
        <w:r>
          <w:rPr>
            <w:noProof/>
            <w:webHidden/>
          </w:rPr>
          <w:fldChar w:fldCharType="begin"/>
        </w:r>
        <w:r>
          <w:rPr>
            <w:noProof/>
            <w:webHidden/>
          </w:rPr>
          <w:instrText xml:space="preserve"> PAGEREF _Toc451853745 \h </w:instrText>
        </w:r>
        <w:r>
          <w:rPr>
            <w:noProof/>
            <w:webHidden/>
          </w:rPr>
        </w:r>
        <w:r>
          <w:rPr>
            <w:noProof/>
            <w:webHidden/>
          </w:rPr>
          <w:fldChar w:fldCharType="separate"/>
        </w:r>
        <w:r>
          <w:rPr>
            <w:noProof/>
            <w:webHidden/>
          </w:rPr>
          <w:t>17</w:t>
        </w:r>
        <w:r>
          <w:rPr>
            <w:noProof/>
            <w:webHidden/>
          </w:rPr>
          <w:fldChar w:fldCharType="end"/>
        </w:r>
      </w:hyperlink>
    </w:p>
    <w:p w14:paraId="329EDF60" w14:textId="77777777" w:rsidR="00B61A61" w:rsidRDefault="00B61A61">
      <w:pPr>
        <w:pStyle w:val="TableofFigures"/>
        <w:rPr>
          <w:rFonts w:asciiTheme="minorHAnsi" w:eastAsiaTheme="minorEastAsia" w:hAnsiTheme="minorHAnsi" w:cstheme="minorBidi"/>
          <w:noProof/>
        </w:rPr>
      </w:pPr>
      <w:hyperlink w:anchor="_Toc451853746" w:history="1">
        <w:r w:rsidRPr="00954F24">
          <w:rPr>
            <w:rStyle w:val="Hyperlink"/>
            <w:bCs/>
            <w:noProof/>
          </w:rPr>
          <w:t>Table 10</w:t>
        </w:r>
        <w:r w:rsidRPr="00954F24">
          <w:rPr>
            <w:rStyle w:val="Hyperlink"/>
            <w:bCs/>
            <w:noProof/>
          </w:rPr>
          <w:noBreakHyphen/>
          <w:t>1: Mode Choice Coefficients</w:t>
        </w:r>
        <w:r>
          <w:rPr>
            <w:noProof/>
            <w:webHidden/>
          </w:rPr>
          <w:tab/>
        </w:r>
        <w:r>
          <w:rPr>
            <w:noProof/>
            <w:webHidden/>
          </w:rPr>
          <w:fldChar w:fldCharType="begin"/>
        </w:r>
        <w:r>
          <w:rPr>
            <w:noProof/>
            <w:webHidden/>
          </w:rPr>
          <w:instrText xml:space="preserve"> PAGEREF _Toc451853746 \h </w:instrText>
        </w:r>
        <w:r>
          <w:rPr>
            <w:noProof/>
            <w:webHidden/>
          </w:rPr>
        </w:r>
        <w:r>
          <w:rPr>
            <w:noProof/>
            <w:webHidden/>
          </w:rPr>
          <w:fldChar w:fldCharType="separate"/>
        </w:r>
        <w:r>
          <w:rPr>
            <w:noProof/>
            <w:webHidden/>
          </w:rPr>
          <w:t>25</w:t>
        </w:r>
        <w:r>
          <w:rPr>
            <w:noProof/>
            <w:webHidden/>
          </w:rPr>
          <w:fldChar w:fldCharType="end"/>
        </w:r>
      </w:hyperlink>
    </w:p>
    <w:p w14:paraId="13EC3B72" w14:textId="77777777" w:rsidR="00B61A61" w:rsidRDefault="00B61A61">
      <w:pPr>
        <w:pStyle w:val="TableofFigures"/>
        <w:rPr>
          <w:rFonts w:asciiTheme="minorHAnsi" w:eastAsiaTheme="minorEastAsia" w:hAnsiTheme="minorHAnsi" w:cstheme="minorBidi"/>
          <w:noProof/>
        </w:rPr>
      </w:pPr>
      <w:hyperlink w:anchor="_Toc451853747" w:history="1">
        <w:r w:rsidRPr="00954F24">
          <w:rPr>
            <w:rStyle w:val="Hyperlink"/>
            <w:bCs/>
            <w:noProof/>
          </w:rPr>
          <w:t>Table 11</w:t>
        </w:r>
        <w:r w:rsidRPr="00954F24">
          <w:rPr>
            <w:rStyle w:val="Hyperlink"/>
            <w:bCs/>
            <w:noProof/>
          </w:rPr>
          <w:noBreakHyphen/>
          <w:t>1: Hourly to Time of Day Factors</w:t>
        </w:r>
        <w:r>
          <w:rPr>
            <w:noProof/>
            <w:webHidden/>
          </w:rPr>
          <w:tab/>
        </w:r>
        <w:r>
          <w:rPr>
            <w:noProof/>
            <w:webHidden/>
          </w:rPr>
          <w:fldChar w:fldCharType="begin"/>
        </w:r>
        <w:r>
          <w:rPr>
            <w:noProof/>
            <w:webHidden/>
          </w:rPr>
          <w:instrText xml:space="preserve"> PAGEREF _Toc451853747 \h </w:instrText>
        </w:r>
        <w:r>
          <w:rPr>
            <w:noProof/>
            <w:webHidden/>
          </w:rPr>
        </w:r>
        <w:r>
          <w:rPr>
            <w:noProof/>
            <w:webHidden/>
          </w:rPr>
          <w:fldChar w:fldCharType="separate"/>
        </w:r>
        <w:r>
          <w:rPr>
            <w:noProof/>
            <w:webHidden/>
          </w:rPr>
          <w:t>26</w:t>
        </w:r>
        <w:r>
          <w:rPr>
            <w:noProof/>
            <w:webHidden/>
          </w:rPr>
          <w:fldChar w:fldCharType="end"/>
        </w:r>
      </w:hyperlink>
    </w:p>
    <w:p w14:paraId="68B14886" w14:textId="77777777" w:rsidR="00B61A61" w:rsidRDefault="00B61A61">
      <w:pPr>
        <w:pStyle w:val="TableofFigures"/>
        <w:rPr>
          <w:rFonts w:asciiTheme="minorHAnsi" w:eastAsiaTheme="minorEastAsia" w:hAnsiTheme="minorHAnsi" w:cstheme="minorBidi"/>
          <w:noProof/>
        </w:rPr>
      </w:pPr>
      <w:hyperlink w:anchor="_Toc451853748" w:history="1">
        <w:r w:rsidRPr="00954F24">
          <w:rPr>
            <w:rStyle w:val="Hyperlink"/>
            <w:bCs/>
            <w:noProof/>
          </w:rPr>
          <w:t>Table 11</w:t>
        </w:r>
        <w:r w:rsidRPr="00954F24">
          <w:rPr>
            <w:rStyle w:val="Hyperlink"/>
            <w:bCs/>
            <w:noProof/>
          </w:rPr>
          <w:noBreakHyphen/>
          <w:t>2: Systemwide Daily Model VMT and VHT by County with Total</w:t>
        </w:r>
        <w:r>
          <w:rPr>
            <w:noProof/>
            <w:webHidden/>
          </w:rPr>
          <w:tab/>
        </w:r>
        <w:r>
          <w:rPr>
            <w:noProof/>
            <w:webHidden/>
          </w:rPr>
          <w:fldChar w:fldCharType="begin"/>
        </w:r>
        <w:r>
          <w:rPr>
            <w:noProof/>
            <w:webHidden/>
          </w:rPr>
          <w:instrText xml:space="preserve"> PAGEREF _Toc451853748 \h </w:instrText>
        </w:r>
        <w:r>
          <w:rPr>
            <w:noProof/>
            <w:webHidden/>
          </w:rPr>
        </w:r>
        <w:r>
          <w:rPr>
            <w:noProof/>
            <w:webHidden/>
          </w:rPr>
          <w:fldChar w:fldCharType="separate"/>
        </w:r>
        <w:r>
          <w:rPr>
            <w:noProof/>
            <w:webHidden/>
          </w:rPr>
          <w:t>26</w:t>
        </w:r>
        <w:r>
          <w:rPr>
            <w:noProof/>
            <w:webHidden/>
          </w:rPr>
          <w:fldChar w:fldCharType="end"/>
        </w:r>
      </w:hyperlink>
    </w:p>
    <w:p w14:paraId="74381AC9" w14:textId="77777777" w:rsidR="00B61A61" w:rsidRDefault="00B61A61">
      <w:pPr>
        <w:pStyle w:val="TableofFigures"/>
        <w:rPr>
          <w:rFonts w:asciiTheme="minorHAnsi" w:eastAsiaTheme="minorEastAsia" w:hAnsiTheme="minorHAnsi" w:cstheme="minorBidi"/>
          <w:noProof/>
        </w:rPr>
      </w:pPr>
      <w:hyperlink w:anchor="_Toc451853749" w:history="1">
        <w:r w:rsidRPr="00954F24">
          <w:rPr>
            <w:rStyle w:val="Hyperlink"/>
            <w:bCs/>
            <w:noProof/>
          </w:rPr>
          <w:t>Table 11</w:t>
        </w:r>
        <w:r w:rsidRPr="00954F24">
          <w:rPr>
            <w:rStyle w:val="Hyperlink"/>
            <w:bCs/>
            <w:noProof/>
          </w:rPr>
          <w:noBreakHyphen/>
          <w:t>3: Systemwide TOD Model VMT and VHT by County with Total</w:t>
        </w:r>
        <w:r>
          <w:rPr>
            <w:noProof/>
            <w:webHidden/>
          </w:rPr>
          <w:tab/>
        </w:r>
        <w:r>
          <w:rPr>
            <w:noProof/>
            <w:webHidden/>
          </w:rPr>
          <w:fldChar w:fldCharType="begin"/>
        </w:r>
        <w:r>
          <w:rPr>
            <w:noProof/>
            <w:webHidden/>
          </w:rPr>
          <w:instrText xml:space="preserve"> PAGEREF _Toc451853749 \h </w:instrText>
        </w:r>
        <w:r>
          <w:rPr>
            <w:noProof/>
            <w:webHidden/>
          </w:rPr>
        </w:r>
        <w:r>
          <w:rPr>
            <w:noProof/>
            <w:webHidden/>
          </w:rPr>
          <w:fldChar w:fldCharType="separate"/>
        </w:r>
        <w:r>
          <w:rPr>
            <w:noProof/>
            <w:webHidden/>
          </w:rPr>
          <w:t>26</w:t>
        </w:r>
        <w:r>
          <w:rPr>
            <w:noProof/>
            <w:webHidden/>
          </w:rPr>
          <w:fldChar w:fldCharType="end"/>
        </w:r>
      </w:hyperlink>
    </w:p>
    <w:p w14:paraId="2768969E" w14:textId="77777777" w:rsidR="00B61A61" w:rsidRDefault="00B61A61">
      <w:pPr>
        <w:pStyle w:val="TableofFigures"/>
        <w:rPr>
          <w:rFonts w:asciiTheme="minorHAnsi" w:eastAsiaTheme="minorEastAsia" w:hAnsiTheme="minorHAnsi" w:cstheme="minorBidi"/>
          <w:noProof/>
        </w:rPr>
      </w:pPr>
      <w:hyperlink w:anchor="_Toc451853750" w:history="1">
        <w:r w:rsidRPr="00954F24">
          <w:rPr>
            <w:rStyle w:val="Hyperlink"/>
            <w:bCs/>
            <w:noProof/>
          </w:rPr>
          <w:t>Table 11</w:t>
        </w:r>
        <w:r w:rsidRPr="00954F24">
          <w:rPr>
            <w:rStyle w:val="Hyperlink"/>
            <w:bCs/>
            <w:noProof/>
          </w:rPr>
          <w:noBreakHyphen/>
          <w:t>4 Systemwide Daily Model VMT and VHT by Functional Class</w:t>
        </w:r>
        <w:r>
          <w:rPr>
            <w:noProof/>
            <w:webHidden/>
          </w:rPr>
          <w:tab/>
        </w:r>
        <w:r>
          <w:rPr>
            <w:noProof/>
            <w:webHidden/>
          </w:rPr>
          <w:fldChar w:fldCharType="begin"/>
        </w:r>
        <w:r>
          <w:rPr>
            <w:noProof/>
            <w:webHidden/>
          </w:rPr>
          <w:instrText xml:space="preserve"> PAGEREF _Toc451853750 \h </w:instrText>
        </w:r>
        <w:r>
          <w:rPr>
            <w:noProof/>
            <w:webHidden/>
          </w:rPr>
        </w:r>
        <w:r>
          <w:rPr>
            <w:noProof/>
            <w:webHidden/>
          </w:rPr>
          <w:fldChar w:fldCharType="separate"/>
        </w:r>
        <w:r>
          <w:rPr>
            <w:noProof/>
            <w:webHidden/>
          </w:rPr>
          <w:t>26</w:t>
        </w:r>
        <w:r>
          <w:rPr>
            <w:noProof/>
            <w:webHidden/>
          </w:rPr>
          <w:fldChar w:fldCharType="end"/>
        </w:r>
      </w:hyperlink>
    </w:p>
    <w:p w14:paraId="72670024" w14:textId="77777777" w:rsidR="00B61A61" w:rsidRDefault="00B61A61">
      <w:pPr>
        <w:pStyle w:val="TableofFigures"/>
        <w:rPr>
          <w:rFonts w:asciiTheme="minorHAnsi" w:eastAsiaTheme="minorEastAsia" w:hAnsiTheme="minorHAnsi" w:cstheme="minorBidi"/>
          <w:noProof/>
        </w:rPr>
      </w:pPr>
      <w:hyperlink w:anchor="_Toc451853751" w:history="1">
        <w:r w:rsidRPr="00954F24">
          <w:rPr>
            <w:rStyle w:val="Hyperlink"/>
            <w:bCs/>
            <w:noProof/>
          </w:rPr>
          <w:t>Table 11</w:t>
        </w:r>
        <w:r w:rsidRPr="00954F24">
          <w:rPr>
            <w:rStyle w:val="Hyperlink"/>
            <w:bCs/>
            <w:noProof/>
          </w:rPr>
          <w:noBreakHyphen/>
          <w:t>5: Systemwide TOD Model VMT and VHT by Functional Class</w:t>
        </w:r>
        <w:r>
          <w:rPr>
            <w:noProof/>
            <w:webHidden/>
          </w:rPr>
          <w:tab/>
        </w:r>
        <w:r>
          <w:rPr>
            <w:noProof/>
            <w:webHidden/>
          </w:rPr>
          <w:fldChar w:fldCharType="begin"/>
        </w:r>
        <w:r>
          <w:rPr>
            <w:noProof/>
            <w:webHidden/>
          </w:rPr>
          <w:instrText xml:space="preserve"> PAGEREF _Toc451853751 \h </w:instrText>
        </w:r>
        <w:r>
          <w:rPr>
            <w:noProof/>
            <w:webHidden/>
          </w:rPr>
        </w:r>
        <w:r>
          <w:rPr>
            <w:noProof/>
            <w:webHidden/>
          </w:rPr>
          <w:fldChar w:fldCharType="separate"/>
        </w:r>
        <w:r>
          <w:rPr>
            <w:noProof/>
            <w:webHidden/>
          </w:rPr>
          <w:t>26</w:t>
        </w:r>
        <w:r>
          <w:rPr>
            <w:noProof/>
            <w:webHidden/>
          </w:rPr>
          <w:fldChar w:fldCharType="end"/>
        </w:r>
      </w:hyperlink>
    </w:p>
    <w:p w14:paraId="747D4FA0" w14:textId="77777777" w:rsidR="00B61A61" w:rsidRDefault="00B61A61">
      <w:pPr>
        <w:pStyle w:val="TableofFigures"/>
        <w:rPr>
          <w:rFonts w:asciiTheme="minorHAnsi" w:eastAsiaTheme="minorEastAsia" w:hAnsiTheme="minorHAnsi" w:cstheme="minorBidi"/>
          <w:noProof/>
        </w:rPr>
      </w:pPr>
      <w:hyperlink w:anchor="_Toc451853752" w:history="1">
        <w:r w:rsidRPr="00954F24">
          <w:rPr>
            <w:rStyle w:val="Hyperlink"/>
            <w:bCs/>
            <w:noProof/>
          </w:rPr>
          <w:t>Table 11</w:t>
        </w:r>
        <w:r w:rsidRPr="00954F24">
          <w:rPr>
            <w:rStyle w:val="Hyperlink"/>
            <w:bCs/>
            <w:noProof/>
          </w:rPr>
          <w:noBreakHyphen/>
          <w:t>6: Screenline/Cutline Traffic Summary</w:t>
        </w:r>
        <w:r>
          <w:rPr>
            <w:noProof/>
            <w:webHidden/>
          </w:rPr>
          <w:tab/>
        </w:r>
        <w:r>
          <w:rPr>
            <w:noProof/>
            <w:webHidden/>
          </w:rPr>
          <w:fldChar w:fldCharType="begin"/>
        </w:r>
        <w:r>
          <w:rPr>
            <w:noProof/>
            <w:webHidden/>
          </w:rPr>
          <w:instrText xml:space="preserve"> PAGEREF _Toc451853752 \h </w:instrText>
        </w:r>
        <w:r>
          <w:rPr>
            <w:noProof/>
            <w:webHidden/>
          </w:rPr>
        </w:r>
        <w:r>
          <w:rPr>
            <w:noProof/>
            <w:webHidden/>
          </w:rPr>
          <w:fldChar w:fldCharType="separate"/>
        </w:r>
        <w:r>
          <w:rPr>
            <w:noProof/>
            <w:webHidden/>
          </w:rPr>
          <w:t>26</w:t>
        </w:r>
        <w:r>
          <w:rPr>
            <w:noProof/>
            <w:webHidden/>
          </w:rPr>
          <w:fldChar w:fldCharType="end"/>
        </w:r>
      </w:hyperlink>
    </w:p>
    <w:p w14:paraId="1776562C" w14:textId="77777777" w:rsidR="00FD03BB" w:rsidRPr="00FE0598" w:rsidRDefault="00EC55CD" w:rsidP="00FD03BB">
      <w:pPr>
        <w:pStyle w:val="TableofFigures"/>
      </w:pPr>
      <w:r w:rsidRPr="00A74D6E">
        <w:fldChar w:fldCharType="end"/>
      </w:r>
    </w:p>
    <w:p w14:paraId="587F7117" w14:textId="77777777" w:rsidR="00FD03BB" w:rsidRPr="00C951E3" w:rsidRDefault="00FD03BB" w:rsidP="00F93A8A">
      <w:pPr>
        <w:pStyle w:val="TOCHeading"/>
      </w:pPr>
      <w:r w:rsidRPr="00C951E3">
        <w:t>List of Figures</w:t>
      </w:r>
    </w:p>
    <w:p w14:paraId="20F7C1A9" w14:textId="77777777" w:rsidR="00B61A61" w:rsidRDefault="00EC55CD">
      <w:pPr>
        <w:pStyle w:val="TableofFigures"/>
        <w:rPr>
          <w:rFonts w:asciiTheme="minorHAnsi" w:eastAsiaTheme="minorEastAsia" w:hAnsiTheme="minorHAnsi" w:cstheme="minorBidi"/>
          <w:noProof/>
        </w:rPr>
      </w:pPr>
      <w:r w:rsidRPr="00EE0060">
        <w:rPr>
          <w:rFonts w:ascii="Times New Roman" w:hAnsi="Times New Roman"/>
          <w:szCs w:val="20"/>
        </w:rPr>
        <w:fldChar w:fldCharType="begin"/>
      </w:r>
      <w:r w:rsidR="00FD03BB" w:rsidRPr="00A74D6E">
        <w:rPr>
          <w:rFonts w:ascii="Times New Roman" w:hAnsi="Times New Roman"/>
          <w:szCs w:val="20"/>
        </w:rPr>
        <w:instrText xml:space="preserve"> TOC \h \z \c "Figure" </w:instrText>
      </w:r>
      <w:r w:rsidRPr="00EE0060">
        <w:rPr>
          <w:rFonts w:ascii="Times New Roman" w:hAnsi="Times New Roman"/>
          <w:szCs w:val="20"/>
        </w:rPr>
        <w:fldChar w:fldCharType="separate"/>
      </w:r>
      <w:hyperlink w:anchor="_Toc451853763" w:history="1">
        <w:r w:rsidR="00B61A61" w:rsidRPr="004D4063">
          <w:rPr>
            <w:rStyle w:val="Hyperlink"/>
            <w:noProof/>
          </w:rPr>
          <w:t>Figure 1</w:t>
        </w:r>
        <w:r w:rsidR="00B61A61" w:rsidRPr="004D4063">
          <w:rPr>
            <w:rStyle w:val="Hyperlink"/>
            <w:noProof/>
          </w:rPr>
          <w:noBreakHyphen/>
          <w:t>1: CFRPM Model Flow Diagram</w:t>
        </w:r>
        <w:r w:rsidR="00B61A61">
          <w:rPr>
            <w:noProof/>
            <w:webHidden/>
          </w:rPr>
          <w:tab/>
        </w:r>
        <w:r w:rsidR="00B61A61">
          <w:rPr>
            <w:noProof/>
            <w:webHidden/>
          </w:rPr>
          <w:fldChar w:fldCharType="begin"/>
        </w:r>
        <w:r w:rsidR="00B61A61">
          <w:rPr>
            <w:noProof/>
            <w:webHidden/>
          </w:rPr>
          <w:instrText xml:space="preserve"> PAGEREF _Toc451853763 \h </w:instrText>
        </w:r>
        <w:r w:rsidR="00B61A61">
          <w:rPr>
            <w:noProof/>
            <w:webHidden/>
          </w:rPr>
        </w:r>
        <w:r w:rsidR="00B61A61">
          <w:rPr>
            <w:noProof/>
            <w:webHidden/>
          </w:rPr>
          <w:fldChar w:fldCharType="separate"/>
        </w:r>
        <w:r w:rsidR="00B61A61">
          <w:rPr>
            <w:noProof/>
            <w:webHidden/>
          </w:rPr>
          <w:t>2</w:t>
        </w:r>
        <w:r w:rsidR="00B61A61">
          <w:rPr>
            <w:noProof/>
            <w:webHidden/>
          </w:rPr>
          <w:fldChar w:fldCharType="end"/>
        </w:r>
      </w:hyperlink>
    </w:p>
    <w:p w14:paraId="5BCD3614" w14:textId="77777777" w:rsidR="00B61A61" w:rsidRDefault="00B61A61">
      <w:pPr>
        <w:pStyle w:val="TableofFigures"/>
        <w:rPr>
          <w:rFonts w:asciiTheme="minorHAnsi" w:eastAsiaTheme="minorEastAsia" w:hAnsiTheme="minorHAnsi" w:cstheme="minorBidi"/>
          <w:noProof/>
        </w:rPr>
      </w:pPr>
      <w:hyperlink w:anchor="_Toc451853764" w:history="1">
        <w:r w:rsidRPr="004D4063">
          <w:rPr>
            <w:rStyle w:val="Hyperlink"/>
            <w:bCs/>
            <w:noProof/>
          </w:rPr>
          <w:t>Figure 1</w:t>
        </w:r>
        <w:r w:rsidRPr="004D4063">
          <w:rPr>
            <w:rStyle w:val="Hyperlink"/>
            <w:bCs/>
            <w:noProof/>
          </w:rPr>
          <w:noBreakHyphen/>
          <w:t>2: Example Model Extent</w:t>
        </w:r>
        <w:r>
          <w:rPr>
            <w:noProof/>
            <w:webHidden/>
          </w:rPr>
          <w:tab/>
        </w:r>
        <w:r>
          <w:rPr>
            <w:noProof/>
            <w:webHidden/>
          </w:rPr>
          <w:fldChar w:fldCharType="begin"/>
        </w:r>
        <w:r>
          <w:rPr>
            <w:noProof/>
            <w:webHidden/>
          </w:rPr>
          <w:instrText xml:space="preserve"> PAGEREF _Toc451853764 \h </w:instrText>
        </w:r>
        <w:r>
          <w:rPr>
            <w:noProof/>
            <w:webHidden/>
          </w:rPr>
        </w:r>
        <w:r>
          <w:rPr>
            <w:noProof/>
            <w:webHidden/>
          </w:rPr>
          <w:fldChar w:fldCharType="separate"/>
        </w:r>
        <w:r>
          <w:rPr>
            <w:noProof/>
            <w:webHidden/>
          </w:rPr>
          <w:t>3</w:t>
        </w:r>
        <w:r>
          <w:rPr>
            <w:noProof/>
            <w:webHidden/>
          </w:rPr>
          <w:fldChar w:fldCharType="end"/>
        </w:r>
      </w:hyperlink>
    </w:p>
    <w:p w14:paraId="6AA07441" w14:textId="77777777" w:rsidR="00B61A61" w:rsidRDefault="00B61A61">
      <w:pPr>
        <w:pStyle w:val="TableofFigures"/>
        <w:rPr>
          <w:rFonts w:asciiTheme="minorHAnsi" w:eastAsiaTheme="minorEastAsia" w:hAnsiTheme="minorHAnsi" w:cstheme="minorBidi"/>
          <w:noProof/>
        </w:rPr>
      </w:pPr>
      <w:hyperlink w:anchor="_Toc451853765" w:history="1">
        <w:r w:rsidRPr="004D4063">
          <w:rPr>
            <w:rStyle w:val="Hyperlink"/>
            <w:bCs/>
            <w:noProof/>
          </w:rPr>
          <w:t>Figure 1</w:t>
        </w:r>
        <w:r w:rsidRPr="004D4063">
          <w:rPr>
            <w:rStyle w:val="Hyperlink"/>
            <w:bCs/>
            <w:noProof/>
          </w:rPr>
          <w:noBreakHyphen/>
          <w:t>3: Orange County Worker Flows</w:t>
        </w:r>
        <w:r>
          <w:rPr>
            <w:noProof/>
            <w:webHidden/>
          </w:rPr>
          <w:tab/>
        </w:r>
        <w:r>
          <w:rPr>
            <w:noProof/>
            <w:webHidden/>
          </w:rPr>
          <w:fldChar w:fldCharType="begin"/>
        </w:r>
        <w:r>
          <w:rPr>
            <w:noProof/>
            <w:webHidden/>
          </w:rPr>
          <w:instrText xml:space="preserve"> PAGEREF _Toc451853765 \h </w:instrText>
        </w:r>
        <w:r>
          <w:rPr>
            <w:noProof/>
            <w:webHidden/>
          </w:rPr>
        </w:r>
        <w:r>
          <w:rPr>
            <w:noProof/>
            <w:webHidden/>
          </w:rPr>
          <w:fldChar w:fldCharType="separate"/>
        </w:r>
        <w:r>
          <w:rPr>
            <w:noProof/>
            <w:webHidden/>
          </w:rPr>
          <w:t>4</w:t>
        </w:r>
        <w:r>
          <w:rPr>
            <w:noProof/>
            <w:webHidden/>
          </w:rPr>
          <w:fldChar w:fldCharType="end"/>
        </w:r>
      </w:hyperlink>
    </w:p>
    <w:p w14:paraId="2898DD66" w14:textId="77777777" w:rsidR="00B61A61" w:rsidRDefault="00B61A61">
      <w:pPr>
        <w:pStyle w:val="TableofFigures"/>
        <w:rPr>
          <w:rFonts w:asciiTheme="minorHAnsi" w:eastAsiaTheme="minorEastAsia" w:hAnsiTheme="minorHAnsi" w:cstheme="minorBidi"/>
          <w:noProof/>
        </w:rPr>
      </w:pPr>
      <w:hyperlink w:anchor="_Toc451853766" w:history="1">
        <w:r w:rsidRPr="004D4063">
          <w:rPr>
            <w:rStyle w:val="Hyperlink"/>
            <w:bCs/>
            <w:noProof/>
          </w:rPr>
          <w:t>Figure 2</w:t>
        </w:r>
        <w:r w:rsidRPr="004D4063">
          <w:rPr>
            <w:rStyle w:val="Hyperlink"/>
            <w:bCs/>
            <w:noProof/>
          </w:rPr>
          <w:noBreakHyphen/>
          <w:t>1: CFRPM Traffic Analysis Zone System</w:t>
        </w:r>
        <w:r>
          <w:rPr>
            <w:noProof/>
            <w:webHidden/>
          </w:rPr>
          <w:tab/>
        </w:r>
        <w:r>
          <w:rPr>
            <w:noProof/>
            <w:webHidden/>
          </w:rPr>
          <w:fldChar w:fldCharType="begin"/>
        </w:r>
        <w:r>
          <w:rPr>
            <w:noProof/>
            <w:webHidden/>
          </w:rPr>
          <w:instrText xml:space="preserve"> PAGEREF _Toc451853766 \h </w:instrText>
        </w:r>
        <w:r>
          <w:rPr>
            <w:noProof/>
            <w:webHidden/>
          </w:rPr>
        </w:r>
        <w:r>
          <w:rPr>
            <w:noProof/>
            <w:webHidden/>
          </w:rPr>
          <w:fldChar w:fldCharType="separate"/>
        </w:r>
        <w:r>
          <w:rPr>
            <w:noProof/>
            <w:webHidden/>
          </w:rPr>
          <w:t>6</w:t>
        </w:r>
        <w:r>
          <w:rPr>
            <w:noProof/>
            <w:webHidden/>
          </w:rPr>
          <w:fldChar w:fldCharType="end"/>
        </w:r>
      </w:hyperlink>
    </w:p>
    <w:p w14:paraId="0B72483B" w14:textId="77777777" w:rsidR="00B61A61" w:rsidRDefault="00B61A61">
      <w:pPr>
        <w:pStyle w:val="TableofFigures"/>
        <w:rPr>
          <w:rFonts w:asciiTheme="minorHAnsi" w:eastAsiaTheme="minorEastAsia" w:hAnsiTheme="minorHAnsi" w:cstheme="minorBidi"/>
          <w:noProof/>
        </w:rPr>
      </w:pPr>
      <w:hyperlink w:anchor="_Toc451853767" w:history="1">
        <w:r w:rsidRPr="004D4063">
          <w:rPr>
            <w:rStyle w:val="Hyperlink"/>
            <w:noProof/>
          </w:rPr>
          <w:t>Figure 2</w:t>
        </w:r>
        <w:r w:rsidRPr="004D4063">
          <w:rPr>
            <w:rStyle w:val="Hyperlink"/>
            <w:noProof/>
          </w:rPr>
          <w:noBreakHyphen/>
          <w:t>2: CFRPM Summary Districts</w:t>
        </w:r>
        <w:r>
          <w:rPr>
            <w:noProof/>
            <w:webHidden/>
          </w:rPr>
          <w:tab/>
        </w:r>
        <w:r>
          <w:rPr>
            <w:noProof/>
            <w:webHidden/>
          </w:rPr>
          <w:fldChar w:fldCharType="begin"/>
        </w:r>
        <w:r>
          <w:rPr>
            <w:noProof/>
            <w:webHidden/>
          </w:rPr>
          <w:instrText xml:space="preserve"> PAGEREF _Toc451853767 \h </w:instrText>
        </w:r>
        <w:r>
          <w:rPr>
            <w:noProof/>
            <w:webHidden/>
          </w:rPr>
        </w:r>
        <w:r>
          <w:rPr>
            <w:noProof/>
            <w:webHidden/>
          </w:rPr>
          <w:fldChar w:fldCharType="separate"/>
        </w:r>
        <w:r>
          <w:rPr>
            <w:noProof/>
            <w:webHidden/>
          </w:rPr>
          <w:t>10</w:t>
        </w:r>
        <w:r>
          <w:rPr>
            <w:noProof/>
            <w:webHidden/>
          </w:rPr>
          <w:fldChar w:fldCharType="end"/>
        </w:r>
      </w:hyperlink>
    </w:p>
    <w:p w14:paraId="3A49BF6C" w14:textId="77777777" w:rsidR="00B61A61" w:rsidRDefault="00B61A61">
      <w:pPr>
        <w:pStyle w:val="TableofFigures"/>
        <w:rPr>
          <w:rFonts w:asciiTheme="minorHAnsi" w:eastAsiaTheme="minorEastAsia" w:hAnsiTheme="minorHAnsi" w:cstheme="minorBidi"/>
          <w:noProof/>
        </w:rPr>
      </w:pPr>
      <w:hyperlink w:anchor="_Toc451853768" w:history="1">
        <w:r w:rsidRPr="004D4063">
          <w:rPr>
            <w:rStyle w:val="Hyperlink"/>
            <w:bCs/>
            <w:noProof/>
          </w:rPr>
          <w:t>Figure 3</w:t>
        </w:r>
        <w:r w:rsidRPr="004D4063">
          <w:rPr>
            <w:rStyle w:val="Hyperlink"/>
            <w:bCs/>
            <w:noProof/>
          </w:rPr>
          <w:noBreakHyphen/>
          <w:t>1: Example Highway Path Check</w:t>
        </w:r>
        <w:r>
          <w:rPr>
            <w:noProof/>
            <w:webHidden/>
          </w:rPr>
          <w:tab/>
        </w:r>
        <w:r>
          <w:rPr>
            <w:noProof/>
            <w:webHidden/>
          </w:rPr>
          <w:fldChar w:fldCharType="begin"/>
        </w:r>
        <w:r>
          <w:rPr>
            <w:noProof/>
            <w:webHidden/>
          </w:rPr>
          <w:instrText xml:space="preserve"> PAGEREF _Toc451853768 \h </w:instrText>
        </w:r>
        <w:r>
          <w:rPr>
            <w:noProof/>
            <w:webHidden/>
          </w:rPr>
        </w:r>
        <w:r>
          <w:rPr>
            <w:noProof/>
            <w:webHidden/>
          </w:rPr>
          <w:fldChar w:fldCharType="separate"/>
        </w:r>
        <w:r>
          <w:rPr>
            <w:noProof/>
            <w:webHidden/>
          </w:rPr>
          <w:t>13</w:t>
        </w:r>
        <w:r>
          <w:rPr>
            <w:noProof/>
            <w:webHidden/>
          </w:rPr>
          <w:fldChar w:fldCharType="end"/>
        </w:r>
      </w:hyperlink>
    </w:p>
    <w:p w14:paraId="3A4170B8" w14:textId="77777777" w:rsidR="00B61A61" w:rsidRDefault="00B61A61">
      <w:pPr>
        <w:pStyle w:val="TableofFigures"/>
        <w:rPr>
          <w:rFonts w:asciiTheme="minorHAnsi" w:eastAsiaTheme="minorEastAsia" w:hAnsiTheme="minorHAnsi" w:cstheme="minorBidi"/>
          <w:noProof/>
        </w:rPr>
      </w:pPr>
      <w:hyperlink w:anchor="_Toc451853769" w:history="1">
        <w:r w:rsidRPr="004D4063">
          <w:rPr>
            <w:rStyle w:val="Hyperlink"/>
            <w:noProof/>
          </w:rPr>
          <w:t>Figure 3</w:t>
        </w:r>
        <w:r w:rsidRPr="004D4063">
          <w:rPr>
            <w:rStyle w:val="Hyperlink"/>
            <w:noProof/>
          </w:rPr>
          <w:noBreakHyphen/>
          <w:t>2: AWDT Traffic Count and Screenline Locations</w:t>
        </w:r>
        <w:r>
          <w:rPr>
            <w:noProof/>
            <w:webHidden/>
          </w:rPr>
          <w:tab/>
        </w:r>
        <w:r>
          <w:rPr>
            <w:noProof/>
            <w:webHidden/>
          </w:rPr>
          <w:fldChar w:fldCharType="begin"/>
        </w:r>
        <w:r>
          <w:rPr>
            <w:noProof/>
            <w:webHidden/>
          </w:rPr>
          <w:instrText xml:space="preserve"> PAGEREF _Toc451853769 \h </w:instrText>
        </w:r>
        <w:r>
          <w:rPr>
            <w:noProof/>
            <w:webHidden/>
          </w:rPr>
        </w:r>
        <w:r>
          <w:rPr>
            <w:noProof/>
            <w:webHidden/>
          </w:rPr>
          <w:fldChar w:fldCharType="separate"/>
        </w:r>
        <w:r>
          <w:rPr>
            <w:noProof/>
            <w:webHidden/>
          </w:rPr>
          <w:t>14</w:t>
        </w:r>
        <w:r>
          <w:rPr>
            <w:noProof/>
            <w:webHidden/>
          </w:rPr>
          <w:fldChar w:fldCharType="end"/>
        </w:r>
      </w:hyperlink>
    </w:p>
    <w:p w14:paraId="7B8E1E8D" w14:textId="77777777" w:rsidR="00B61A61" w:rsidRDefault="00B61A61">
      <w:pPr>
        <w:pStyle w:val="TableofFigures"/>
        <w:rPr>
          <w:rFonts w:asciiTheme="minorHAnsi" w:eastAsiaTheme="minorEastAsia" w:hAnsiTheme="minorHAnsi" w:cstheme="minorBidi"/>
          <w:noProof/>
        </w:rPr>
      </w:pPr>
      <w:hyperlink w:anchor="_Toc451853770" w:history="1">
        <w:r w:rsidRPr="004D4063">
          <w:rPr>
            <w:rStyle w:val="Hyperlink"/>
            <w:noProof/>
          </w:rPr>
          <w:t>Figure 3</w:t>
        </w:r>
        <w:r w:rsidRPr="004D4063">
          <w:rPr>
            <w:rStyle w:val="Hyperlink"/>
            <w:noProof/>
          </w:rPr>
          <w:noBreakHyphen/>
          <w:t>3: CFRPM Regional Transit Coverage</w:t>
        </w:r>
        <w:r>
          <w:rPr>
            <w:noProof/>
            <w:webHidden/>
          </w:rPr>
          <w:tab/>
        </w:r>
        <w:r>
          <w:rPr>
            <w:noProof/>
            <w:webHidden/>
          </w:rPr>
          <w:fldChar w:fldCharType="begin"/>
        </w:r>
        <w:r>
          <w:rPr>
            <w:noProof/>
            <w:webHidden/>
          </w:rPr>
          <w:instrText xml:space="preserve"> PAGEREF _Toc451853770 \h </w:instrText>
        </w:r>
        <w:r>
          <w:rPr>
            <w:noProof/>
            <w:webHidden/>
          </w:rPr>
        </w:r>
        <w:r>
          <w:rPr>
            <w:noProof/>
            <w:webHidden/>
          </w:rPr>
          <w:fldChar w:fldCharType="separate"/>
        </w:r>
        <w:r>
          <w:rPr>
            <w:noProof/>
            <w:webHidden/>
          </w:rPr>
          <w:t>15</w:t>
        </w:r>
        <w:r>
          <w:rPr>
            <w:noProof/>
            <w:webHidden/>
          </w:rPr>
          <w:fldChar w:fldCharType="end"/>
        </w:r>
      </w:hyperlink>
    </w:p>
    <w:p w14:paraId="16371404" w14:textId="77777777" w:rsidR="00B61A61" w:rsidRDefault="00B61A61">
      <w:pPr>
        <w:pStyle w:val="TableofFigures"/>
        <w:rPr>
          <w:rFonts w:asciiTheme="minorHAnsi" w:eastAsiaTheme="minorEastAsia" w:hAnsiTheme="minorHAnsi" w:cstheme="minorBidi"/>
          <w:noProof/>
        </w:rPr>
      </w:pPr>
      <w:hyperlink w:anchor="_Toc451853771" w:history="1">
        <w:r w:rsidRPr="004D4063">
          <w:rPr>
            <w:rStyle w:val="Hyperlink"/>
            <w:noProof/>
          </w:rPr>
          <w:t>Figure 3</w:t>
        </w:r>
        <w:r w:rsidRPr="004D4063">
          <w:rPr>
            <w:rStyle w:val="Hyperlink"/>
            <w:noProof/>
          </w:rPr>
          <w:noBreakHyphen/>
          <w:t>4: Example of Transit Access Link Coding</w:t>
        </w:r>
        <w:r>
          <w:rPr>
            <w:noProof/>
            <w:webHidden/>
          </w:rPr>
          <w:tab/>
        </w:r>
        <w:r>
          <w:rPr>
            <w:noProof/>
            <w:webHidden/>
          </w:rPr>
          <w:fldChar w:fldCharType="begin"/>
        </w:r>
        <w:r>
          <w:rPr>
            <w:noProof/>
            <w:webHidden/>
          </w:rPr>
          <w:instrText xml:space="preserve"> PAGEREF _Toc451853771 \h </w:instrText>
        </w:r>
        <w:r>
          <w:rPr>
            <w:noProof/>
            <w:webHidden/>
          </w:rPr>
        </w:r>
        <w:r>
          <w:rPr>
            <w:noProof/>
            <w:webHidden/>
          </w:rPr>
          <w:fldChar w:fldCharType="separate"/>
        </w:r>
        <w:r>
          <w:rPr>
            <w:noProof/>
            <w:webHidden/>
          </w:rPr>
          <w:t>17</w:t>
        </w:r>
        <w:r>
          <w:rPr>
            <w:noProof/>
            <w:webHidden/>
          </w:rPr>
          <w:fldChar w:fldCharType="end"/>
        </w:r>
      </w:hyperlink>
    </w:p>
    <w:p w14:paraId="5A079C9E" w14:textId="77777777" w:rsidR="00B61A61" w:rsidRDefault="00B61A61">
      <w:pPr>
        <w:pStyle w:val="TableofFigures"/>
        <w:rPr>
          <w:rFonts w:asciiTheme="minorHAnsi" w:eastAsiaTheme="minorEastAsia" w:hAnsiTheme="minorHAnsi" w:cstheme="minorBidi"/>
          <w:noProof/>
        </w:rPr>
      </w:pPr>
      <w:hyperlink w:anchor="_Toc451853772" w:history="1">
        <w:r w:rsidRPr="004D4063">
          <w:rPr>
            <w:rStyle w:val="Hyperlink"/>
            <w:bCs/>
            <w:noProof/>
          </w:rPr>
          <w:t>Figure 10</w:t>
        </w:r>
        <w:r w:rsidRPr="004D4063">
          <w:rPr>
            <w:rStyle w:val="Hyperlink"/>
            <w:bCs/>
            <w:noProof/>
          </w:rPr>
          <w:noBreakHyphen/>
          <w:t>1: CFRPM Mode Choice Structure</w:t>
        </w:r>
        <w:r>
          <w:rPr>
            <w:noProof/>
            <w:webHidden/>
          </w:rPr>
          <w:tab/>
        </w:r>
        <w:r>
          <w:rPr>
            <w:noProof/>
            <w:webHidden/>
          </w:rPr>
          <w:fldChar w:fldCharType="begin"/>
        </w:r>
        <w:r>
          <w:rPr>
            <w:noProof/>
            <w:webHidden/>
          </w:rPr>
          <w:instrText xml:space="preserve"> PAGEREF _Toc451853772 \h </w:instrText>
        </w:r>
        <w:r>
          <w:rPr>
            <w:noProof/>
            <w:webHidden/>
          </w:rPr>
        </w:r>
        <w:r>
          <w:rPr>
            <w:noProof/>
            <w:webHidden/>
          </w:rPr>
          <w:fldChar w:fldCharType="separate"/>
        </w:r>
        <w:r>
          <w:rPr>
            <w:noProof/>
            <w:webHidden/>
          </w:rPr>
          <w:t>24</w:t>
        </w:r>
        <w:r>
          <w:rPr>
            <w:noProof/>
            <w:webHidden/>
          </w:rPr>
          <w:fldChar w:fldCharType="end"/>
        </w:r>
      </w:hyperlink>
    </w:p>
    <w:p w14:paraId="497924A4" w14:textId="77777777" w:rsidR="00FD03BB" w:rsidRDefault="00EC55CD" w:rsidP="00FD03BB">
      <w:r w:rsidRPr="00EE0060">
        <w:fldChar w:fldCharType="end"/>
      </w:r>
    </w:p>
    <w:p w14:paraId="7E00659F" w14:textId="77777777" w:rsidR="00FD03BB" w:rsidRDefault="00FD03BB" w:rsidP="00F93A8A">
      <w:pPr>
        <w:pStyle w:val="TOCHeading"/>
      </w:pPr>
      <w:r w:rsidRPr="00C951E3">
        <w:t xml:space="preserve">List of </w:t>
      </w:r>
      <w:r>
        <w:t>Appendices</w:t>
      </w:r>
    </w:p>
    <w:p w14:paraId="743881A1" w14:textId="77777777" w:rsidR="00B61A61" w:rsidRDefault="00EC55CD">
      <w:pPr>
        <w:pStyle w:val="TOC1"/>
        <w:tabs>
          <w:tab w:val="right" w:leader="dot" w:pos="8846"/>
        </w:tabs>
        <w:rPr>
          <w:rFonts w:asciiTheme="minorHAnsi" w:eastAsiaTheme="minorEastAsia" w:hAnsiTheme="minorHAnsi" w:cstheme="minorBidi"/>
          <w:caps w:val="0"/>
          <w:noProof/>
        </w:rPr>
      </w:pPr>
      <w:r>
        <w:rPr>
          <w:rFonts w:eastAsiaTheme="minorHAnsi" w:cstheme="minorBidi"/>
          <w:caps w:val="0"/>
        </w:rPr>
        <w:fldChar w:fldCharType="begin"/>
      </w:r>
      <w:r w:rsidR="00C2273E">
        <w:instrText xml:space="preserve"> TOC \n \h \z \t "Appendix Heading,1" </w:instrText>
      </w:r>
      <w:r>
        <w:rPr>
          <w:rFonts w:eastAsiaTheme="minorHAnsi" w:cstheme="minorBidi"/>
          <w:caps w:val="0"/>
        </w:rPr>
        <w:fldChar w:fldCharType="separate"/>
      </w:r>
      <w:hyperlink w:anchor="_Toc451853774" w:history="1">
        <w:r w:rsidR="00B61A61" w:rsidRPr="009B55F8">
          <w:rPr>
            <w:rStyle w:val="Hyperlink"/>
            <w:noProof/>
          </w:rPr>
          <w:t>Appendix A – TAZ Level Socioeconomic Data</w:t>
        </w:r>
      </w:hyperlink>
    </w:p>
    <w:p w14:paraId="0BD14611" w14:textId="77777777" w:rsidR="00FD03BB" w:rsidRDefault="00EC55CD" w:rsidP="00FD03BB">
      <w:r>
        <w:rPr>
          <w:rFonts w:eastAsia="Calibri" w:cs="Times New Roman"/>
          <w:caps/>
        </w:rPr>
        <w:fldChar w:fldCharType="end"/>
      </w:r>
    </w:p>
    <w:p w14:paraId="396EED3B" w14:textId="77777777" w:rsidR="00FD03BB" w:rsidRDefault="00FD03BB">
      <w:r>
        <w:br w:type="page"/>
      </w:r>
    </w:p>
    <w:p w14:paraId="75B6A44E" w14:textId="77777777" w:rsidR="00FD03BB" w:rsidRDefault="00FD03BB" w:rsidP="007A6093">
      <w:pPr>
        <w:pStyle w:val="TOCHeading"/>
      </w:pPr>
      <w:r w:rsidRPr="007A6093">
        <w:lastRenderedPageBreak/>
        <w:t>List of Acronyms</w:t>
      </w:r>
    </w:p>
    <w:p w14:paraId="2A2527EC" w14:textId="77777777" w:rsidR="004B0F8C" w:rsidRPr="004B0F8C" w:rsidRDefault="004B0F8C" w:rsidP="004B0F8C">
      <w:pPr>
        <w:pStyle w:val="AcronymList"/>
        <w:rPr>
          <w:b w:val="0"/>
        </w:rPr>
      </w:pPr>
      <w:r w:rsidRPr="004B0F8C">
        <w:t>AADT</w:t>
      </w:r>
      <w:r w:rsidRPr="004B0F8C">
        <w:tab/>
      </w:r>
      <w:r w:rsidRPr="004B0F8C">
        <w:tab/>
      </w:r>
      <w:r w:rsidRPr="004B0F8C">
        <w:rPr>
          <w:b w:val="0"/>
        </w:rPr>
        <w:t>Average Annual Daily Traffic</w:t>
      </w:r>
    </w:p>
    <w:p w14:paraId="50F96828" w14:textId="77777777" w:rsidR="00B4728B" w:rsidRDefault="00B4728B" w:rsidP="00B4728B">
      <w:pPr>
        <w:pStyle w:val="AcronymList"/>
        <w:rPr>
          <w:b w:val="0"/>
        </w:rPr>
      </w:pPr>
      <w:r w:rsidRPr="0004327A">
        <w:t>ACS</w:t>
      </w:r>
      <w:r w:rsidRPr="007972D3">
        <w:tab/>
      </w:r>
      <w:r w:rsidRPr="004B0F8C">
        <w:rPr>
          <w:b w:val="0"/>
        </w:rPr>
        <w:t>American Community Survey</w:t>
      </w:r>
    </w:p>
    <w:p w14:paraId="479A3966" w14:textId="0298CDDB" w:rsidR="00C11076" w:rsidRPr="00C11076" w:rsidRDefault="00C11076" w:rsidP="00B4728B">
      <w:pPr>
        <w:pStyle w:val="AcronymList"/>
        <w:rPr>
          <w:b w:val="0"/>
        </w:rPr>
      </w:pPr>
      <w:r>
        <w:t>BCA</w:t>
      </w:r>
      <w:r>
        <w:tab/>
      </w:r>
      <w:r w:rsidRPr="00C11076">
        <w:rPr>
          <w:b w:val="0"/>
        </w:rPr>
        <w:t>Benefit Cost Analysis</w:t>
      </w:r>
    </w:p>
    <w:p w14:paraId="3CD0EC3D" w14:textId="3603A59F" w:rsidR="004B0F8C" w:rsidRPr="004B0F8C" w:rsidRDefault="004B0F8C" w:rsidP="00B4728B">
      <w:pPr>
        <w:pStyle w:val="AcronymList"/>
        <w:rPr>
          <w:b w:val="0"/>
        </w:rPr>
      </w:pPr>
      <w:r w:rsidRPr="004B0F8C">
        <w:t xml:space="preserve">BPR </w:t>
      </w:r>
      <w:r w:rsidRPr="004B0F8C">
        <w:tab/>
      </w:r>
      <w:r w:rsidRPr="004B0F8C">
        <w:rPr>
          <w:b w:val="0"/>
        </w:rPr>
        <w:tab/>
        <w:t>Bureau of Public Roads</w:t>
      </w:r>
    </w:p>
    <w:p w14:paraId="27F25ECE" w14:textId="1A9C2D37" w:rsidR="00843F2A" w:rsidRPr="00CC02DE" w:rsidRDefault="00843F2A" w:rsidP="00B4728B">
      <w:pPr>
        <w:pStyle w:val="AcronymList"/>
        <w:rPr>
          <w:b w:val="0"/>
        </w:rPr>
      </w:pPr>
      <w:r w:rsidRPr="0004327A">
        <w:t>CFRPM</w:t>
      </w:r>
      <w:r w:rsidRPr="00CC02DE">
        <w:rPr>
          <w:b w:val="0"/>
        </w:rPr>
        <w:tab/>
        <w:t>Central Florida Regional Planning Model</w:t>
      </w:r>
    </w:p>
    <w:p w14:paraId="5B5A90DB" w14:textId="77777777" w:rsidR="00B4728B" w:rsidRDefault="00B4728B" w:rsidP="007A6093">
      <w:pPr>
        <w:pStyle w:val="AcronymList"/>
        <w:rPr>
          <w:b w:val="0"/>
        </w:rPr>
      </w:pPr>
      <w:r w:rsidRPr="007972D3">
        <w:t>DOT</w:t>
      </w:r>
      <w:r w:rsidRPr="007972D3">
        <w:tab/>
      </w:r>
      <w:r w:rsidRPr="007A6093">
        <w:rPr>
          <w:b w:val="0"/>
        </w:rPr>
        <w:t>Department of Transportation</w:t>
      </w:r>
    </w:p>
    <w:p w14:paraId="02FA54A8" w14:textId="76376E95" w:rsidR="00C11076" w:rsidRPr="007972D3" w:rsidRDefault="00C11076" w:rsidP="007A6093">
      <w:pPr>
        <w:pStyle w:val="AcronymList"/>
      </w:pPr>
      <w:r w:rsidRPr="00C11076">
        <w:t xml:space="preserve">ELToD </w:t>
      </w:r>
      <w:r>
        <w:tab/>
      </w:r>
      <w:r w:rsidRPr="00C11076">
        <w:rPr>
          <w:b w:val="0"/>
        </w:rPr>
        <w:t>Express Lanes Time of Day</w:t>
      </w:r>
      <w:r w:rsidRPr="00C11076">
        <w:t> </w:t>
      </w:r>
    </w:p>
    <w:p w14:paraId="2AB04506" w14:textId="77777777" w:rsidR="00B4728B" w:rsidRPr="007972D3" w:rsidRDefault="00B4728B" w:rsidP="007A6093">
      <w:pPr>
        <w:pStyle w:val="AcronymList"/>
      </w:pPr>
      <w:r w:rsidRPr="007972D3">
        <w:t>ESC</w:t>
      </w:r>
      <w:r w:rsidRPr="007972D3">
        <w:tab/>
      </w:r>
      <w:r w:rsidRPr="007A6093">
        <w:rPr>
          <w:b w:val="0"/>
        </w:rPr>
        <w:t>Employment Security Commission</w:t>
      </w:r>
    </w:p>
    <w:p w14:paraId="26EC17BD" w14:textId="77777777" w:rsidR="00B4728B" w:rsidRDefault="00B4728B" w:rsidP="009F07AF">
      <w:pPr>
        <w:pStyle w:val="AcronymList"/>
        <w:rPr>
          <w:b w:val="0"/>
        </w:rPr>
      </w:pPr>
      <w:r w:rsidRPr="007972D3">
        <w:t>FAF</w:t>
      </w:r>
      <w:r w:rsidRPr="007972D3">
        <w:tab/>
      </w:r>
      <w:r w:rsidRPr="009F07AF">
        <w:rPr>
          <w:b w:val="0"/>
        </w:rPr>
        <w:t>Freight Analysis Framework</w:t>
      </w:r>
    </w:p>
    <w:p w14:paraId="00AEDA79" w14:textId="5B41B1F3" w:rsidR="0004327A" w:rsidRPr="007972D3" w:rsidRDefault="00843F2A" w:rsidP="00843F2A">
      <w:pPr>
        <w:spacing w:after="0"/>
      </w:pPr>
      <w:r w:rsidRPr="00CC02DE">
        <w:rPr>
          <w:b/>
        </w:rPr>
        <w:t>FDOT</w:t>
      </w:r>
      <w:r>
        <w:tab/>
      </w:r>
      <w:r>
        <w:tab/>
      </w:r>
      <w:r w:rsidR="0004327A">
        <w:t xml:space="preserve">    </w:t>
      </w:r>
      <w:r>
        <w:t>Florida Department of Transportation</w:t>
      </w:r>
    </w:p>
    <w:p w14:paraId="5B8FB0B8" w14:textId="77777777" w:rsidR="00B4728B" w:rsidRPr="004B0F8C" w:rsidRDefault="00B4728B" w:rsidP="007A6093">
      <w:pPr>
        <w:pStyle w:val="AcronymList"/>
        <w:rPr>
          <w:b w:val="0"/>
        </w:rPr>
      </w:pPr>
      <w:r w:rsidRPr="007972D3">
        <w:t>FHWA</w:t>
      </w:r>
      <w:r w:rsidRPr="007972D3">
        <w:tab/>
      </w:r>
      <w:r w:rsidRPr="004B0F8C">
        <w:rPr>
          <w:b w:val="0"/>
        </w:rPr>
        <w:t>Federal Highway Administration</w:t>
      </w:r>
    </w:p>
    <w:p w14:paraId="6F995403" w14:textId="77777777" w:rsidR="00B4728B" w:rsidRPr="004B0F8C" w:rsidRDefault="00B4728B" w:rsidP="007A6093">
      <w:pPr>
        <w:pStyle w:val="AcronymList"/>
        <w:rPr>
          <w:b w:val="0"/>
        </w:rPr>
      </w:pPr>
      <w:r w:rsidRPr="007972D3">
        <w:t>FIPS</w:t>
      </w:r>
      <w:r w:rsidRPr="007972D3">
        <w:tab/>
      </w:r>
      <w:r w:rsidRPr="004B0F8C">
        <w:rPr>
          <w:b w:val="0"/>
        </w:rPr>
        <w:t>Federal Information Processing Standard</w:t>
      </w:r>
    </w:p>
    <w:p w14:paraId="28B2AF0F" w14:textId="69F293B6" w:rsidR="00843F2A" w:rsidRPr="004B0F8C" w:rsidRDefault="00843F2A" w:rsidP="007A6093">
      <w:pPr>
        <w:pStyle w:val="AcronymList"/>
      </w:pPr>
      <w:r w:rsidRPr="0004327A">
        <w:t>FSUTMS</w:t>
      </w:r>
      <w:r w:rsidRPr="00747E61">
        <w:tab/>
      </w:r>
      <w:r w:rsidRPr="00CC02DE">
        <w:rPr>
          <w:b w:val="0"/>
        </w:rPr>
        <w:t>Florida Standard Urban Transportation Model Structure</w:t>
      </w:r>
    </w:p>
    <w:p w14:paraId="1A7AA673" w14:textId="6E505454" w:rsidR="004B0F8C" w:rsidRDefault="004B0F8C" w:rsidP="007A6093">
      <w:pPr>
        <w:pStyle w:val="AcronymList"/>
        <w:rPr>
          <w:b w:val="0"/>
        </w:rPr>
      </w:pPr>
      <w:r w:rsidRPr="004B0F8C">
        <w:t xml:space="preserve">GIS </w:t>
      </w:r>
      <w:r w:rsidRPr="004B0F8C">
        <w:tab/>
      </w:r>
      <w:r w:rsidRPr="004B0F8C">
        <w:rPr>
          <w:b w:val="0"/>
        </w:rPr>
        <w:tab/>
        <w:t>Geographic Information System</w:t>
      </w:r>
    </w:p>
    <w:p w14:paraId="0A65112D" w14:textId="6250AD35" w:rsidR="00C11076" w:rsidRPr="00CC02DE" w:rsidRDefault="00C11076" w:rsidP="007A6093">
      <w:pPr>
        <w:pStyle w:val="AcronymList"/>
        <w:rPr>
          <w:b w:val="0"/>
        </w:rPr>
      </w:pPr>
      <w:r>
        <w:t>GUI</w:t>
      </w:r>
      <w:r>
        <w:tab/>
        <w:t>Graphic User Interface</w:t>
      </w:r>
    </w:p>
    <w:p w14:paraId="1F5E9267" w14:textId="77777777" w:rsidR="00B4728B" w:rsidRPr="004B0F8C" w:rsidRDefault="00B4728B" w:rsidP="007A6093">
      <w:pPr>
        <w:pStyle w:val="AcronymList"/>
        <w:rPr>
          <w:b w:val="0"/>
        </w:rPr>
      </w:pPr>
      <w:r w:rsidRPr="007972D3">
        <w:t>HBO</w:t>
      </w:r>
      <w:r w:rsidRPr="007972D3">
        <w:tab/>
      </w:r>
      <w:r w:rsidRPr="004B0F8C">
        <w:rPr>
          <w:b w:val="0"/>
        </w:rPr>
        <w:t>Home-Based Other Trips</w:t>
      </w:r>
    </w:p>
    <w:p w14:paraId="11C9BF12" w14:textId="77777777" w:rsidR="00B4728B" w:rsidRPr="004B0F8C" w:rsidRDefault="00B4728B" w:rsidP="007A6093">
      <w:pPr>
        <w:pStyle w:val="AcronymList"/>
        <w:rPr>
          <w:b w:val="0"/>
        </w:rPr>
      </w:pPr>
      <w:r w:rsidRPr="007972D3">
        <w:t>HBW</w:t>
      </w:r>
      <w:r w:rsidRPr="007972D3">
        <w:tab/>
      </w:r>
      <w:r w:rsidRPr="004B0F8C">
        <w:rPr>
          <w:b w:val="0"/>
        </w:rPr>
        <w:t>Home-Based Work Trips</w:t>
      </w:r>
    </w:p>
    <w:p w14:paraId="63636828" w14:textId="77777777" w:rsidR="00B4728B" w:rsidRDefault="00B4728B" w:rsidP="007A6093">
      <w:pPr>
        <w:pStyle w:val="AcronymList"/>
        <w:rPr>
          <w:b w:val="0"/>
        </w:rPr>
      </w:pPr>
      <w:r w:rsidRPr="007972D3">
        <w:t>HBS</w:t>
      </w:r>
      <w:r w:rsidRPr="007972D3">
        <w:tab/>
      </w:r>
      <w:r w:rsidRPr="007A6093">
        <w:rPr>
          <w:b w:val="0"/>
        </w:rPr>
        <w:t>Home-Based Shop Trips</w:t>
      </w:r>
    </w:p>
    <w:p w14:paraId="2F2B6933" w14:textId="77777777" w:rsidR="004B0F8C" w:rsidRPr="004B0F8C" w:rsidRDefault="004B0F8C" w:rsidP="004B0F8C">
      <w:pPr>
        <w:pStyle w:val="AcronymList"/>
        <w:rPr>
          <w:b w:val="0"/>
        </w:rPr>
      </w:pPr>
      <w:r w:rsidRPr="004B0F8C">
        <w:t>LOS</w:t>
      </w:r>
      <w:r w:rsidRPr="004B0F8C">
        <w:tab/>
      </w:r>
      <w:r w:rsidRPr="004B0F8C">
        <w:rPr>
          <w:b w:val="0"/>
        </w:rPr>
        <w:tab/>
        <w:t>Level of Service</w:t>
      </w:r>
    </w:p>
    <w:p w14:paraId="1A198EFA" w14:textId="62F0CC14" w:rsidR="00843F2A" w:rsidRPr="00CC02DE" w:rsidRDefault="00843F2A" w:rsidP="007A6093">
      <w:pPr>
        <w:pStyle w:val="AcronymList"/>
        <w:rPr>
          <w:b w:val="0"/>
        </w:rPr>
      </w:pPr>
      <w:r w:rsidRPr="0004327A">
        <w:t>LRTP</w:t>
      </w:r>
      <w:r w:rsidRPr="00CC02DE">
        <w:rPr>
          <w:b w:val="0"/>
        </w:rPr>
        <w:tab/>
      </w:r>
      <w:r w:rsidRPr="00CC02DE">
        <w:rPr>
          <w:b w:val="0"/>
        </w:rPr>
        <w:tab/>
        <w:t>Long Range Transportation Plan</w:t>
      </w:r>
    </w:p>
    <w:p w14:paraId="735FB961" w14:textId="77777777" w:rsidR="00B4728B" w:rsidRDefault="00B4728B" w:rsidP="007A6093">
      <w:pPr>
        <w:pStyle w:val="AcronymList"/>
        <w:rPr>
          <w:b w:val="0"/>
        </w:rPr>
      </w:pPr>
      <w:r w:rsidRPr="007972D3">
        <w:t>MPO</w:t>
      </w:r>
      <w:r w:rsidRPr="007972D3">
        <w:tab/>
      </w:r>
      <w:r w:rsidRPr="007A6093">
        <w:rPr>
          <w:b w:val="0"/>
        </w:rPr>
        <w:t>Metropolitan Planning Organization</w:t>
      </w:r>
    </w:p>
    <w:p w14:paraId="75C9FEFB" w14:textId="6147DF7D" w:rsidR="004B0F8C" w:rsidRPr="00ED63B3" w:rsidRDefault="004B0F8C" w:rsidP="007A6093">
      <w:pPr>
        <w:pStyle w:val="AcronymList"/>
        <w:rPr>
          <w:b w:val="0"/>
        </w:rPr>
      </w:pPr>
      <w:r w:rsidRPr="00ED63B3">
        <w:t>MUT</w:t>
      </w:r>
      <w:r w:rsidRPr="00ED63B3">
        <w:tab/>
      </w:r>
      <w:r w:rsidRPr="00ED63B3">
        <w:rPr>
          <w:b w:val="0"/>
        </w:rPr>
        <w:tab/>
        <w:t>Multi-Unit Trucks</w:t>
      </w:r>
    </w:p>
    <w:p w14:paraId="0FB89C4B" w14:textId="77777777" w:rsidR="00B4728B" w:rsidRPr="007972D3" w:rsidRDefault="00B4728B" w:rsidP="007A6093">
      <w:pPr>
        <w:pStyle w:val="AcronymList"/>
      </w:pPr>
      <w:r w:rsidRPr="007972D3">
        <w:t>NAICS</w:t>
      </w:r>
      <w:r w:rsidRPr="007972D3">
        <w:tab/>
      </w:r>
      <w:r w:rsidRPr="007A6093">
        <w:rPr>
          <w:b w:val="0"/>
        </w:rPr>
        <w:t xml:space="preserve">North </w:t>
      </w:r>
      <w:r w:rsidRPr="00875A80">
        <w:rPr>
          <w:b w:val="0"/>
        </w:rPr>
        <w:t>American Industry</w:t>
      </w:r>
      <w:r w:rsidRPr="007A6093">
        <w:rPr>
          <w:b w:val="0"/>
        </w:rPr>
        <w:t xml:space="preserve"> Classification System</w:t>
      </w:r>
    </w:p>
    <w:p w14:paraId="3960E0EB" w14:textId="77777777" w:rsidR="00B4728B" w:rsidRPr="007972D3" w:rsidRDefault="00B4728B" w:rsidP="007A6093">
      <w:pPr>
        <w:pStyle w:val="AcronymList"/>
      </w:pPr>
      <w:r w:rsidRPr="007972D3">
        <w:t>NHB</w:t>
      </w:r>
      <w:r w:rsidRPr="007972D3">
        <w:tab/>
      </w:r>
      <w:r w:rsidRPr="007A6093">
        <w:rPr>
          <w:b w:val="0"/>
        </w:rPr>
        <w:t>Non-Home-Based Trips</w:t>
      </w:r>
    </w:p>
    <w:p w14:paraId="638BE698" w14:textId="77777777" w:rsidR="00B4728B" w:rsidRPr="007972D3" w:rsidRDefault="00B4728B" w:rsidP="007A6093">
      <w:pPr>
        <w:pStyle w:val="AcronymList"/>
      </w:pPr>
      <w:r w:rsidRPr="007972D3">
        <w:t>NHO</w:t>
      </w:r>
      <w:r w:rsidRPr="007972D3">
        <w:tab/>
      </w:r>
      <w:r w:rsidRPr="007A6093">
        <w:rPr>
          <w:b w:val="0"/>
        </w:rPr>
        <w:t>Non-Home Other Trips</w:t>
      </w:r>
    </w:p>
    <w:p w14:paraId="5688903E" w14:textId="77777777" w:rsidR="00B4728B" w:rsidRPr="007972D3" w:rsidRDefault="00B4728B" w:rsidP="007A6093">
      <w:pPr>
        <w:pStyle w:val="AcronymList"/>
      </w:pPr>
      <w:r w:rsidRPr="007972D3">
        <w:t>NHW</w:t>
      </w:r>
      <w:r w:rsidRPr="007972D3">
        <w:tab/>
      </w:r>
      <w:r w:rsidRPr="007A6093">
        <w:rPr>
          <w:b w:val="0"/>
        </w:rPr>
        <w:t>Non-Home Work Trips</w:t>
      </w:r>
    </w:p>
    <w:p w14:paraId="5B0D1C6E" w14:textId="77777777" w:rsidR="00B4728B" w:rsidRDefault="00B4728B" w:rsidP="007A6093">
      <w:pPr>
        <w:pStyle w:val="AcronymList"/>
        <w:rPr>
          <w:b w:val="0"/>
        </w:rPr>
      </w:pPr>
      <w:r w:rsidRPr="007972D3">
        <w:t>NHTS</w:t>
      </w:r>
      <w:r w:rsidRPr="007972D3">
        <w:tab/>
      </w:r>
      <w:r w:rsidRPr="007A6093">
        <w:rPr>
          <w:b w:val="0"/>
        </w:rPr>
        <w:t>National Household Travel Survey</w:t>
      </w:r>
    </w:p>
    <w:p w14:paraId="26F868E0" w14:textId="22DC2953" w:rsidR="00843F2A" w:rsidRPr="00CC02DE" w:rsidRDefault="00843F2A" w:rsidP="007A6093">
      <w:pPr>
        <w:pStyle w:val="AcronymList"/>
        <w:rPr>
          <w:b w:val="0"/>
        </w:rPr>
      </w:pPr>
      <w:r w:rsidRPr="0004327A">
        <w:t>RMSE</w:t>
      </w:r>
      <w:r w:rsidRPr="00CC02DE">
        <w:rPr>
          <w:b w:val="0"/>
        </w:rPr>
        <w:tab/>
      </w:r>
      <w:r w:rsidRPr="00CC02DE">
        <w:rPr>
          <w:b w:val="0"/>
        </w:rPr>
        <w:tab/>
        <w:t>Root Mean Squared Error</w:t>
      </w:r>
    </w:p>
    <w:p w14:paraId="65500F9F" w14:textId="77777777" w:rsidR="00B4728B" w:rsidRDefault="00B4728B" w:rsidP="007A6093">
      <w:pPr>
        <w:pStyle w:val="AcronymList"/>
        <w:rPr>
          <w:b w:val="0"/>
        </w:rPr>
      </w:pPr>
      <w:r w:rsidRPr="007972D3">
        <w:t>SAS</w:t>
      </w:r>
      <w:r w:rsidRPr="007972D3">
        <w:tab/>
      </w:r>
      <w:r w:rsidRPr="007A6093">
        <w:rPr>
          <w:b w:val="0"/>
        </w:rPr>
        <w:t>Statistical Analysis System</w:t>
      </w:r>
    </w:p>
    <w:p w14:paraId="646BB1E7" w14:textId="1294D4DF" w:rsidR="004B0F8C" w:rsidRPr="00ED63B3" w:rsidRDefault="004B0F8C" w:rsidP="007A6093">
      <w:pPr>
        <w:pStyle w:val="AcronymList"/>
        <w:rPr>
          <w:b w:val="0"/>
        </w:rPr>
      </w:pPr>
      <w:r w:rsidRPr="00ED63B3">
        <w:t>SUT</w:t>
      </w:r>
      <w:r w:rsidRPr="00ED63B3">
        <w:tab/>
      </w:r>
      <w:r w:rsidRPr="00ED63B3">
        <w:rPr>
          <w:b w:val="0"/>
        </w:rPr>
        <w:tab/>
        <w:t>Single-Unit Trucks</w:t>
      </w:r>
    </w:p>
    <w:p w14:paraId="3F6CE595" w14:textId="6EA98C65" w:rsidR="00B4728B" w:rsidRDefault="00B4728B" w:rsidP="007A6093">
      <w:pPr>
        <w:pStyle w:val="AcronymList"/>
        <w:rPr>
          <w:b w:val="0"/>
        </w:rPr>
      </w:pPr>
      <w:r w:rsidRPr="007972D3">
        <w:t>TAZ</w:t>
      </w:r>
      <w:r w:rsidRPr="007972D3">
        <w:tab/>
      </w:r>
      <w:r w:rsidRPr="007A6093">
        <w:rPr>
          <w:b w:val="0"/>
        </w:rPr>
        <w:t>Tra</w:t>
      </w:r>
      <w:r w:rsidR="009B439A">
        <w:rPr>
          <w:b w:val="0"/>
        </w:rPr>
        <w:t>ffic Analysis Zone</w:t>
      </w:r>
    </w:p>
    <w:p w14:paraId="2378D8FC" w14:textId="6E2912C3" w:rsidR="00843F2A" w:rsidRPr="00ED63B3" w:rsidRDefault="00843F2A" w:rsidP="007A6093">
      <w:pPr>
        <w:pStyle w:val="AcronymList"/>
        <w:rPr>
          <w:b w:val="0"/>
        </w:rPr>
      </w:pPr>
      <w:r>
        <w:t>TOD</w:t>
      </w:r>
      <w:r>
        <w:tab/>
      </w:r>
      <w:r>
        <w:tab/>
      </w:r>
      <w:r w:rsidRPr="00ED63B3">
        <w:rPr>
          <w:b w:val="0"/>
        </w:rPr>
        <w:t>Time-of-Day</w:t>
      </w:r>
    </w:p>
    <w:p w14:paraId="379923E2" w14:textId="0902589E" w:rsidR="004B0F8C" w:rsidRPr="00ED63B3" w:rsidRDefault="004B0F8C" w:rsidP="007A6093">
      <w:pPr>
        <w:pStyle w:val="AcronymList"/>
        <w:rPr>
          <w:b w:val="0"/>
        </w:rPr>
      </w:pPr>
      <w:r w:rsidRPr="00ED63B3">
        <w:t>TRB</w:t>
      </w:r>
      <w:r w:rsidRPr="00ED63B3">
        <w:tab/>
      </w:r>
      <w:r w:rsidRPr="00ED63B3">
        <w:rPr>
          <w:b w:val="0"/>
        </w:rPr>
        <w:tab/>
        <w:t>Transportation Research Board</w:t>
      </w:r>
    </w:p>
    <w:p w14:paraId="3F9E13F1" w14:textId="77777777" w:rsidR="00843F2A" w:rsidRPr="00ED63B3" w:rsidRDefault="00843F2A" w:rsidP="00843F2A">
      <w:pPr>
        <w:pStyle w:val="AcronymList"/>
        <w:rPr>
          <w:b w:val="0"/>
        </w:rPr>
      </w:pPr>
      <w:r>
        <w:t>V/C</w:t>
      </w:r>
      <w:r>
        <w:tab/>
      </w:r>
      <w:r w:rsidRPr="00ED63B3">
        <w:rPr>
          <w:b w:val="0"/>
        </w:rPr>
        <w:tab/>
        <w:t>Volume-to-Capacity Ratio</w:t>
      </w:r>
    </w:p>
    <w:p w14:paraId="70FEC626" w14:textId="2E6FDE8B" w:rsidR="00843F2A" w:rsidRDefault="00843F2A" w:rsidP="00843F2A">
      <w:pPr>
        <w:pStyle w:val="AcronymList"/>
      </w:pPr>
      <w:r w:rsidRPr="00573A27">
        <w:t>VHT</w:t>
      </w:r>
      <w:r w:rsidRPr="00573A27">
        <w:tab/>
      </w:r>
      <w:r>
        <w:tab/>
      </w:r>
      <w:r w:rsidRPr="00ED63B3">
        <w:rPr>
          <w:b w:val="0"/>
        </w:rPr>
        <w:t>Vehicle Hours Traveled</w:t>
      </w:r>
    </w:p>
    <w:p w14:paraId="2002D12C" w14:textId="271F53F6" w:rsidR="00843F2A" w:rsidRPr="00573A27" w:rsidRDefault="00843F2A" w:rsidP="00843F2A">
      <w:pPr>
        <w:pStyle w:val="AcronymList"/>
      </w:pPr>
      <w:r w:rsidRPr="00573A27">
        <w:t xml:space="preserve">VMT </w:t>
      </w:r>
      <w:r w:rsidRPr="00573A27">
        <w:tab/>
      </w:r>
      <w:r w:rsidRPr="00ED63B3">
        <w:rPr>
          <w:b w:val="0"/>
        </w:rPr>
        <w:tab/>
        <w:t>Vehicle Miles Traveled</w:t>
      </w:r>
    </w:p>
    <w:p w14:paraId="39B1727A" w14:textId="77777777" w:rsidR="00843F2A" w:rsidRPr="007972D3" w:rsidRDefault="00843F2A" w:rsidP="007A6093">
      <w:pPr>
        <w:pStyle w:val="AcronymList"/>
      </w:pPr>
    </w:p>
    <w:p w14:paraId="7497977C" w14:textId="77777777" w:rsidR="00B4728B" w:rsidRPr="007972D3" w:rsidRDefault="00B4728B" w:rsidP="007A6093">
      <w:pPr>
        <w:pStyle w:val="AcronymList"/>
      </w:pPr>
    </w:p>
    <w:p w14:paraId="2C834198" w14:textId="77777777" w:rsidR="00FD03BB" w:rsidRDefault="00FD03BB" w:rsidP="00FD03BB"/>
    <w:p w14:paraId="4F593B00" w14:textId="77777777" w:rsidR="00FD03BB" w:rsidRDefault="00FD03BB" w:rsidP="00FD03BB">
      <w:pPr>
        <w:sectPr w:rsidR="00FD03BB" w:rsidSect="000E1B9C">
          <w:footerReference w:type="default" r:id="rId15"/>
          <w:footerReference w:type="first" r:id="rId16"/>
          <w:footnotePr>
            <w:numRestart w:val="eachSect"/>
          </w:footnotePr>
          <w:pgSz w:w="12240" w:h="15840" w:code="1"/>
          <w:pgMar w:top="1440" w:right="1584" w:bottom="1440" w:left="1800" w:header="720" w:footer="288" w:gutter="0"/>
          <w:paperSrc w:first="15" w:other="15"/>
          <w:pgNumType w:fmt="lowerRoman" w:start="1"/>
          <w:cols w:space="446"/>
          <w:docGrid w:linePitch="299"/>
        </w:sectPr>
      </w:pPr>
    </w:p>
    <w:p w14:paraId="427B88ED" w14:textId="77777777" w:rsidR="00D45F7F" w:rsidRDefault="00AD6D06" w:rsidP="00E22478">
      <w:pPr>
        <w:pStyle w:val="Heading1"/>
      </w:pPr>
      <w:bookmarkStart w:id="0" w:name="_Toc451853628"/>
      <w:r>
        <w:lastRenderedPageBreak/>
        <w:t>Introduction</w:t>
      </w:r>
      <w:bookmarkEnd w:id="0"/>
    </w:p>
    <w:p w14:paraId="45A0311E" w14:textId="6B762DEC" w:rsidR="0082142C" w:rsidRDefault="00AD6D06" w:rsidP="0082142C">
      <w:pPr>
        <w:jc w:val="both"/>
      </w:pPr>
      <w:del w:id="1" w:author="Lupa, Mary" w:date="2016-05-23T07:59:00Z">
        <w:r w:rsidDel="000A1757">
          <w:delText xml:space="preserve">General introduction of the CFRPM model and the history of the recent versions. </w:delText>
        </w:r>
      </w:del>
      <w:r w:rsidR="000A1757">
        <w:t xml:space="preserve">The </w:t>
      </w:r>
      <w:ins w:id="2" w:author="Lupa, Mary" w:date="2016-05-23T08:01:00Z">
        <w:r w:rsidR="000A1757">
          <w:t>Central Florida Regional Planning Model (CFRPM) has undergone a systematic set of updates and changes in the period 2012-2014. In this methodology</w:t>
        </w:r>
      </w:ins>
      <w:ins w:id="3" w:author="Lupa, Mary" w:date="2016-05-23T08:02:00Z">
        <w:r w:rsidR="000A1757">
          <w:t xml:space="preserve"> </w:t>
        </w:r>
      </w:ins>
      <w:ins w:id="4" w:author="Lupa, Mary" w:date="2016-05-23T08:03:00Z">
        <w:r w:rsidR="000A1757">
          <w:t>report,</w:t>
        </w:r>
      </w:ins>
      <w:ins w:id="5" w:author="Lupa, Mary" w:date="2016-05-23T08:01:00Z">
        <w:r w:rsidR="000A1757">
          <w:t xml:space="preserve"> the most recent and substantive changes</w:t>
        </w:r>
      </w:ins>
      <w:ins w:id="6" w:author="Lupa, Mary" w:date="2016-05-23T08:02:00Z">
        <w:r w:rsidR="000A1757">
          <w:t xml:space="preserve"> will be cited in order to provide background to the model users in years to come.  </w:t>
        </w:r>
      </w:ins>
      <w:ins w:id="7" w:author="Lupa, Mary" w:date="2016-05-23T08:08:00Z">
        <w:r w:rsidR="00FE3F0E">
          <w:t>In 2014, t</w:t>
        </w:r>
      </w:ins>
      <w:ins w:id="8" w:author="Lupa, Mary" w:date="2016-05-23T08:03:00Z">
        <w:r w:rsidR="000A1757">
          <w:t xml:space="preserve">he Florida Department of Transportation (FDOT) funded a </w:t>
        </w:r>
      </w:ins>
      <w:ins w:id="9" w:author="Lupa, Mary" w:date="2016-05-23T08:06:00Z">
        <w:r w:rsidR="00374F53">
          <w:t xml:space="preserve">comprehensive update culminating in the </w:t>
        </w:r>
      </w:ins>
      <w:ins w:id="10" w:author="Lupa, Mary" w:date="2016-05-23T08:03:00Z">
        <w:r w:rsidR="000A1757">
          <w:t xml:space="preserve">report entitled </w:t>
        </w:r>
      </w:ins>
      <w:ins w:id="11" w:author="Lupa, Mary" w:date="2016-05-23T08:04:00Z">
        <w:r w:rsidR="000A1757">
          <w:t xml:space="preserve">“Technical Memorandum:  Year 2010 Model Calibration and Validation", which presented the </w:t>
        </w:r>
      </w:ins>
      <w:ins w:id="12" w:author="Lupa, Mary" w:date="2016-05-23T08:07:00Z">
        <w:r w:rsidR="00A10F6F">
          <w:t xml:space="preserve">model related tasks </w:t>
        </w:r>
      </w:ins>
      <w:r w:rsidR="00C11076">
        <w:t xml:space="preserve">that were </w:t>
      </w:r>
      <w:ins w:id="13" w:author="Lupa, Mary" w:date="2016-05-23T08:07:00Z">
        <w:r w:rsidR="00A10F6F">
          <w:t>performed.  These tasks were both software</w:t>
        </w:r>
        <w:r w:rsidR="00FE3F0E">
          <w:t xml:space="preserve"> and model related and included</w:t>
        </w:r>
      </w:ins>
      <w:ins w:id="14" w:author="Lupa, Mary" w:date="2016-05-23T08:11:00Z">
        <w:r w:rsidR="00FE3F0E">
          <w:t xml:space="preserve"> an expansion</w:t>
        </w:r>
      </w:ins>
      <w:ins w:id="15" w:author="Lupa, Mary" w:date="2016-05-23T08:10:00Z">
        <w:r w:rsidR="00FE3F0E">
          <w:t xml:space="preserve"> of </w:t>
        </w:r>
      </w:ins>
      <w:ins w:id="16" w:author="Lupa, Mary" w:date="2016-05-23T08:08:00Z">
        <w:r w:rsidR="00FE3F0E">
          <w:t>dummy zones a</w:t>
        </w:r>
        <w:r w:rsidR="00A10F6F">
          <w:t>vailable</w:t>
        </w:r>
      </w:ins>
      <w:ins w:id="17" w:author="Lupa, Mary" w:date="2016-05-23T08:11:00Z">
        <w:r w:rsidR="00FE3F0E">
          <w:t xml:space="preserve"> to the model, an improvement of e</w:t>
        </w:r>
      </w:ins>
      <w:ins w:id="18" w:author="Lupa, Mary" w:date="2016-05-23T08:08:00Z">
        <w:r w:rsidR="00FE3F0E">
          <w:t>xternal-to-external assigned p</w:t>
        </w:r>
        <w:r w:rsidR="00A10F6F">
          <w:t>aths</w:t>
        </w:r>
      </w:ins>
      <w:ins w:id="19" w:author="Lupa, Mary" w:date="2016-05-23T08:11:00Z">
        <w:r w:rsidR="00FE3F0E">
          <w:t xml:space="preserve">, an </w:t>
        </w:r>
      </w:ins>
      <w:ins w:id="20" w:author="Lupa, Mary" w:date="2016-05-23T08:12:00Z">
        <w:r w:rsidR="00FE3F0E">
          <w:t>u</w:t>
        </w:r>
      </w:ins>
      <w:ins w:id="21" w:author="Lupa, Mary" w:date="2016-05-23T08:08:00Z">
        <w:r w:rsidR="00A10F6F">
          <w:t xml:space="preserve">pdate </w:t>
        </w:r>
      </w:ins>
      <w:ins w:id="22" w:author="Lupa, Mary" w:date="2016-05-23T08:12:00Z">
        <w:r w:rsidR="00FE3F0E">
          <w:t>of the n</w:t>
        </w:r>
      </w:ins>
      <w:ins w:id="23" w:author="Lupa, Mary" w:date="2016-05-23T08:08:00Z">
        <w:r w:rsidR="00FE3F0E">
          <w:t>ode a</w:t>
        </w:r>
        <w:r w:rsidR="00A10F6F">
          <w:t>ttribute "MPO"</w:t>
        </w:r>
      </w:ins>
      <w:ins w:id="24" w:author="Lupa, Mary" w:date="2016-05-23T08:12:00Z">
        <w:r w:rsidR="00FE3F0E">
          <w:t xml:space="preserve">, assessment and modification of trip rates, an update to </w:t>
        </w:r>
      </w:ins>
      <w:ins w:id="25" w:author="Lupa, Mary" w:date="2016-05-23T08:08:00Z">
        <w:r w:rsidR="00A10F6F">
          <w:t>Cube Version 6.4 (e.g. 6.4.1)</w:t>
        </w:r>
      </w:ins>
      <w:ins w:id="26" w:author="Lupa, Mary" w:date="2016-05-23T08:12:00Z">
        <w:r w:rsidR="00FE3F0E">
          <w:t xml:space="preserve">, the incorporation of the </w:t>
        </w:r>
      </w:ins>
      <w:r w:rsidR="00C11076" w:rsidRPr="00C11076">
        <w:t>Express Lanes Time of Day (ELToD) Model</w:t>
      </w:r>
      <w:ins w:id="27" w:author="Lupa, Mary" w:date="2016-05-23T08:13:00Z">
        <w:r w:rsidR="00FE3F0E">
          <w:t xml:space="preserve">, the creation of customized </w:t>
        </w:r>
      </w:ins>
      <w:ins w:id="28" w:author="Lupa, Mary" w:date="2016-05-23T08:08:00Z">
        <w:r w:rsidR="00FE3F0E">
          <w:t>MPO and BCA r</w:t>
        </w:r>
        <w:r w:rsidR="00A10F6F">
          <w:t>eports</w:t>
        </w:r>
      </w:ins>
      <w:ins w:id="29" w:author="Lupa, Mary" w:date="2016-05-23T08:13:00Z">
        <w:r w:rsidR="00FE3F0E">
          <w:t xml:space="preserve">, the creation of a </w:t>
        </w:r>
      </w:ins>
      <w:ins w:id="30" w:author="Lupa, Mary" w:date="2016-05-23T08:08:00Z">
        <w:r w:rsidR="00FE3F0E">
          <w:t>streamlined subarea analysis using fixed d</w:t>
        </w:r>
        <w:r w:rsidR="00A10F6F">
          <w:t>istricts</w:t>
        </w:r>
      </w:ins>
      <w:ins w:id="31" w:author="Lupa, Mary" w:date="2016-05-23T08:13:00Z">
        <w:r w:rsidR="00FE3F0E">
          <w:t>, the development of a s</w:t>
        </w:r>
      </w:ins>
      <w:ins w:id="32" w:author="Lupa, Mary" w:date="2016-05-23T08:08:00Z">
        <w:r w:rsidR="00FE3F0E">
          <w:t>ketch-</w:t>
        </w:r>
      </w:ins>
      <w:ins w:id="33" w:author="Lupa, Mary" w:date="2016-05-23T08:14:00Z">
        <w:r w:rsidR="00FE3F0E">
          <w:t>planning</w:t>
        </w:r>
      </w:ins>
      <w:ins w:id="34" w:author="Lupa, Mary" w:date="2016-05-23T08:08:00Z">
        <w:r w:rsidR="00FE3F0E">
          <w:t xml:space="preserve"> m</w:t>
        </w:r>
        <w:r w:rsidR="00A10F6F">
          <w:t>odule</w:t>
        </w:r>
      </w:ins>
      <w:ins w:id="35" w:author="Lupa, Mary" w:date="2016-05-23T08:14:00Z">
        <w:r w:rsidR="00FE3F0E">
          <w:t xml:space="preserve">, and the development of a </w:t>
        </w:r>
      </w:ins>
      <w:ins w:id="36" w:author="Lupa, Mary" w:date="2016-05-23T08:08:00Z">
        <w:r w:rsidR="00FE3F0E">
          <w:t>GUI styled m</w:t>
        </w:r>
        <w:r w:rsidR="00A10F6F">
          <w:t>enu</w:t>
        </w:r>
      </w:ins>
      <w:ins w:id="37" w:author="Lupa, Mary" w:date="2016-05-23T08:14:00Z">
        <w:r w:rsidR="00FE3F0E">
          <w:t xml:space="preserve">.  </w:t>
        </w:r>
      </w:ins>
      <w:ins w:id="38" w:author="Lupa, Mary" w:date="2016-05-23T08:25:00Z">
        <w:r w:rsidR="0007428C">
          <w:t xml:space="preserve">The 2012 CFRPM model has become the base upon which the next round of updates will be built.  </w:t>
        </w:r>
      </w:ins>
    </w:p>
    <w:p w14:paraId="17209AC0" w14:textId="572B985D" w:rsidR="0082142C" w:rsidRDefault="0082142C" w:rsidP="00A10F6F">
      <w:pPr>
        <w:jc w:val="both"/>
      </w:pPr>
      <w:r w:rsidRPr="0082142C">
        <w:t xml:space="preserve">The CFRPM is a traditional four step model that includes trip generation, trip distribution, mode choice and traffic assignment. Additional components that are included in the model include a household </w:t>
      </w:r>
      <w:r w:rsidR="00EC5089">
        <w:t xml:space="preserve">disaggregation </w:t>
      </w:r>
      <w:r w:rsidRPr="0082142C">
        <w:t xml:space="preserve">model which develops household distributions required by the trip generation as well as separate truck and external models. The model includes a Time of Day structure that includes four periods: AM peak (6am to 9am), midday (9am to 2pm), PM peak (2pm to 6pm) and overnight. </w:t>
      </w:r>
      <w:r w:rsidR="00AC32E4">
        <w:fldChar w:fldCharType="begin"/>
      </w:r>
      <w:r w:rsidR="00AC32E4">
        <w:instrText xml:space="preserve"> REF _Ref451755904 \h </w:instrText>
      </w:r>
      <w:r w:rsidR="00AC32E4">
        <w:fldChar w:fldCharType="separate"/>
      </w:r>
      <w:r w:rsidR="00F8097E" w:rsidRPr="008E5802">
        <w:t xml:space="preserve">Figure </w:t>
      </w:r>
      <w:r w:rsidR="00F8097E">
        <w:rPr>
          <w:noProof/>
        </w:rPr>
        <w:t>1</w:t>
      </w:r>
      <w:r w:rsidR="00F8097E" w:rsidRPr="008E5802">
        <w:noBreakHyphen/>
      </w:r>
      <w:r w:rsidR="00F8097E">
        <w:rPr>
          <w:noProof/>
        </w:rPr>
        <w:t>1</w:t>
      </w:r>
      <w:r w:rsidR="00AC32E4">
        <w:fldChar w:fldCharType="end"/>
      </w:r>
      <w:r w:rsidR="00AC32E4">
        <w:t xml:space="preserve"> shows the model flow including each model module and its relationship to the other.  </w:t>
      </w:r>
    </w:p>
    <w:p w14:paraId="3FE178E7" w14:textId="77777777" w:rsidR="001F6528" w:rsidRDefault="00377F0D" w:rsidP="009F354F">
      <w:pPr>
        <w:keepNext/>
      </w:pPr>
      <w:r>
        <w:rPr>
          <w:noProof/>
        </w:rPr>
        <w:lastRenderedPageBreak/>
        <w:drawing>
          <wp:inline distT="0" distB="0" distL="0" distR="0" wp14:anchorId="20259340" wp14:editId="5BF93241">
            <wp:extent cx="5609158" cy="3157869"/>
            <wp:effectExtent l="0" t="0" r="0" b="4445"/>
            <wp:docPr id="62" name="Picture 62" descr="cid:image001.jpg@01D10FF3.48C0A7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10FF3.48C0A7B0"/>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660932" cy="3187017"/>
                    </a:xfrm>
                    <a:prstGeom prst="rect">
                      <a:avLst/>
                    </a:prstGeom>
                    <a:noFill/>
                    <a:ln>
                      <a:noFill/>
                    </a:ln>
                  </pic:spPr>
                </pic:pic>
              </a:graphicData>
            </a:graphic>
          </wp:inline>
        </w:drawing>
      </w:r>
    </w:p>
    <w:p w14:paraId="7B919FFF" w14:textId="77777777" w:rsidR="001F6528" w:rsidRDefault="001F6528" w:rsidP="001F6528">
      <w:pPr>
        <w:pStyle w:val="Caption"/>
      </w:pPr>
      <w:bookmarkStart w:id="39" w:name="_Ref451755904"/>
      <w:bookmarkStart w:id="40" w:name="_Toc451853763"/>
      <w:r w:rsidRPr="008E5802">
        <w:t xml:space="preserve">Figure </w:t>
      </w:r>
      <w:fldSimple w:instr=" STYLEREF 1 \s ">
        <w:r w:rsidR="00F8097E">
          <w:rPr>
            <w:noProof/>
          </w:rPr>
          <w:t>1</w:t>
        </w:r>
      </w:fldSimple>
      <w:r w:rsidR="001A6F7B" w:rsidRPr="008E5802">
        <w:noBreakHyphen/>
      </w:r>
      <w:fldSimple w:instr=" SEQ Figure \* ARABIC \s 1 ">
        <w:r w:rsidR="00F8097E">
          <w:rPr>
            <w:noProof/>
          </w:rPr>
          <w:t>1</w:t>
        </w:r>
      </w:fldSimple>
      <w:bookmarkEnd w:id="39"/>
      <w:r>
        <w:t>: CFRPM Model Flow Diagram</w:t>
      </w:r>
      <w:bookmarkEnd w:id="40"/>
    </w:p>
    <w:p w14:paraId="7409F1BA" w14:textId="77777777" w:rsidR="00AC32E4" w:rsidRDefault="00AC32E4" w:rsidP="008E5802">
      <w:pPr>
        <w:jc w:val="both"/>
      </w:pPr>
    </w:p>
    <w:p w14:paraId="069AED84" w14:textId="79B777B3" w:rsidR="00AC32E4" w:rsidRDefault="00AC32E4" w:rsidP="00AC32E4">
      <w:pPr>
        <w:spacing w:after="0"/>
        <w:jc w:val="both"/>
      </w:pPr>
      <w:ins w:id="41" w:author="Lupa, Mary" w:date="2016-05-23T08:27:00Z">
        <w:r>
          <w:t xml:space="preserve">This </w:t>
        </w:r>
      </w:ins>
      <w:ins w:id="42" w:author="Lupa, Mary" w:date="2016-05-23T08:29:00Z">
        <w:r>
          <w:t xml:space="preserve">CFRPM </w:t>
        </w:r>
      </w:ins>
      <w:ins w:id="43" w:author="Lupa, Mary" w:date="2016-05-23T08:27:00Z">
        <w:r>
          <w:t xml:space="preserve">description report will be organized </w:t>
        </w:r>
      </w:ins>
      <w:r w:rsidR="00BD5F09">
        <w:t xml:space="preserve">following </w:t>
      </w:r>
      <w:ins w:id="44" w:author="Lupa, Mary" w:date="2016-05-23T08:27:00Z">
        <w:r>
          <w:t xml:space="preserve">the four step model sequence </w:t>
        </w:r>
      </w:ins>
      <w:r>
        <w:t xml:space="preserve">shown above and </w:t>
      </w:r>
      <w:ins w:id="45" w:author="Lupa, Mary" w:date="2016-05-23T08:27:00Z">
        <w:r>
          <w:t>include</w:t>
        </w:r>
      </w:ins>
      <w:r>
        <w:t xml:space="preserve">, in the </w:t>
      </w:r>
      <w:r w:rsidR="00362F22">
        <w:t xml:space="preserve">general </w:t>
      </w:r>
      <w:r>
        <w:t>order that the model operates</w:t>
      </w:r>
      <w:ins w:id="46" w:author="Lupa, Mary" w:date="2016-05-23T08:29:00Z">
        <w:r>
          <w:t>:</w:t>
        </w:r>
      </w:ins>
      <w:ins w:id="47" w:author="Lupa, Mary" w:date="2016-05-23T08:27:00Z">
        <w:r>
          <w:t xml:space="preserve"> </w:t>
        </w:r>
      </w:ins>
    </w:p>
    <w:p w14:paraId="0096A631" w14:textId="77777777" w:rsidR="00AC32E4" w:rsidRPr="00065E21" w:rsidDel="00154ACC" w:rsidRDefault="00AC32E4" w:rsidP="00065E21">
      <w:pPr>
        <w:pStyle w:val="ListParagraph"/>
        <w:numPr>
          <w:ilvl w:val="0"/>
          <w:numId w:val="27"/>
        </w:numPr>
        <w:rPr>
          <w:del w:id="48" w:author="Lupa, Mary" w:date="2016-05-23T08:29:00Z"/>
          <w:color w:val="00B050"/>
        </w:rPr>
      </w:pPr>
      <w:del w:id="49" w:author="Lupa, Mary" w:date="2016-05-23T08:29:00Z">
        <w:r w:rsidRPr="00065E21" w:rsidDel="00154ACC">
          <w:rPr>
            <w:color w:val="00B050"/>
          </w:rPr>
          <w:delText>This will include an executive summary discussion of the model design that provides two or three sentences on each of the major components listed here:</w:delText>
        </w:r>
      </w:del>
    </w:p>
    <w:p w14:paraId="2E7252FC" w14:textId="77777777" w:rsidR="00AC32E4" w:rsidRPr="00065E21" w:rsidRDefault="00AC32E4" w:rsidP="00065E21">
      <w:pPr>
        <w:pStyle w:val="ListParagraph"/>
        <w:numPr>
          <w:ilvl w:val="0"/>
          <w:numId w:val="27"/>
        </w:numPr>
        <w:rPr>
          <w:color w:val="00B050"/>
        </w:rPr>
      </w:pPr>
      <w:r w:rsidRPr="00065E21">
        <w:rPr>
          <w:color w:val="00B050"/>
        </w:rPr>
        <w:t>Socio-Economic Data</w:t>
      </w:r>
      <w:r w:rsidRPr="00065E21">
        <w:rPr>
          <w:color w:val="00B050"/>
        </w:rPr>
        <w:tab/>
      </w:r>
    </w:p>
    <w:p w14:paraId="72E65554" w14:textId="77777777" w:rsidR="00AC32E4" w:rsidRPr="00065E21" w:rsidRDefault="00AC32E4" w:rsidP="00065E21">
      <w:pPr>
        <w:pStyle w:val="ListParagraph"/>
        <w:numPr>
          <w:ilvl w:val="0"/>
          <w:numId w:val="27"/>
        </w:numPr>
        <w:rPr>
          <w:color w:val="00B050"/>
        </w:rPr>
      </w:pPr>
      <w:r w:rsidRPr="00065E21">
        <w:rPr>
          <w:color w:val="00B050"/>
        </w:rPr>
        <w:t>Networks</w:t>
      </w:r>
      <w:r w:rsidRPr="00065E21">
        <w:rPr>
          <w:color w:val="00B050"/>
        </w:rPr>
        <w:tab/>
      </w:r>
    </w:p>
    <w:p w14:paraId="09645D4F" w14:textId="541351B8" w:rsidR="00AC32E4" w:rsidRPr="00065E21" w:rsidRDefault="00AC32E4" w:rsidP="00065E21">
      <w:pPr>
        <w:pStyle w:val="ListParagraph"/>
        <w:numPr>
          <w:ilvl w:val="0"/>
          <w:numId w:val="27"/>
        </w:numPr>
        <w:rPr>
          <w:color w:val="00B050"/>
        </w:rPr>
      </w:pPr>
      <w:r w:rsidRPr="00065E21">
        <w:rPr>
          <w:color w:val="00B050"/>
        </w:rPr>
        <w:t xml:space="preserve">Trip Generation, including the </w:t>
      </w:r>
      <w:r w:rsidR="002B3087" w:rsidRPr="00065E21">
        <w:rPr>
          <w:color w:val="00B050"/>
        </w:rPr>
        <w:t>vehicle ownership m</w:t>
      </w:r>
      <w:r w:rsidRPr="00065E21">
        <w:rPr>
          <w:color w:val="00B050"/>
        </w:rPr>
        <w:t>odel</w:t>
      </w:r>
    </w:p>
    <w:p w14:paraId="6A5C5D37" w14:textId="77777777" w:rsidR="00AC32E4" w:rsidRPr="00065E21" w:rsidRDefault="00AC32E4" w:rsidP="00065E21">
      <w:pPr>
        <w:pStyle w:val="ListParagraph"/>
        <w:numPr>
          <w:ilvl w:val="0"/>
          <w:numId w:val="27"/>
        </w:numPr>
        <w:rPr>
          <w:color w:val="00B050"/>
        </w:rPr>
      </w:pPr>
      <w:r w:rsidRPr="00065E21">
        <w:rPr>
          <w:color w:val="00B050"/>
        </w:rPr>
        <w:t>Trip Distribution</w:t>
      </w:r>
    </w:p>
    <w:p w14:paraId="7470E5B0" w14:textId="77777777" w:rsidR="00AC32E4" w:rsidRPr="00065E21" w:rsidRDefault="00AC32E4" w:rsidP="00065E21">
      <w:pPr>
        <w:pStyle w:val="ListParagraph"/>
        <w:numPr>
          <w:ilvl w:val="0"/>
          <w:numId w:val="27"/>
        </w:numPr>
        <w:rPr>
          <w:color w:val="00B050"/>
        </w:rPr>
      </w:pPr>
      <w:r w:rsidRPr="00065E21">
        <w:rPr>
          <w:color w:val="00B050"/>
        </w:rPr>
        <w:t>Mode Choice</w:t>
      </w:r>
      <w:r w:rsidRPr="00065E21">
        <w:rPr>
          <w:color w:val="00B050"/>
        </w:rPr>
        <w:tab/>
      </w:r>
    </w:p>
    <w:p w14:paraId="2A28818E" w14:textId="77777777" w:rsidR="00AC32E4" w:rsidRPr="00065E21" w:rsidRDefault="00AC32E4" w:rsidP="00065E21">
      <w:pPr>
        <w:pStyle w:val="ListParagraph"/>
        <w:numPr>
          <w:ilvl w:val="0"/>
          <w:numId w:val="27"/>
        </w:numPr>
        <w:rPr>
          <w:color w:val="00B050"/>
        </w:rPr>
      </w:pPr>
      <w:r w:rsidRPr="00065E21">
        <w:rPr>
          <w:color w:val="00B050"/>
        </w:rPr>
        <w:t>Traffic Assignment</w:t>
      </w:r>
      <w:r w:rsidRPr="00065E21">
        <w:rPr>
          <w:color w:val="00B050"/>
        </w:rPr>
        <w:tab/>
      </w:r>
    </w:p>
    <w:p w14:paraId="6EFEFEB9" w14:textId="60842763" w:rsidR="00AC32E4" w:rsidRPr="00065E21" w:rsidRDefault="00B76FCB" w:rsidP="00065E21">
      <w:pPr>
        <w:pStyle w:val="ListParagraph"/>
        <w:numPr>
          <w:ilvl w:val="0"/>
          <w:numId w:val="27"/>
        </w:numPr>
        <w:rPr>
          <w:color w:val="00B050"/>
        </w:rPr>
      </w:pPr>
      <w:r>
        <w:rPr>
          <w:color w:val="00B050"/>
        </w:rPr>
        <w:t>Truck Model</w:t>
      </w:r>
      <w:r w:rsidR="00AC32E4" w:rsidRPr="00065E21">
        <w:rPr>
          <w:color w:val="00B050"/>
        </w:rPr>
        <w:tab/>
      </w:r>
    </w:p>
    <w:p w14:paraId="60F74A89" w14:textId="77777777" w:rsidR="00065E21" w:rsidRPr="00065E21" w:rsidRDefault="00AC32E4" w:rsidP="00065E21">
      <w:pPr>
        <w:pStyle w:val="ListParagraph"/>
        <w:numPr>
          <w:ilvl w:val="0"/>
          <w:numId w:val="27"/>
        </w:numPr>
        <w:rPr>
          <w:color w:val="00B050"/>
        </w:rPr>
      </w:pPr>
      <w:r w:rsidRPr="00065E21">
        <w:rPr>
          <w:color w:val="00B050"/>
        </w:rPr>
        <w:t>Feedback Loop</w:t>
      </w:r>
      <w:r w:rsidRPr="00065E21">
        <w:rPr>
          <w:color w:val="00B050"/>
        </w:rPr>
        <w:tab/>
        <w:t xml:space="preserve"> </w:t>
      </w:r>
    </w:p>
    <w:p w14:paraId="50C7BDF0" w14:textId="69B5D4CB" w:rsidR="00377F0D" w:rsidRPr="001F6528" w:rsidRDefault="00983441" w:rsidP="00E56E11">
      <w:r>
        <w:rPr>
          <w:noProof/>
        </w:rPr>
        <w:lastRenderedPageBreak/>
        <w:drawing>
          <wp:anchor distT="0" distB="0" distL="114300" distR="114300" simplePos="0" relativeHeight="251660288" behindDoc="0" locked="0" layoutInCell="1" allowOverlap="1" wp14:anchorId="2BD5B727" wp14:editId="0F301408">
            <wp:simplePos x="0" y="0"/>
            <wp:positionH relativeFrom="margin">
              <wp:posOffset>568325</wp:posOffset>
            </wp:positionH>
            <wp:positionV relativeFrom="paragraph">
              <wp:posOffset>1221105</wp:posOffset>
            </wp:positionV>
            <wp:extent cx="4348480" cy="3284855"/>
            <wp:effectExtent l="19050" t="19050" r="13970" b="10795"/>
            <wp:wrapTopAndBottom/>
            <wp:docPr id="1" name="Picture 27"/>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348480" cy="3284855"/>
                    </a:xfrm>
                    <a:prstGeom prst="rect">
                      <a:avLst/>
                    </a:prstGeom>
                    <a:noFill/>
                    <a:ln w="9525">
                      <a:solidFill>
                        <a:srgbClr val="4F81BD"/>
                      </a:solidFill>
                      <a:miter lim="800000"/>
                      <a:headEnd/>
                      <a:tailEnd/>
                    </a:ln>
                    <a:effectLst/>
                  </pic:spPr>
                </pic:pic>
              </a:graphicData>
            </a:graphic>
            <wp14:sizeRelH relativeFrom="margin">
              <wp14:pctWidth>0</wp14:pctWidth>
            </wp14:sizeRelH>
            <wp14:sizeRelV relativeFrom="margin">
              <wp14:pctHeight>0</wp14:pctHeight>
            </wp14:sizeRelV>
          </wp:anchor>
        </w:drawing>
      </w:r>
      <w:r w:rsidR="00AC32E4">
        <w:t xml:space="preserve">The </w:t>
      </w:r>
      <w:r w:rsidR="00065E21">
        <w:t>base year of the travel model is currently 2010; this base and the hor</w:t>
      </w:r>
      <w:r w:rsidR="00AC32E4">
        <w:t xml:space="preserve">izon years of </w:t>
      </w:r>
      <w:r w:rsidR="00065E21">
        <w:t xml:space="preserve">the CFRPM </w:t>
      </w:r>
      <w:r w:rsidR="00310873">
        <w:t xml:space="preserve">will be updated with the upcoming model validation and calibration, consistent with the requirements of the MPO.  Additional </w:t>
      </w:r>
      <w:r w:rsidR="00E56E11">
        <w:t xml:space="preserve">detail </w:t>
      </w:r>
      <w:r w:rsidR="008E5802" w:rsidRPr="0082142C">
        <w:t>of each model component</w:t>
      </w:r>
      <w:r w:rsidR="00E56E11">
        <w:t xml:space="preserve"> as well as newly added </w:t>
      </w:r>
      <w:r w:rsidR="00E56E11" w:rsidRPr="0082142C">
        <w:t>features</w:t>
      </w:r>
      <w:r w:rsidR="00E56E11">
        <w:t xml:space="preserve"> such as a visitor model will be added as they enter the CFRPM</w:t>
      </w:r>
      <w:r w:rsidR="00B23300">
        <w:t xml:space="preserve">.  </w:t>
      </w:r>
      <w:r w:rsidR="00B23300">
        <w:fldChar w:fldCharType="begin"/>
      </w:r>
      <w:r w:rsidR="00B23300">
        <w:instrText xml:space="preserve"> REF _Ref451756580 \h </w:instrText>
      </w:r>
      <w:r w:rsidR="00B23300">
        <w:fldChar w:fldCharType="separate"/>
      </w:r>
      <w:r w:rsidR="00F8097E">
        <w:rPr>
          <w:b/>
          <w:bCs/>
        </w:rPr>
        <w:t>Error! Reference source not found.</w:t>
      </w:r>
      <w:r w:rsidR="00B23300">
        <w:fldChar w:fldCharType="end"/>
      </w:r>
      <w:r w:rsidR="00B23300">
        <w:t xml:space="preserve"> presents a map of the model boundaries. </w:t>
      </w:r>
    </w:p>
    <w:p w14:paraId="07BDB9E1" w14:textId="6D1A6299" w:rsidR="001F6528" w:rsidRPr="00BD3C2F" w:rsidRDefault="00BD3C2F" w:rsidP="00515D19">
      <w:pPr>
        <w:spacing w:before="240" w:line="240" w:lineRule="auto"/>
        <w:jc w:val="center"/>
        <w:rPr>
          <w:rFonts w:eastAsia="Calibri" w:cs="Times New Roman"/>
          <w:bCs/>
          <w:color w:val="4F81BD"/>
          <w:sz w:val="24"/>
          <w:szCs w:val="18"/>
        </w:rPr>
      </w:pPr>
      <w:bookmarkStart w:id="50" w:name="_Toc451853764"/>
      <w:r w:rsidRPr="00BD3C2F">
        <w:rPr>
          <w:rFonts w:eastAsia="Calibri" w:cs="Times New Roman"/>
          <w:bCs/>
          <w:color w:val="4F81BD"/>
          <w:sz w:val="24"/>
          <w:szCs w:val="18"/>
        </w:rPr>
        <w:t xml:space="preserve">Figure </w:t>
      </w:r>
      <w:r w:rsidRPr="00BD3C2F">
        <w:rPr>
          <w:rFonts w:eastAsia="Calibri" w:cs="Times New Roman"/>
          <w:bCs/>
          <w:color w:val="4F81BD"/>
          <w:sz w:val="24"/>
          <w:szCs w:val="18"/>
        </w:rPr>
        <w:fldChar w:fldCharType="begin"/>
      </w:r>
      <w:r w:rsidRPr="00BD3C2F">
        <w:rPr>
          <w:rFonts w:eastAsia="Calibri" w:cs="Times New Roman"/>
          <w:bCs/>
          <w:color w:val="4F81BD"/>
          <w:sz w:val="24"/>
          <w:szCs w:val="18"/>
        </w:rPr>
        <w:instrText xml:space="preserve"> STYLEREF 1 \s </w:instrText>
      </w:r>
      <w:r w:rsidRPr="00BD3C2F">
        <w:rPr>
          <w:rFonts w:eastAsia="Calibri" w:cs="Times New Roman"/>
          <w:bCs/>
          <w:color w:val="4F81BD"/>
          <w:sz w:val="24"/>
          <w:szCs w:val="18"/>
        </w:rPr>
        <w:fldChar w:fldCharType="separate"/>
      </w:r>
      <w:r w:rsidR="00F8097E">
        <w:rPr>
          <w:rFonts w:eastAsia="Calibri" w:cs="Times New Roman"/>
          <w:bCs/>
          <w:noProof/>
          <w:color w:val="4F81BD"/>
          <w:sz w:val="24"/>
          <w:szCs w:val="18"/>
        </w:rPr>
        <w:t>1</w:t>
      </w:r>
      <w:r w:rsidRPr="00BD3C2F">
        <w:rPr>
          <w:rFonts w:eastAsia="Calibri" w:cs="Times New Roman"/>
          <w:bCs/>
          <w:color w:val="4F81BD"/>
          <w:sz w:val="24"/>
          <w:szCs w:val="18"/>
        </w:rPr>
        <w:fldChar w:fldCharType="end"/>
      </w:r>
      <w:r w:rsidRPr="00BD3C2F">
        <w:rPr>
          <w:rFonts w:eastAsia="Calibri" w:cs="Times New Roman"/>
          <w:bCs/>
          <w:color w:val="4F81BD"/>
          <w:sz w:val="24"/>
          <w:szCs w:val="18"/>
        </w:rPr>
        <w:noBreakHyphen/>
      </w:r>
      <w:r w:rsidRPr="00BD3C2F">
        <w:rPr>
          <w:rFonts w:eastAsia="Calibri" w:cs="Times New Roman"/>
          <w:bCs/>
          <w:color w:val="4F81BD"/>
          <w:sz w:val="24"/>
          <w:szCs w:val="18"/>
        </w:rPr>
        <w:fldChar w:fldCharType="begin"/>
      </w:r>
      <w:r w:rsidRPr="00BD3C2F">
        <w:rPr>
          <w:rFonts w:eastAsia="Calibri" w:cs="Times New Roman"/>
          <w:bCs/>
          <w:color w:val="4F81BD"/>
          <w:sz w:val="24"/>
          <w:szCs w:val="18"/>
        </w:rPr>
        <w:instrText xml:space="preserve"> SEQ Figure \* ARABIC \s 1 </w:instrText>
      </w:r>
      <w:r w:rsidRPr="00BD3C2F">
        <w:rPr>
          <w:rFonts w:eastAsia="Calibri" w:cs="Times New Roman"/>
          <w:bCs/>
          <w:color w:val="4F81BD"/>
          <w:sz w:val="24"/>
          <w:szCs w:val="18"/>
        </w:rPr>
        <w:fldChar w:fldCharType="separate"/>
      </w:r>
      <w:r w:rsidR="00F8097E">
        <w:rPr>
          <w:rFonts w:eastAsia="Calibri" w:cs="Times New Roman"/>
          <w:bCs/>
          <w:noProof/>
          <w:color w:val="4F81BD"/>
          <w:sz w:val="24"/>
          <w:szCs w:val="18"/>
        </w:rPr>
        <w:t>2</w:t>
      </w:r>
      <w:r w:rsidRPr="00BD3C2F">
        <w:rPr>
          <w:rFonts w:eastAsia="Calibri" w:cs="Times New Roman"/>
          <w:bCs/>
          <w:color w:val="4F81BD"/>
          <w:sz w:val="24"/>
          <w:szCs w:val="18"/>
        </w:rPr>
        <w:fldChar w:fldCharType="end"/>
      </w:r>
      <w:r w:rsidRPr="00BD3C2F">
        <w:rPr>
          <w:rFonts w:eastAsia="Calibri" w:cs="Times New Roman"/>
          <w:bCs/>
          <w:color w:val="4F81BD"/>
          <w:sz w:val="24"/>
          <w:szCs w:val="18"/>
        </w:rPr>
        <w:t xml:space="preserve">: </w:t>
      </w:r>
      <w:r>
        <w:rPr>
          <w:rFonts w:eastAsia="Calibri" w:cs="Times New Roman"/>
          <w:bCs/>
          <w:color w:val="4F81BD"/>
          <w:sz w:val="24"/>
          <w:szCs w:val="18"/>
        </w:rPr>
        <w:t xml:space="preserve">Example </w:t>
      </w:r>
      <w:r w:rsidRPr="00BD3C2F">
        <w:rPr>
          <w:rFonts w:eastAsia="Calibri" w:cs="Times New Roman"/>
          <w:bCs/>
          <w:color w:val="4F81BD"/>
          <w:sz w:val="24"/>
          <w:szCs w:val="18"/>
        </w:rPr>
        <w:t xml:space="preserve">Model </w:t>
      </w:r>
      <w:r>
        <w:rPr>
          <w:rFonts w:eastAsia="Calibri" w:cs="Times New Roman"/>
          <w:bCs/>
          <w:color w:val="4F81BD"/>
          <w:sz w:val="24"/>
          <w:szCs w:val="18"/>
        </w:rPr>
        <w:t>Extent</w:t>
      </w:r>
      <w:bookmarkEnd w:id="50"/>
    </w:p>
    <w:p w14:paraId="46F1A64B" w14:textId="50A9D130" w:rsidR="0034305E" w:rsidRDefault="0034305E" w:rsidP="00E22478">
      <w:pPr>
        <w:pStyle w:val="Heading2"/>
      </w:pPr>
      <w:r>
        <w:t xml:space="preserve"> </w:t>
      </w:r>
      <w:bookmarkStart w:id="51" w:name="_Toc451853629"/>
      <w:r>
        <w:t>Regional Travel Patterns</w:t>
      </w:r>
      <w:bookmarkEnd w:id="51"/>
    </w:p>
    <w:p w14:paraId="32A7F7CB" w14:textId="3EBA4D33" w:rsidR="007129D9" w:rsidRPr="00C11076" w:rsidRDefault="007129D9" w:rsidP="0034305E">
      <w:pPr>
        <w:pStyle w:val="CommentText"/>
        <w:rPr>
          <w:rFonts w:eastAsiaTheme="minorHAnsi" w:cstheme="minorBidi"/>
          <w:sz w:val="22"/>
          <w:szCs w:val="22"/>
        </w:rPr>
      </w:pPr>
      <w:r w:rsidRPr="00C11076">
        <w:rPr>
          <w:rFonts w:eastAsiaTheme="minorHAnsi" w:cstheme="minorBidi"/>
          <w:sz w:val="22"/>
          <w:szCs w:val="22"/>
        </w:rPr>
        <w:t>Travel patterns in the CFRPM region are complex, i.e. inter county, and generally auto-oriented.  In this section two data reviews will be provided</w:t>
      </w:r>
      <w:r w:rsidR="00992774" w:rsidRPr="00C11076">
        <w:rPr>
          <w:rFonts w:eastAsiaTheme="minorHAnsi" w:cstheme="minorBidi"/>
          <w:sz w:val="22"/>
          <w:szCs w:val="22"/>
        </w:rPr>
        <w:t xml:space="preserve"> to capture the travel patterns of the region</w:t>
      </w:r>
      <w:r w:rsidRPr="00C11076">
        <w:rPr>
          <w:rFonts w:eastAsiaTheme="minorHAnsi" w:cstheme="minorBidi"/>
          <w:sz w:val="22"/>
          <w:szCs w:val="22"/>
        </w:rPr>
        <w:t>:</w:t>
      </w:r>
    </w:p>
    <w:p w14:paraId="4B8ADDD4" w14:textId="7475E6D3" w:rsidR="007129D9" w:rsidRPr="00C11076" w:rsidRDefault="007129D9" w:rsidP="007129D9">
      <w:pPr>
        <w:pStyle w:val="CommentText"/>
        <w:numPr>
          <w:ilvl w:val="0"/>
          <w:numId w:val="29"/>
        </w:numPr>
        <w:rPr>
          <w:rFonts w:eastAsiaTheme="minorHAnsi" w:cstheme="minorBidi"/>
          <w:sz w:val="22"/>
          <w:szCs w:val="22"/>
        </w:rPr>
      </w:pPr>
      <w:r w:rsidRPr="00C11076">
        <w:rPr>
          <w:rFonts w:eastAsiaTheme="minorHAnsi" w:cstheme="minorBidi"/>
          <w:sz w:val="22"/>
          <w:szCs w:val="22"/>
        </w:rPr>
        <w:t>American Community Survey (ACS) mode share 2009-2015</w:t>
      </w:r>
      <w:r w:rsidR="009F354F" w:rsidRPr="00C11076">
        <w:rPr>
          <w:rFonts w:eastAsiaTheme="minorHAnsi" w:cstheme="minorBidi"/>
          <w:sz w:val="22"/>
          <w:szCs w:val="22"/>
        </w:rPr>
        <w:t>.</w:t>
      </w:r>
    </w:p>
    <w:p w14:paraId="6A251B18" w14:textId="77777777" w:rsidR="009F354F" w:rsidRPr="00C11076" w:rsidRDefault="009F354F" w:rsidP="009F354F">
      <w:pPr>
        <w:pStyle w:val="CommentText"/>
        <w:numPr>
          <w:ilvl w:val="0"/>
          <w:numId w:val="29"/>
        </w:numPr>
        <w:rPr>
          <w:rFonts w:eastAsiaTheme="minorHAnsi" w:cstheme="minorBidi"/>
          <w:sz w:val="22"/>
          <w:szCs w:val="22"/>
        </w:rPr>
      </w:pPr>
      <w:r w:rsidRPr="00C11076">
        <w:rPr>
          <w:rFonts w:eastAsiaTheme="minorHAnsi" w:cstheme="minorBidi"/>
          <w:sz w:val="22"/>
          <w:szCs w:val="22"/>
        </w:rPr>
        <w:t>Inter and intra-county workers flows using U.S. Census Bureau Longitudinal Employer-Household Dynamics (LODES) data.</w:t>
      </w:r>
    </w:p>
    <w:p w14:paraId="26D8305F" w14:textId="0DD84362" w:rsidR="007129D9" w:rsidRPr="00C11076" w:rsidRDefault="007129D9" w:rsidP="00585207">
      <w:pPr>
        <w:pStyle w:val="CommentText"/>
        <w:ind w:left="720"/>
        <w:rPr>
          <w:rFonts w:eastAsiaTheme="minorHAnsi" w:cstheme="minorBidi"/>
          <w:sz w:val="22"/>
          <w:szCs w:val="22"/>
        </w:rPr>
      </w:pPr>
    </w:p>
    <w:p w14:paraId="39C4E9CE" w14:textId="331F2298" w:rsidR="00992774" w:rsidRPr="00C11076" w:rsidRDefault="00992774" w:rsidP="0034305E">
      <w:pPr>
        <w:pStyle w:val="CommentText"/>
        <w:rPr>
          <w:rFonts w:eastAsiaTheme="minorHAnsi" w:cstheme="minorBidi"/>
          <w:sz w:val="22"/>
          <w:szCs w:val="22"/>
        </w:rPr>
      </w:pPr>
      <w:r w:rsidRPr="00C11076">
        <w:rPr>
          <w:rFonts w:eastAsiaTheme="minorHAnsi" w:cstheme="minorBidi"/>
          <w:sz w:val="22"/>
          <w:szCs w:val="22"/>
        </w:rPr>
        <w:t>It is expected that the CFRPM will continue to be designed to capture the complexity of the travel patterns that emerge from this data review.</w:t>
      </w:r>
      <w:r w:rsidR="00FE4D23" w:rsidRPr="00C11076">
        <w:rPr>
          <w:rFonts w:eastAsiaTheme="minorHAnsi" w:cstheme="minorBidi"/>
          <w:sz w:val="22"/>
          <w:szCs w:val="22"/>
        </w:rPr>
        <w:t xml:space="preserve"> The dependence on auto travel for work trips, either as a driver or passenger, is an important part of understanding the region</w:t>
      </w:r>
      <w:r w:rsidR="009703E5" w:rsidRPr="00C11076">
        <w:rPr>
          <w:rFonts w:eastAsiaTheme="minorHAnsi" w:cstheme="minorBidi"/>
          <w:sz w:val="22"/>
          <w:szCs w:val="22"/>
        </w:rPr>
        <w:t>’s travel patterns</w:t>
      </w:r>
      <w:r w:rsidR="00FE4D23" w:rsidRPr="00C11076">
        <w:rPr>
          <w:rFonts w:eastAsiaTheme="minorHAnsi" w:cstheme="minorBidi"/>
          <w:sz w:val="22"/>
          <w:szCs w:val="22"/>
        </w:rPr>
        <w:t xml:space="preserve">. </w:t>
      </w:r>
    </w:p>
    <w:p w14:paraId="7772EC80" w14:textId="77777777" w:rsidR="00836057" w:rsidRPr="004537BF" w:rsidRDefault="00836057" w:rsidP="00836057">
      <w:pPr>
        <w:pStyle w:val="Heading3"/>
      </w:pPr>
      <w:bookmarkStart w:id="52" w:name="_Toc451853630"/>
      <w:r w:rsidRPr="004537BF">
        <w:t>Commute Mode Share</w:t>
      </w:r>
      <w:bookmarkEnd w:id="52"/>
    </w:p>
    <w:p w14:paraId="10C63146" w14:textId="0378786F" w:rsidR="00836057" w:rsidRPr="00C11076" w:rsidRDefault="00824E6D" w:rsidP="00655863">
      <w:pPr>
        <w:pStyle w:val="CommentText"/>
        <w:rPr>
          <w:rFonts w:eastAsiaTheme="minorHAnsi" w:cstheme="minorBidi"/>
          <w:sz w:val="22"/>
          <w:szCs w:val="22"/>
        </w:rPr>
      </w:pPr>
      <w:r w:rsidRPr="00C11076">
        <w:rPr>
          <w:rFonts w:eastAsiaTheme="minorHAnsi" w:cstheme="minorBidi"/>
          <w:sz w:val="22"/>
          <w:szCs w:val="22"/>
        </w:rPr>
        <w:fldChar w:fldCharType="begin"/>
      </w:r>
      <w:r w:rsidRPr="00C11076">
        <w:rPr>
          <w:rFonts w:eastAsiaTheme="minorHAnsi" w:cstheme="minorBidi"/>
          <w:sz w:val="22"/>
          <w:szCs w:val="22"/>
        </w:rPr>
        <w:instrText xml:space="preserve"> REF _Ref451758343 \h </w:instrText>
      </w:r>
      <w:r w:rsidR="00655863" w:rsidRPr="00C11076">
        <w:rPr>
          <w:rFonts w:eastAsiaTheme="minorHAnsi" w:cstheme="minorBidi"/>
          <w:sz w:val="22"/>
          <w:szCs w:val="22"/>
        </w:rPr>
        <w:instrText xml:space="preserve"> \* MERGEFORMAT </w:instrText>
      </w:r>
      <w:r w:rsidRPr="00C11076">
        <w:rPr>
          <w:rFonts w:eastAsiaTheme="minorHAnsi" w:cstheme="minorBidi"/>
          <w:sz w:val="22"/>
          <w:szCs w:val="22"/>
        </w:rPr>
      </w:r>
      <w:r w:rsidRPr="00C11076">
        <w:rPr>
          <w:rFonts w:eastAsiaTheme="minorHAnsi" w:cstheme="minorBidi"/>
          <w:sz w:val="22"/>
          <w:szCs w:val="22"/>
        </w:rPr>
        <w:fldChar w:fldCharType="separate"/>
      </w:r>
      <w:r w:rsidR="00F8097E" w:rsidRPr="00F8097E">
        <w:rPr>
          <w:rFonts w:eastAsiaTheme="minorHAnsi" w:cstheme="minorBidi"/>
          <w:sz w:val="22"/>
          <w:szCs w:val="22"/>
        </w:rPr>
        <w:t>Table 1</w:t>
      </w:r>
      <w:r w:rsidR="00F8097E" w:rsidRPr="00F8097E">
        <w:rPr>
          <w:rFonts w:eastAsiaTheme="minorHAnsi" w:cstheme="minorBidi"/>
          <w:sz w:val="22"/>
          <w:szCs w:val="22"/>
        </w:rPr>
        <w:noBreakHyphen/>
        <w:t>1</w:t>
      </w:r>
      <w:r w:rsidRPr="00C11076">
        <w:rPr>
          <w:rFonts w:eastAsiaTheme="minorHAnsi" w:cstheme="minorBidi"/>
          <w:sz w:val="22"/>
          <w:szCs w:val="22"/>
        </w:rPr>
        <w:fldChar w:fldCharType="end"/>
      </w:r>
      <w:r w:rsidRPr="00C11076">
        <w:rPr>
          <w:rFonts w:eastAsiaTheme="minorHAnsi" w:cstheme="minorBidi"/>
          <w:sz w:val="22"/>
          <w:szCs w:val="22"/>
        </w:rPr>
        <w:t xml:space="preserve"> </w:t>
      </w:r>
      <w:r w:rsidR="00836057" w:rsidRPr="00C11076">
        <w:rPr>
          <w:rFonts w:eastAsiaTheme="minorHAnsi" w:cstheme="minorBidi"/>
          <w:sz w:val="22"/>
          <w:szCs w:val="22"/>
        </w:rPr>
        <w:t xml:space="preserve">shows that in Orange County, driving alone is the dominant mode of travel to work, registering around 80% of total work trips between 2009 and 2013, according to ACS estimates.  Carpooling accounts for about 12% of commute trips, while telecommuting, non-motorized </w:t>
      </w:r>
      <w:r w:rsidR="00836057" w:rsidRPr="00C11076">
        <w:rPr>
          <w:rFonts w:eastAsiaTheme="minorHAnsi" w:cstheme="minorBidi"/>
          <w:sz w:val="22"/>
          <w:szCs w:val="22"/>
        </w:rPr>
        <w:lastRenderedPageBreak/>
        <w:t xml:space="preserve">modes, and public transit account for the remaining 8%.  These commute mode shares have remained stable over the latest 5 years of ACS 5-year estimates. </w:t>
      </w:r>
    </w:p>
    <w:p w14:paraId="326F2994" w14:textId="564F92FC" w:rsidR="00604657" w:rsidRDefault="00604657" w:rsidP="00604657">
      <w:pPr>
        <w:pStyle w:val="Caption"/>
      </w:pPr>
      <w:bookmarkStart w:id="53" w:name="_Ref451758343"/>
      <w:bookmarkStart w:id="54" w:name="_Toc451853734"/>
      <w:r>
        <w:t xml:space="preserve">Table </w:t>
      </w:r>
      <w:fldSimple w:instr=" STYLEREF 1 \s ">
        <w:r w:rsidR="00F8097E">
          <w:rPr>
            <w:noProof/>
          </w:rPr>
          <w:t>1</w:t>
        </w:r>
      </w:fldSimple>
      <w:r>
        <w:noBreakHyphen/>
      </w:r>
      <w:fldSimple w:instr=" SEQ Table \* ARABIC \s 1 ">
        <w:r w:rsidR="00F8097E">
          <w:rPr>
            <w:noProof/>
          </w:rPr>
          <w:t>1</w:t>
        </w:r>
      </w:fldSimple>
      <w:bookmarkEnd w:id="53"/>
      <w:r w:rsidR="00AB3618">
        <w:t>: Five Year Commute Mode Share</w:t>
      </w:r>
      <w:r w:rsidR="00824E6D">
        <w:t xml:space="preserve"> (Sample</w:t>
      </w:r>
      <w:r w:rsidR="00504BFF">
        <w:t>)</w:t>
      </w:r>
      <w:bookmarkEnd w:id="54"/>
    </w:p>
    <w:tbl>
      <w:tblPr>
        <w:tblStyle w:val="TableGrid"/>
        <w:tblpPr w:leftFromText="180" w:rightFromText="180" w:vertAnchor="text" w:horzAnchor="margin" w:tblpXSpec="center" w:tblpY="96"/>
        <w:tblW w:w="7920" w:type="dxa"/>
        <w:tblLayout w:type="fixed"/>
        <w:tblCellMar>
          <w:top w:w="43" w:type="dxa"/>
          <w:left w:w="58" w:type="dxa"/>
          <w:bottom w:w="29" w:type="dxa"/>
          <w:right w:w="58" w:type="dxa"/>
        </w:tblCellMar>
        <w:tblLook w:val="04A0" w:firstRow="1" w:lastRow="0" w:firstColumn="1" w:lastColumn="0" w:noHBand="0" w:noVBand="1"/>
      </w:tblPr>
      <w:tblGrid>
        <w:gridCol w:w="4018"/>
        <w:gridCol w:w="780"/>
        <w:gridCol w:w="780"/>
        <w:gridCol w:w="781"/>
        <w:gridCol w:w="780"/>
        <w:gridCol w:w="781"/>
      </w:tblGrid>
      <w:tr w:rsidR="008C5973" w:rsidRPr="00494329" w14:paraId="037F3266" w14:textId="77777777" w:rsidTr="008C5973">
        <w:trPr>
          <w:trHeight w:val="276"/>
        </w:trPr>
        <w:tc>
          <w:tcPr>
            <w:tcW w:w="4018" w:type="dxa"/>
            <w:tcBorders>
              <w:bottom w:val="single" w:sz="4" w:space="0" w:color="auto"/>
            </w:tcBorders>
            <w:shd w:val="clear" w:color="auto" w:fill="62758C"/>
            <w:vAlign w:val="center"/>
          </w:tcPr>
          <w:p w14:paraId="49CE924B" w14:textId="77777777" w:rsidR="008C5973" w:rsidRPr="00494329" w:rsidRDefault="008C5973" w:rsidP="008C5973">
            <w:pPr>
              <w:pStyle w:val="TableCell"/>
              <w:spacing w:after="80"/>
              <w:jc w:val="left"/>
              <w:rPr>
                <w:color w:val="FFFFFF" w:themeColor="background1"/>
                <w:sz w:val="20"/>
              </w:rPr>
            </w:pPr>
            <w:r w:rsidRPr="00494329">
              <w:rPr>
                <w:color w:val="FFFFFF" w:themeColor="background1"/>
                <w:sz w:val="20"/>
              </w:rPr>
              <w:t>Mode</w:t>
            </w:r>
          </w:p>
        </w:tc>
        <w:tc>
          <w:tcPr>
            <w:tcW w:w="780" w:type="dxa"/>
            <w:tcBorders>
              <w:bottom w:val="single" w:sz="4" w:space="0" w:color="auto"/>
            </w:tcBorders>
            <w:shd w:val="clear" w:color="auto" w:fill="62758C"/>
            <w:vAlign w:val="center"/>
          </w:tcPr>
          <w:p w14:paraId="14CF2AAE" w14:textId="77777777" w:rsidR="008C5973" w:rsidRPr="00494329" w:rsidRDefault="008C5973" w:rsidP="008C5973">
            <w:pPr>
              <w:pStyle w:val="TableCell"/>
              <w:spacing w:after="80"/>
              <w:rPr>
                <w:rFonts w:cs="Times New Roman"/>
                <w:bCs/>
                <w:color w:val="FFFFFF" w:themeColor="background1"/>
                <w:sz w:val="20"/>
              </w:rPr>
            </w:pPr>
            <w:r w:rsidRPr="00494329">
              <w:rPr>
                <w:rFonts w:cs="Times New Roman"/>
                <w:bCs/>
                <w:color w:val="FFFFFF" w:themeColor="background1"/>
                <w:sz w:val="20"/>
              </w:rPr>
              <w:t>2009</w:t>
            </w:r>
          </w:p>
        </w:tc>
        <w:tc>
          <w:tcPr>
            <w:tcW w:w="780" w:type="dxa"/>
            <w:tcBorders>
              <w:bottom w:val="single" w:sz="4" w:space="0" w:color="auto"/>
            </w:tcBorders>
            <w:shd w:val="clear" w:color="auto" w:fill="62758C"/>
            <w:vAlign w:val="center"/>
          </w:tcPr>
          <w:p w14:paraId="6AA50A1C" w14:textId="77777777" w:rsidR="008C5973" w:rsidRPr="00494329" w:rsidRDefault="008C5973" w:rsidP="008C5973">
            <w:pPr>
              <w:pStyle w:val="TableCell"/>
              <w:spacing w:after="80"/>
              <w:rPr>
                <w:rFonts w:cs="Times New Roman"/>
                <w:bCs/>
                <w:color w:val="FFFFFF" w:themeColor="background1"/>
                <w:sz w:val="20"/>
              </w:rPr>
            </w:pPr>
            <w:r w:rsidRPr="00494329">
              <w:rPr>
                <w:rFonts w:cs="Times New Roman"/>
                <w:bCs/>
                <w:color w:val="FFFFFF" w:themeColor="background1"/>
                <w:sz w:val="20"/>
              </w:rPr>
              <w:t>2010</w:t>
            </w:r>
          </w:p>
        </w:tc>
        <w:tc>
          <w:tcPr>
            <w:tcW w:w="781" w:type="dxa"/>
            <w:tcBorders>
              <w:bottom w:val="single" w:sz="4" w:space="0" w:color="auto"/>
            </w:tcBorders>
            <w:shd w:val="clear" w:color="auto" w:fill="62758C"/>
            <w:vAlign w:val="center"/>
          </w:tcPr>
          <w:p w14:paraId="5881B727" w14:textId="77777777" w:rsidR="008C5973" w:rsidRPr="00494329" w:rsidRDefault="008C5973" w:rsidP="008C5973">
            <w:pPr>
              <w:pStyle w:val="TableCell"/>
              <w:spacing w:after="80"/>
              <w:rPr>
                <w:rFonts w:cs="Times New Roman"/>
                <w:bCs/>
                <w:color w:val="FFFFFF" w:themeColor="background1"/>
                <w:sz w:val="20"/>
              </w:rPr>
            </w:pPr>
            <w:r w:rsidRPr="00494329">
              <w:rPr>
                <w:rFonts w:cs="Times New Roman"/>
                <w:bCs/>
                <w:color w:val="FFFFFF" w:themeColor="background1"/>
                <w:sz w:val="20"/>
              </w:rPr>
              <w:t>2011</w:t>
            </w:r>
          </w:p>
        </w:tc>
        <w:tc>
          <w:tcPr>
            <w:tcW w:w="780" w:type="dxa"/>
            <w:tcBorders>
              <w:bottom w:val="single" w:sz="4" w:space="0" w:color="auto"/>
            </w:tcBorders>
            <w:shd w:val="clear" w:color="auto" w:fill="62758C"/>
            <w:vAlign w:val="center"/>
          </w:tcPr>
          <w:p w14:paraId="035C2AFD" w14:textId="77777777" w:rsidR="008C5973" w:rsidRPr="00494329" w:rsidRDefault="008C5973" w:rsidP="008C5973">
            <w:pPr>
              <w:pStyle w:val="TableCell"/>
              <w:spacing w:after="80"/>
              <w:rPr>
                <w:rFonts w:cs="Times New Roman"/>
                <w:bCs/>
                <w:color w:val="FFFFFF" w:themeColor="background1"/>
                <w:sz w:val="20"/>
              </w:rPr>
            </w:pPr>
            <w:r w:rsidRPr="00494329">
              <w:rPr>
                <w:rFonts w:cs="Times New Roman"/>
                <w:bCs/>
                <w:color w:val="FFFFFF" w:themeColor="background1"/>
                <w:sz w:val="20"/>
              </w:rPr>
              <w:t>2012</w:t>
            </w:r>
          </w:p>
        </w:tc>
        <w:tc>
          <w:tcPr>
            <w:tcW w:w="781" w:type="dxa"/>
            <w:tcBorders>
              <w:bottom w:val="single" w:sz="4" w:space="0" w:color="auto"/>
            </w:tcBorders>
            <w:shd w:val="clear" w:color="auto" w:fill="62758C"/>
            <w:vAlign w:val="center"/>
          </w:tcPr>
          <w:p w14:paraId="01E9DAE5" w14:textId="77777777" w:rsidR="008C5973" w:rsidRPr="00494329" w:rsidRDefault="008C5973" w:rsidP="008C5973">
            <w:pPr>
              <w:pStyle w:val="TableCell"/>
              <w:spacing w:after="80"/>
              <w:rPr>
                <w:rFonts w:cs="Times New Roman"/>
                <w:bCs/>
                <w:color w:val="FFFFFF" w:themeColor="background1"/>
                <w:sz w:val="20"/>
              </w:rPr>
            </w:pPr>
            <w:r w:rsidRPr="00494329">
              <w:rPr>
                <w:rFonts w:cs="Times New Roman"/>
                <w:bCs/>
                <w:color w:val="FFFFFF" w:themeColor="background1"/>
                <w:sz w:val="20"/>
              </w:rPr>
              <w:t>2013</w:t>
            </w:r>
          </w:p>
        </w:tc>
      </w:tr>
      <w:tr w:rsidR="008C5973" w:rsidRPr="004B4EAE" w14:paraId="6E5A110A" w14:textId="77777777" w:rsidTr="008C5973">
        <w:trPr>
          <w:trHeight w:val="195"/>
        </w:trPr>
        <w:tc>
          <w:tcPr>
            <w:tcW w:w="4018" w:type="dxa"/>
            <w:tcBorders>
              <w:bottom w:val="single" w:sz="4" w:space="0" w:color="auto"/>
            </w:tcBorders>
            <w:shd w:val="clear" w:color="auto" w:fill="E6E7ED"/>
          </w:tcPr>
          <w:p w14:paraId="41BD372B" w14:textId="77777777" w:rsidR="008C5973" w:rsidRPr="004B4EAE" w:rsidRDefault="008C5973" w:rsidP="008C5973">
            <w:pPr>
              <w:rPr>
                <w:rFonts w:ascii="Arial Narrow" w:eastAsia="Times New Roman" w:hAnsi="Arial Narrow" w:cs="Arial"/>
                <w:bCs/>
                <w:color w:val="222222"/>
                <w:szCs w:val="16"/>
              </w:rPr>
            </w:pPr>
            <w:r w:rsidRPr="004B4EAE">
              <w:rPr>
                <w:rFonts w:ascii="Arial Narrow" w:eastAsia="Times New Roman" w:hAnsi="Arial Narrow" w:cs="Arial"/>
                <w:bCs/>
                <w:color w:val="222222"/>
                <w:szCs w:val="16"/>
              </w:rPr>
              <w:t>Drove Alone</w:t>
            </w:r>
          </w:p>
        </w:tc>
        <w:tc>
          <w:tcPr>
            <w:tcW w:w="780" w:type="dxa"/>
            <w:tcBorders>
              <w:bottom w:val="single" w:sz="4" w:space="0" w:color="auto"/>
            </w:tcBorders>
            <w:shd w:val="clear" w:color="auto" w:fill="E6E7ED"/>
          </w:tcPr>
          <w:p w14:paraId="12FA3B5D" w14:textId="77777777" w:rsidR="008C5973" w:rsidRPr="004B4EAE" w:rsidRDefault="008C5973" w:rsidP="008C5973">
            <w:pPr>
              <w:pStyle w:val="TableCell"/>
              <w:rPr>
                <w:color w:val="222222"/>
                <w:szCs w:val="16"/>
              </w:rPr>
            </w:pPr>
            <w:r w:rsidRPr="004B4EAE">
              <w:rPr>
                <w:color w:val="222222"/>
                <w:szCs w:val="16"/>
              </w:rPr>
              <w:t>79.3%</w:t>
            </w:r>
          </w:p>
        </w:tc>
        <w:tc>
          <w:tcPr>
            <w:tcW w:w="780" w:type="dxa"/>
            <w:tcBorders>
              <w:bottom w:val="single" w:sz="4" w:space="0" w:color="auto"/>
            </w:tcBorders>
            <w:shd w:val="clear" w:color="auto" w:fill="E6E7ED"/>
          </w:tcPr>
          <w:p w14:paraId="24C425AB" w14:textId="77777777" w:rsidR="008C5973" w:rsidRPr="004B4EAE" w:rsidRDefault="008C5973" w:rsidP="008C5973">
            <w:pPr>
              <w:pStyle w:val="TableCell"/>
              <w:rPr>
                <w:color w:val="222222"/>
                <w:szCs w:val="16"/>
              </w:rPr>
            </w:pPr>
            <w:r w:rsidRPr="004B4EAE">
              <w:rPr>
                <w:color w:val="222222"/>
                <w:szCs w:val="16"/>
              </w:rPr>
              <w:t>80.2%</w:t>
            </w:r>
          </w:p>
        </w:tc>
        <w:tc>
          <w:tcPr>
            <w:tcW w:w="781" w:type="dxa"/>
            <w:tcBorders>
              <w:bottom w:val="single" w:sz="4" w:space="0" w:color="auto"/>
            </w:tcBorders>
            <w:shd w:val="clear" w:color="auto" w:fill="E6E7ED"/>
          </w:tcPr>
          <w:p w14:paraId="13E5E485" w14:textId="77777777" w:rsidR="008C5973" w:rsidRPr="004B4EAE" w:rsidRDefault="008C5973" w:rsidP="008C5973">
            <w:pPr>
              <w:pStyle w:val="TableCell"/>
              <w:rPr>
                <w:color w:val="222222"/>
                <w:szCs w:val="16"/>
              </w:rPr>
            </w:pPr>
            <w:r w:rsidRPr="004B4EAE">
              <w:rPr>
                <w:color w:val="222222"/>
                <w:szCs w:val="16"/>
              </w:rPr>
              <w:t>80.1%</w:t>
            </w:r>
          </w:p>
        </w:tc>
        <w:tc>
          <w:tcPr>
            <w:tcW w:w="780" w:type="dxa"/>
            <w:tcBorders>
              <w:bottom w:val="single" w:sz="4" w:space="0" w:color="auto"/>
            </w:tcBorders>
            <w:shd w:val="clear" w:color="auto" w:fill="E6E7ED"/>
          </w:tcPr>
          <w:p w14:paraId="757C7C28" w14:textId="77777777" w:rsidR="008C5973" w:rsidRPr="004B4EAE" w:rsidRDefault="008C5973" w:rsidP="008C5973">
            <w:pPr>
              <w:pStyle w:val="TableCell"/>
              <w:rPr>
                <w:color w:val="222222"/>
                <w:szCs w:val="16"/>
              </w:rPr>
            </w:pPr>
            <w:r w:rsidRPr="004B4EAE">
              <w:rPr>
                <w:color w:val="222222"/>
                <w:szCs w:val="16"/>
              </w:rPr>
              <w:t>79.3%</w:t>
            </w:r>
          </w:p>
        </w:tc>
        <w:tc>
          <w:tcPr>
            <w:tcW w:w="781" w:type="dxa"/>
            <w:tcBorders>
              <w:bottom w:val="single" w:sz="4" w:space="0" w:color="auto"/>
            </w:tcBorders>
            <w:shd w:val="clear" w:color="auto" w:fill="E6E7ED"/>
          </w:tcPr>
          <w:p w14:paraId="43B4136D" w14:textId="77777777" w:rsidR="008C5973" w:rsidRPr="004B4EAE" w:rsidRDefault="008C5973" w:rsidP="008C5973">
            <w:pPr>
              <w:pStyle w:val="TableCell"/>
              <w:rPr>
                <w:color w:val="222222"/>
                <w:szCs w:val="16"/>
              </w:rPr>
            </w:pPr>
            <w:r w:rsidRPr="004B4EAE">
              <w:rPr>
                <w:color w:val="222222"/>
                <w:szCs w:val="16"/>
              </w:rPr>
              <w:t>79.4%</w:t>
            </w:r>
          </w:p>
        </w:tc>
      </w:tr>
      <w:tr w:rsidR="008C5973" w:rsidRPr="004B4EAE" w14:paraId="50A477F1" w14:textId="77777777" w:rsidTr="008C5973">
        <w:trPr>
          <w:trHeight w:val="213"/>
        </w:trPr>
        <w:tc>
          <w:tcPr>
            <w:tcW w:w="4018" w:type="dxa"/>
            <w:tcBorders>
              <w:bottom w:val="single" w:sz="4" w:space="0" w:color="auto"/>
            </w:tcBorders>
            <w:shd w:val="clear" w:color="auto" w:fill="CECFDB"/>
          </w:tcPr>
          <w:p w14:paraId="104CA1AD" w14:textId="77777777" w:rsidR="008C5973" w:rsidRPr="004B4EAE" w:rsidRDefault="008C5973" w:rsidP="008C5973">
            <w:pPr>
              <w:rPr>
                <w:rFonts w:ascii="Arial Narrow" w:eastAsia="Times New Roman" w:hAnsi="Arial Narrow" w:cs="Arial"/>
                <w:bCs/>
                <w:color w:val="222222"/>
                <w:szCs w:val="16"/>
              </w:rPr>
            </w:pPr>
            <w:r w:rsidRPr="004B4EAE">
              <w:rPr>
                <w:rFonts w:ascii="Arial Narrow" w:eastAsia="Times New Roman" w:hAnsi="Arial Narrow" w:cs="Arial"/>
                <w:bCs/>
                <w:color w:val="222222"/>
                <w:szCs w:val="16"/>
              </w:rPr>
              <w:t>Carpooled</w:t>
            </w:r>
          </w:p>
        </w:tc>
        <w:tc>
          <w:tcPr>
            <w:tcW w:w="780" w:type="dxa"/>
            <w:tcBorders>
              <w:bottom w:val="single" w:sz="4" w:space="0" w:color="auto"/>
            </w:tcBorders>
            <w:shd w:val="clear" w:color="auto" w:fill="CECFDB"/>
          </w:tcPr>
          <w:p w14:paraId="66E312D5" w14:textId="77777777" w:rsidR="008C5973" w:rsidRPr="004B4EAE" w:rsidRDefault="008C5973" w:rsidP="008C5973">
            <w:pPr>
              <w:pStyle w:val="TableCell"/>
              <w:rPr>
                <w:color w:val="222222"/>
                <w:szCs w:val="16"/>
              </w:rPr>
            </w:pPr>
            <w:r w:rsidRPr="004B4EAE">
              <w:rPr>
                <w:color w:val="222222"/>
                <w:szCs w:val="16"/>
              </w:rPr>
              <w:t>12.7%</w:t>
            </w:r>
          </w:p>
        </w:tc>
        <w:tc>
          <w:tcPr>
            <w:tcW w:w="780" w:type="dxa"/>
            <w:tcBorders>
              <w:bottom w:val="single" w:sz="4" w:space="0" w:color="auto"/>
            </w:tcBorders>
            <w:shd w:val="clear" w:color="auto" w:fill="CECFDB"/>
          </w:tcPr>
          <w:p w14:paraId="30565CEE" w14:textId="77777777" w:rsidR="008C5973" w:rsidRPr="004B4EAE" w:rsidRDefault="008C5973" w:rsidP="008C5973">
            <w:pPr>
              <w:pStyle w:val="TableCell"/>
              <w:rPr>
                <w:color w:val="222222"/>
                <w:szCs w:val="16"/>
              </w:rPr>
            </w:pPr>
            <w:r w:rsidRPr="004B4EAE">
              <w:rPr>
                <w:color w:val="222222"/>
                <w:szCs w:val="16"/>
              </w:rPr>
              <w:t>11.8%</w:t>
            </w:r>
          </w:p>
        </w:tc>
        <w:tc>
          <w:tcPr>
            <w:tcW w:w="781" w:type="dxa"/>
            <w:tcBorders>
              <w:bottom w:val="single" w:sz="4" w:space="0" w:color="auto"/>
            </w:tcBorders>
            <w:shd w:val="clear" w:color="auto" w:fill="CECFDB"/>
          </w:tcPr>
          <w:p w14:paraId="7C37F158" w14:textId="77777777" w:rsidR="008C5973" w:rsidRPr="004B4EAE" w:rsidRDefault="008C5973" w:rsidP="008C5973">
            <w:pPr>
              <w:pStyle w:val="TableCell"/>
              <w:rPr>
                <w:color w:val="222222"/>
                <w:szCs w:val="16"/>
              </w:rPr>
            </w:pPr>
            <w:r w:rsidRPr="004B4EAE">
              <w:rPr>
                <w:color w:val="222222"/>
                <w:szCs w:val="16"/>
              </w:rPr>
              <w:t>11.8%</w:t>
            </w:r>
          </w:p>
        </w:tc>
        <w:tc>
          <w:tcPr>
            <w:tcW w:w="780" w:type="dxa"/>
            <w:tcBorders>
              <w:bottom w:val="single" w:sz="4" w:space="0" w:color="auto"/>
            </w:tcBorders>
            <w:shd w:val="clear" w:color="auto" w:fill="CECFDB"/>
          </w:tcPr>
          <w:p w14:paraId="0932C9D6" w14:textId="77777777" w:rsidR="008C5973" w:rsidRPr="004B4EAE" w:rsidRDefault="008C5973" w:rsidP="008C5973">
            <w:pPr>
              <w:pStyle w:val="TableCell"/>
              <w:rPr>
                <w:color w:val="222222"/>
                <w:szCs w:val="16"/>
              </w:rPr>
            </w:pPr>
            <w:r w:rsidRPr="004B4EAE">
              <w:rPr>
                <w:color w:val="222222"/>
                <w:szCs w:val="16"/>
              </w:rPr>
              <w:t>12.2%</w:t>
            </w:r>
          </w:p>
        </w:tc>
        <w:tc>
          <w:tcPr>
            <w:tcW w:w="781" w:type="dxa"/>
            <w:tcBorders>
              <w:bottom w:val="single" w:sz="4" w:space="0" w:color="auto"/>
            </w:tcBorders>
            <w:shd w:val="clear" w:color="auto" w:fill="CECFDB"/>
          </w:tcPr>
          <w:p w14:paraId="7C75DCCC" w14:textId="77777777" w:rsidR="008C5973" w:rsidRPr="004B4EAE" w:rsidRDefault="008C5973" w:rsidP="008C5973">
            <w:pPr>
              <w:pStyle w:val="TableCell"/>
              <w:rPr>
                <w:color w:val="222222"/>
                <w:szCs w:val="16"/>
              </w:rPr>
            </w:pPr>
            <w:r w:rsidRPr="004B4EAE">
              <w:rPr>
                <w:color w:val="222222"/>
                <w:szCs w:val="16"/>
              </w:rPr>
              <w:t>12.3%</w:t>
            </w:r>
          </w:p>
        </w:tc>
      </w:tr>
      <w:tr w:rsidR="008C5973" w:rsidRPr="004B4EAE" w14:paraId="3C5E4FD1" w14:textId="77777777" w:rsidTr="008C5973">
        <w:trPr>
          <w:trHeight w:val="186"/>
        </w:trPr>
        <w:tc>
          <w:tcPr>
            <w:tcW w:w="4018" w:type="dxa"/>
            <w:tcBorders>
              <w:bottom w:val="single" w:sz="4" w:space="0" w:color="auto"/>
            </w:tcBorders>
            <w:shd w:val="clear" w:color="auto" w:fill="E6E7ED"/>
          </w:tcPr>
          <w:p w14:paraId="509A3FE0" w14:textId="77777777" w:rsidR="008C5973" w:rsidRPr="004B4EAE" w:rsidRDefault="008C5973" w:rsidP="008C5973">
            <w:pPr>
              <w:rPr>
                <w:rFonts w:ascii="Arial Narrow" w:eastAsia="Times New Roman" w:hAnsi="Arial Narrow" w:cs="Arial"/>
                <w:bCs/>
                <w:color w:val="222222"/>
                <w:szCs w:val="16"/>
              </w:rPr>
            </w:pPr>
            <w:r w:rsidRPr="004B4EAE">
              <w:rPr>
                <w:rFonts w:ascii="Arial Narrow" w:eastAsia="Times New Roman" w:hAnsi="Arial Narrow" w:cs="Arial"/>
                <w:bCs/>
                <w:color w:val="222222"/>
                <w:szCs w:val="16"/>
              </w:rPr>
              <w:t>Public Transit</w:t>
            </w:r>
          </w:p>
        </w:tc>
        <w:tc>
          <w:tcPr>
            <w:tcW w:w="780" w:type="dxa"/>
            <w:tcBorders>
              <w:bottom w:val="single" w:sz="4" w:space="0" w:color="auto"/>
            </w:tcBorders>
            <w:shd w:val="clear" w:color="auto" w:fill="E6E7ED"/>
          </w:tcPr>
          <w:p w14:paraId="489160B9" w14:textId="77777777" w:rsidR="008C5973" w:rsidRPr="004B4EAE" w:rsidRDefault="008C5973" w:rsidP="008C5973">
            <w:pPr>
              <w:pStyle w:val="TableCell"/>
              <w:rPr>
                <w:color w:val="222222"/>
                <w:szCs w:val="16"/>
              </w:rPr>
            </w:pPr>
            <w:r w:rsidRPr="004B4EAE">
              <w:rPr>
                <w:color w:val="222222"/>
                <w:szCs w:val="16"/>
              </w:rPr>
              <w:t>0.5%</w:t>
            </w:r>
          </w:p>
        </w:tc>
        <w:tc>
          <w:tcPr>
            <w:tcW w:w="780" w:type="dxa"/>
            <w:tcBorders>
              <w:bottom w:val="single" w:sz="4" w:space="0" w:color="auto"/>
            </w:tcBorders>
            <w:shd w:val="clear" w:color="auto" w:fill="E6E7ED"/>
          </w:tcPr>
          <w:p w14:paraId="0C3865B6" w14:textId="77777777" w:rsidR="008C5973" w:rsidRPr="004B4EAE" w:rsidRDefault="008C5973" w:rsidP="008C5973">
            <w:pPr>
              <w:pStyle w:val="TableCell"/>
              <w:rPr>
                <w:color w:val="222222"/>
                <w:szCs w:val="16"/>
              </w:rPr>
            </w:pPr>
            <w:r w:rsidRPr="004B4EAE">
              <w:rPr>
                <w:color w:val="222222"/>
                <w:szCs w:val="16"/>
              </w:rPr>
              <w:t>0.6%</w:t>
            </w:r>
          </w:p>
        </w:tc>
        <w:tc>
          <w:tcPr>
            <w:tcW w:w="781" w:type="dxa"/>
            <w:tcBorders>
              <w:bottom w:val="single" w:sz="4" w:space="0" w:color="auto"/>
            </w:tcBorders>
            <w:shd w:val="clear" w:color="auto" w:fill="E6E7ED"/>
          </w:tcPr>
          <w:p w14:paraId="6AA2BC0D" w14:textId="77777777" w:rsidR="008C5973" w:rsidRPr="004B4EAE" w:rsidRDefault="008C5973" w:rsidP="008C5973">
            <w:pPr>
              <w:pStyle w:val="TableCell"/>
              <w:rPr>
                <w:color w:val="222222"/>
                <w:szCs w:val="16"/>
              </w:rPr>
            </w:pPr>
            <w:r w:rsidRPr="004B4EAE">
              <w:rPr>
                <w:color w:val="222222"/>
                <w:szCs w:val="16"/>
              </w:rPr>
              <w:t>0.6%</w:t>
            </w:r>
          </w:p>
        </w:tc>
        <w:tc>
          <w:tcPr>
            <w:tcW w:w="780" w:type="dxa"/>
            <w:tcBorders>
              <w:bottom w:val="single" w:sz="4" w:space="0" w:color="auto"/>
            </w:tcBorders>
            <w:shd w:val="clear" w:color="auto" w:fill="E6E7ED"/>
          </w:tcPr>
          <w:p w14:paraId="00151CC3" w14:textId="77777777" w:rsidR="008C5973" w:rsidRPr="004B4EAE" w:rsidRDefault="008C5973" w:rsidP="008C5973">
            <w:pPr>
              <w:pStyle w:val="TableCell"/>
              <w:rPr>
                <w:color w:val="222222"/>
                <w:szCs w:val="16"/>
              </w:rPr>
            </w:pPr>
            <w:r w:rsidRPr="004B4EAE">
              <w:rPr>
                <w:color w:val="222222"/>
                <w:szCs w:val="16"/>
              </w:rPr>
              <w:t>0.7%</w:t>
            </w:r>
          </w:p>
        </w:tc>
        <w:tc>
          <w:tcPr>
            <w:tcW w:w="781" w:type="dxa"/>
            <w:tcBorders>
              <w:bottom w:val="single" w:sz="4" w:space="0" w:color="auto"/>
            </w:tcBorders>
            <w:shd w:val="clear" w:color="auto" w:fill="E6E7ED"/>
          </w:tcPr>
          <w:p w14:paraId="44FD16BE" w14:textId="77777777" w:rsidR="008C5973" w:rsidRPr="004B4EAE" w:rsidRDefault="008C5973" w:rsidP="008C5973">
            <w:pPr>
              <w:pStyle w:val="TableCell"/>
              <w:rPr>
                <w:color w:val="222222"/>
                <w:szCs w:val="16"/>
              </w:rPr>
            </w:pPr>
            <w:r w:rsidRPr="004B4EAE">
              <w:rPr>
                <w:color w:val="222222"/>
                <w:szCs w:val="16"/>
              </w:rPr>
              <w:t>0.9%</w:t>
            </w:r>
          </w:p>
        </w:tc>
      </w:tr>
      <w:tr w:rsidR="008C5973" w:rsidRPr="004B4EAE" w14:paraId="104C939E" w14:textId="77777777" w:rsidTr="008C5973">
        <w:trPr>
          <w:trHeight w:val="258"/>
        </w:trPr>
        <w:tc>
          <w:tcPr>
            <w:tcW w:w="4018" w:type="dxa"/>
            <w:tcBorders>
              <w:bottom w:val="single" w:sz="4" w:space="0" w:color="auto"/>
            </w:tcBorders>
            <w:shd w:val="clear" w:color="auto" w:fill="CECFDB"/>
          </w:tcPr>
          <w:p w14:paraId="0928CF68" w14:textId="77777777" w:rsidR="008C5973" w:rsidRPr="004B4EAE" w:rsidRDefault="008C5973" w:rsidP="008C5973">
            <w:pPr>
              <w:rPr>
                <w:rFonts w:ascii="Arial Narrow" w:eastAsia="Times New Roman" w:hAnsi="Arial Narrow" w:cs="Arial"/>
                <w:bCs/>
                <w:color w:val="222222"/>
                <w:szCs w:val="16"/>
              </w:rPr>
            </w:pPr>
            <w:r w:rsidRPr="004B4EAE">
              <w:rPr>
                <w:rFonts w:ascii="Arial Narrow" w:eastAsia="Times New Roman" w:hAnsi="Arial Narrow" w:cs="Arial"/>
                <w:bCs/>
                <w:color w:val="222222"/>
                <w:szCs w:val="16"/>
              </w:rPr>
              <w:t>Walked or Bicycled</w:t>
            </w:r>
          </w:p>
        </w:tc>
        <w:tc>
          <w:tcPr>
            <w:tcW w:w="780" w:type="dxa"/>
            <w:tcBorders>
              <w:bottom w:val="single" w:sz="4" w:space="0" w:color="auto"/>
            </w:tcBorders>
            <w:shd w:val="clear" w:color="auto" w:fill="CECFDB"/>
          </w:tcPr>
          <w:p w14:paraId="7DA99162" w14:textId="77777777" w:rsidR="008C5973" w:rsidRPr="004B4EAE" w:rsidRDefault="008C5973" w:rsidP="008C5973">
            <w:pPr>
              <w:pStyle w:val="TableCell"/>
              <w:rPr>
                <w:color w:val="222222"/>
                <w:szCs w:val="16"/>
              </w:rPr>
            </w:pPr>
            <w:r w:rsidRPr="004B4EAE">
              <w:rPr>
                <w:color w:val="222222"/>
                <w:szCs w:val="16"/>
              </w:rPr>
              <w:t>2.3%</w:t>
            </w:r>
          </w:p>
        </w:tc>
        <w:tc>
          <w:tcPr>
            <w:tcW w:w="780" w:type="dxa"/>
            <w:tcBorders>
              <w:bottom w:val="single" w:sz="4" w:space="0" w:color="auto"/>
            </w:tcBorders>
            <w:shd w:val="clear" w:color="auto" w:fill="CECFDB"/>
          </w:tcPr>
          <w:p w14:paraId="6D3B5D2D" w14:textId="77777777" w:rsidR="008C5973" w:rsidRPr="004B4EAE" w:rsidRDefault="008C5973" w:rsidP="008C5973">
            <w:pPr>
              <w:pStyle w:val="TableCell"/>
              <w:rPr>
                <w:color w:val="222222"/>
                <w:szCs w:val="16"/>
              </w:rPr>
            </w:pPr>
            <w:r w:rsidRPr="004B4EAE">
              <w:rPr>
                <w:color w:val="222222"/>
                <w:szCs w:val="16"/>
              </w:rPr>
              <w:t>2.4%</w:t>
            </w:r>
          </w:p>
        </w:tc>
        <w:tc>
          <w:tcPr>
            <w:tcW w:w="781" w:type="dxa"/>
            <w:tcBorders>
              <w:bottom w:val="single" w:sz="4" w:space="0" w:color="auto"/>
            </w:tcBorders>
            <w:shd w:val="clear" w:color="auto" w:fill="CECFDB"/>
          </w:tcPr>
          <w:p w14:paraId="19727BDD" w14:textId="77777777" w:rsidR="008C5973" w:rsidRPr="004B4EAE" w:rsidRDefault="008C5973" w:rsidP="008C5973">
            <w:pPr>
              <w:pStyle w:val="TableCell"/>
              <w:rPr>
                <w:color w:val="222222"/>
                <w:szCs w:val="16"/>
              </w:rPr>
            </w:pPr>
            <w:r w:rsidRPr="004B4EAE">
              <w:rPr>
                <w:color w:val="222222"/>
                <w:szCs w:val="16"/>
              </w:rPr>
              <w:t>2.7%</w:t>
            </w:r>
          </w:p>
        </w:tc>
        <w:tc>
          <w:tcPr>
            <w:tcW w:w="780" w:type="dxa"/>
            <w:tcBorders>
              <w:bottom w:val="single" w:sz="4" w:space="0" w:color="auto"/>
            </w:tcBorders>
            <w:shd w:val="clear" w:color="auto" w:fill="CECFDB"/>
          </w:tcPr>
          <w:p w14:paraId="58069225" w14:textId="77777777" w:rsidR="008C5973" w:rsidRPr="004B4EAE" w:rsidRDefault="008C5973" w:rsidP="008C5973">
            <w:pPr>
              <w:pStyle w:val="TableCell"/>
              <w:rPr>
                <w:color w:val="222222"/>
                <w:szCs w:val="16"/>
              </w:rPr>
            </w:pPr>
            <w:r w:rsidRPr="004B4EAE">
              <w:rPr>
                <w:color w:val="222222"/>
                <w:szCs w:val="16"/>
              </w:rPr>
              <w:t>3.1%</w:t>
            </w:r>
          </w:p>
        </w:tc>
        <w:tc>
          <w:tcPr>
            <w:tcW w:w="781" w:type="dxa"/>
            <w:tcBorders>
              <w:bottom w:val="single" w:sz="4" w:space="0" w:color="auto"/>
            </w:tcBorders>
            <w:shd w:val="clear" w:color="auto" w:fill="CECFDB"/>
          </w:tcPr>
          <w:p w14:paraId="0F216C83" w14:textId="77777777" w:rsidR="008C5973" w:rsidRPr="004B4EAE" w:rsidRDefault="008C5973" w:rsidP="008C5973">
            <w:pPr>
              <w:pStyle w:val="TableCell"/>
              <w:rPr>
                <w:color w:val="222222"/>
                <w:szCs w:val="16"/>
              </w:rPr>
            </w:pPr>
            <w:r w:rsidRPr="004B4EAE">
              <w:rPr>
                <w:color w:val="222222"/>
                <w:szCs w:val="16"/>
              </w:rPr>
              <w:t>3.0%</w:t>
            </w:r>
          </w:p>
        </w:tc>
      </w:tr>
      <w:tr w:rsidR="008C5973" w:rsidRPr="004B4EAE" w14:paraId="0A914A31" w14:textId="77777777" w:rsidTr="008C5973">
        <w:trPr>
          <w:trHeight w:val="195"/>
        </w:trPr>
        <w:tc>
          <w:tcPr>
            <w:tcW w:w="4018" w:type="dxa"/>
            <w:tcBorders>
              <w:bottom w:val="single" w:sz="4" w:space="0" w:color="auto"/>
            </w:tcBorders>
            <w:shd w:val="clear" w:color="auto" w:fill="E6E7ED"/>
          </w:tcPr>
          <w:p w14:paraId="64C7C673" w14:textId="77777777" w:rsidR="008C5973" w:rsidRPr="004B4EAE" w:rsidRDefault="008C5973" w:rsidP="008C5973">
            <w:pPr>
              <w:rPr>
                <w:rFonts w:ascii="Arial Narrow" w:eastAsia="Times New Roman" w:hAnsi="Arial Narrow" w:cs="Arial"/>
                <w:bCs/>
                <w:color w:val="222222"/>
                <w:szCs w:val="16"/>
              </w:rPr>
            </w:pPr>
            <w:r w:rsidRPr="004B4EAE">
              <w:rPr>
                <w:rFonts w:ascii="Arial Narrow" w:eastAsia="Times New Roman" w:hAnsi="Arial Narrow" w:cs="Arial"/>
                <w:bCs/>
                <w:color w:val="222222"/>
                <w:szCs w:val="16"/>
              </w:rPr>
              <w:t>Other</w:t>
            </w:r>
          </w:p>
        </w:tc>
        <w:tc>
          <w:tcPr>
            <w:tcW w:w="780" w:type="dxa"/>
            <w:tcBorders>
              <w:bottom w:val="single" w:sz="4" w:space="0" w:color="auto"/>
            </w:tcBorders>
            <w:shd w:val="clear" w:color="auto" w:fill="E6E7ED"/>
          </w:tcPr>
          <w:p w14:paraId="5F151081" w14:textId="77777777" w:rsidR="008C5973" w:rsidRPr="004B4EAE" w:rsidRDefault="008C5973" w:rsidP="008C5973">
            <w:pPr>
              <w:pStyle w:val="TableCell"/>
              <w:rPr>
                <w:color w:val="222222"/>
                <w:szCs w:val="16"/>
              </w:rPr>
            </w:pPr>
            <w:r w:rsidRPr="004B4EAE">
              <w:rPr>
                <w:color w:val="222222"/>
                <w:szCs w:val="16"/>
              </w:rPr>
              <w:t>1.3%</w:t>
            </w:r>
          </w:p>
        </w:tc>
        <w:tc>
          <w:tcPr>
            <w:tcW w:w="780" w:type="dxa"/>
            <w:tcBorders>
              <w:bottom w:val="single" w:sz="4" w:space="0" w:color="auto"/>
            </w:tcBorders>
            <w:shd w:val="clear" w:color="auto" w:fill="E6E7ED"/>
          </w:tcPr>
          <w:p w14:paraId="4626FFD4" w14:textId="77777777" w:rsidR="008C5973" w:rsidRPr="004B4EAE" w:rsidRDefault="008C5973" w:rsidP="008C5973">
            <w:pPr>
              <w:pStyle w:val="TableCell"/>
              <w:rPr>
                <w:color w:val="222222"/>
                <w:szCs w:val="16"/>
              </w:rPr>
            </w:pPr>
            <w:r w:rsidRPr="004B4EAE">
              <w:rPr>
                <w:color w:val="222222"/>
                <w:szCs w:val="16"/>
              </w:rPr>
              <w:t>1.1%</w:t>
            </w:r>
          </w:p>
        </w:tc>
        <w:tc>
          <w:tcPr>
            <w:tcW w:w="781" w:type="dxa"/>
            <w:tcBorders>
              <w:bottom w:val="single" w:sz="4" w:space="0" w:color="auto"/>
            </w:tcBorders>
            <w:shd w:val="clear" w:color="auto" w:fill="E6E7ED"/>
          </w:tcPr>
          <w:p w14:paraId="61312F1F" w14:textId="77777777" w:rsidR="008C5973" w:rsidRPr="004B4EAE" w:rsidRDefault="008C5973" w:rsidP="008C5973">
            <w:pPr>
              <w:pStyle w:val="TableCell"/>
              <w:rPr>
                <w:color w:val="222222"/>
                <w:szCs w:val="16"/>
              </w:rPr>
            </w:pPr>
            <w:r w:rsidRPr="004B4EAE">
              <w:rPr>
                <w:color w:val="222222"/>
                <w:szCs w:val="16"/>
              </w:rPr>
              <w:t>1.1%</w:t>
            </w:r>
          </w:p>
        </w:tc>
        <w:tc>
          <w:tcPr>
            <w:tcW w:w="780" w:type="dxa"/>
            <w:tcBorders>
              <w:bottom w:val="single" w:sz="4" w:space="0" w:color="auto"/>
            </w:tcBorders>
            <w:shd w:val="clear" w:color="auto" w:fill="E6E7ED"/>
          </w:tcPr>
          <w:p w14:paraId="36E9A090" w14:textId="77777777" w:rsidR="008C5973" w:rsidRPr="004B4EAE" w:rsidRDefault="008C5973" w:rsidP="008C5973">
            <w:pPr>
              <w:pStyle w:val="TableCell"/>
              <w:rPr>
                <w:color w:val="222222"/>
                <w:szCs w:val="16"/>
              </w:rPr>
            </w:pPr>
            <w:r w:rsidRPr="004B4EAE">
              <w:rPr>
                <w:color w:val="222222"/>
                <w:szCs w:val="16"/>
              </w:rPr>
              <w:t>1.1%</w:t>
            </w:r>
          </w:p>
        </w:tc>
        <w:tc>
          <w:tcPr>
            <w:tcW w:w="781" w:type="dxa"/>
            <w:tcBorders>
              <w:bottom w:val="single" w:sz="4" w:space="0" w:color="auto"/>
            </w:tcBorders>
            <w:shd w:val="clear" w:color="auto" w:fill="E6E7ED"/>
          </w:tcPr>
          <w:p w14:paraId="3BC18828" w14:textId="77777777" w:rsidR="008C5973" w:rsidRPr="004B4EAE" w:rsidRDefault="008C5973" w:rsidP="008C5973">
            <w:pPr>
              <w:pStyle w:val="TableCell"/>
              <w:rPr>
                <w:color w:val="222222"/>
                <w:szCs w:val="16"/>
              </w:rPr>
            </w:pPr>
            <w:r w:rsidRPr="004B4EAE">
              <w:rPr>
                <w:color w:val="222222"/>
                <w:szCs w:val="16"/>
              </w:rPr>
              <w:t>1.1%</w:t>
            </w:r>
          </w:p>
        </w:tc>
      </w:tr>
      <w:tr w:rsidR="008C5973" w:rsidRPr="004B4EAE" w14:paraId="4EC17160" w14:textId="77777777" w:rsidTr="008C5973">
        <w:trPr>
          <w:trHeight w:val="186"/>
        </w:trPr>
        <w:tc>
          <w:tcPr>
            <w:tcW w:w="4018" w:type="dxa"/>
            <w:tcBorders>
              <w:bottom w:val="single" w:sz="4" w:space="0" w:color="auto"/>
            </w:tcBorders>
            <w:shd w:val="clear" w:color="auto" w:fill="CECFDB"/>
          </w:tcPr>
          <w:p w14:paraId="02D7DD3F" w14:textId="77777777" w:rsidR="008C5973" w:rsidRPr="004B4EAE" w:rsidRDefault="008C5973" w:rsidP="008C5973">
            <w:pPr>
              <w:rPr>
                <w:rFonts w:ascii="Arial Narrow" w:eastAsia="Times New Roman" w:hAnsi="Arial Narrow" w:cs="Arial"/>
                <w:bCs/>
                <w:color w:val="222222"/>
                <w:szCs w:val="16"/>
              </w:rPr>
            </w:pPr>
            <w:r w:rsidRPr="004B4EAE">
              <w:rPr>
                <w:rFonts w:ascii="Arial Narrow" w:eastAsia="Times New Roman" w:hAnsi="Arial Narrow" w:cs="Arial"/>
                <w:bCs/>
                <w:color w:val="222222"/>
                <w:szCs w:val="16"/>
              </w:rPr>
              <w:t>Worked at Home</w:t>
            </w:r>
          </w:p>
        </w:tc>
        <w:tc>
          <w:tcPr>
            <w:tcW w:w="780" w:type="dxa"/>
            <w:tcBorders>
              <w:bottom w:val="single" w:sz="4" w:space="0" w:color="auto"/>
            </w:tcBorders>
            <w:shd w:val="clear" w:color="auto" w:fill="CECFDB"/>
          </w:tcPr>
          <w:p w14:paraId="2E4F6A24" w14:textId="77777777" w:rsidR="008C5973" w:rsidRPr="004B4EAE" w:rsidRDefault="008C5973" w:rsidP="008C5973">
            <w:pPr>
              <w:jc w:val="right"/>
              <w:rPr>
                <w:rFonts w:ascii="Arial Narrow" w:eastAsia="Times New Roman" w:hAnsi="Arial Narrow" w:cs="Arial"/>
                <w:color w:val="222222"/>
                <w:szCs w:val="16"/>
              </w:rPr>
            </w:pPr>
            <w:r w:rsidRPr="004B4EAE">
              <w:rPr>
                <w:rFonts w:ascii="Arial Narrow" w:eastAsia="Times New Roman" w:hAnsi="Arial Narrow" w:cs="Arial"/>
                <w:color w:val="222222"/>
                <w:szCs w:val="16"/>
              </w:rPr>
              <w:t>3.8%</w:t>
            </w:r>
          </w:p>
        </w:tc>
        <w:tc>
          <w:tcPr>
            <w:tcW w:w="780" w:type="dxa"/>
            <w:tcBorders>
              <w:bottom w:val="single" w:sz="4" w:space="0" w:color="auto"/>
            </w:tcBorders>
            <w:shd w:val="clear" w:color="auto" w:fill="CECFDB"/>
          </w:tcPr>
          <w:p w14:paraId="37A7C005" w14:textId="77777777" w:rsidR="008C5973" w:rsidRPr="004B4EAE" w:rsidRDefault="008C5973" w:rsidP="008C5973">
            <w:pPr>
              <w:jc w:val="right"/>
              <w:rPr>
                <w:rFonts w:ascii="Arial Narrow" w:eastAsia="Times New Roman" w:hAnsi="Arial Narrow" w:cs="Arial"/>
                <w:color w:val="222222"/>
                <w:szCs w:val="16"/>
              </w:rPr>
            </w:pPr>
            <w:r w:rsidRPr="004B4EAE">
              <w:rPr>
                <w:rFonts w:ascii="Arial Narrow" w:eastAsia="Times New Roman" w:hAnsi="Arial Narrow" w:cs="Arial"/>
                <w:color w:val="222222"/>
                <w:szCs w:val="16"/>
              </w:rPr>
              <w:t>3.8%</w:t>
            </w:r>
          </w:p>
        </w:tc>
        <w:tc>
          <w:tcPr>
            <w:tcW w:w="781" w:type="dxa"/>
            <w:tcBorders>
              <w:bottom w:val="single" w:sz="4" w:space="0" w:color="auto"/>
            </w:tcBorders>
            <w:shd w:val="clear" w:color="auto" w:fill="CECFDB"/>
          </w:tcPr>
          <w:p w14:paraId="397E6199" w14:textId="77777777" w:rsidR="008C5973" w:rsidRPr="004B4EAE" w:rsidRDefault="008C5973" w:rsidP="008C5973">
            <w:pPr>
              <w:jc w:val="right"/>
              <w:rPr>
                <w:rFonts w:ascii="Arial Narrow" w:eastAsia="Times New Roman" w:hAnsi="Arial Narrow" w:cs="Arial"/>
                <w:color w:val="222222"/>
                <w:szCs w:val="16"/>
              </w:rPr>
            </w:pPr>
            <w:r w:rsidRPr="004B4EAE">
              <w:rPr>
                <w:rFonts w:ascii="Arial Narrow" w:eastAsia="Times New Roman" w:hAnsi="Arial Narrow" w:cs="Arial"/>
                <w:color w:val="222222"/>
                <w:szCs w:val="16"/>
              </w:rPr>
              <w:t>3.7%</w:t>
            </w:r>
          </w:p>
        </w:tc>
        <w:tc>
          <w:tcPr>
            <w:tcW w:w="780" w:type="dxa"/>
            <w:tcBorders>
              <w:bottom w:val="single" w:sz="4" w:space="0" w:color="auto"/>
            </w:tcBorders>
            <w:shd w:val="clear" w:color="auto" w:fill="CECFDB"/>
          </w:tcPr>
          <w:p w14:paraId="407305FF" w14:textId="77777777" w:rsidR="008C5973" w:rsidRPr="004B4EAE" w:rsidRDefault="008C5973" w:rsidP="008C5973">
            <w:pPr>
              <w:jc w:val="right"/>
              <w:rPr>
                <w:rFonts w:ascii="Arial Narrow" w:eastAsia="Times New Roman" w:hAnsi="Arial Narrow" w:cs="Arial"/>
                <w:color w:val="222222"/>
                <w:szCs w:val="16"/>
              </w:rPr>
            </w:pPr>
            <w:r w:rsidRPr="004B4EAE">
              <w:rPr>
                <w:rFonts w:ascii="Arial Narrow" w:eastAsia="Times New Roman" w:hAnsi="Arial Narrow" w:cs="Arial"/>
                <w:color w:val="222222"/>
                <w:szCs w:val="16"/>
              </w:rPr>
              <w:t>3.6%</w:t>
            </w:r>
          </w:p>
        </w:tc>
        <w:tc>
          <w:tcPr>
            <w:tcW w:w="781" w:type="dxa"/>
            <w:tcBorders>
              <w:bottom w:val="single" w:sz="4" w:space="0" w:color="auto"/>
            </w:tcBorders>
            <w:shd w:val="clear" w:color="auto" w:fill="CECFDB"/>
          </w:tcPr>
          <w:p w14:paraId="17B9D231" w14:textId="77777777" w:rsidR="008C5973" w:rsidRPr="004B4EAE" w:rsidRDefault="008C5973" w:rsidP="008C5973">
            <w:pPr>
              <w:jc w:val="right"/>
              <w:rPr>
                <w:rFonts w:ascii="Arial Narrow" w:eastAsia="Times New Roman" w:hAnsi="Arial Narrow" w:cs="Arial"/>
                <w:color w:val="222222"/>
                <w:szCs w:val="16"/>
              </w:rPr>
            </w:pPr>
            <w:r w:rsidRPr="004B4EAE">
              <w:rPr>
                <w:rFonts w:ascii="Arial Narrow" w:eastAsia="Times New Roman" w:hAnsi="Arial Narrow" w:cs="Arial"/>
                <w:color w:val="222222"/>
                <w:szCs w:val="16"/>
              </w:rPr>
              <w:t>3.4%</w:t>
            </w:r>
          </w:p>
        </w:tc>
      </w:tr>
    </w:tbl>
    <w:p w14:paraId="70FD7B9B" w14:textId="6E2745F7" w:rsidR="00836057" w:rsidRPr="00836057" w:rsidRDefault="008C5973" w:rsidP="008C5973">
      <w:pPr>
        <w:rPr>
          <w:i/>
        </w:rPr>
      </w:pPr>
      <w:r>
        <w:rPr>
          <w:i/>
        </w:rPr>
        <w:t xml:space="preserve"> </w:t>
      </w:r>
      <w:r>
        <w:rPr>
          <w:i/>
        </w:rPr>
        <w:tab/>
      </w:r>
      <w:r w:rsidR="00836057" w:rsidRPr="00836057">
        <w:rPr>
          <w:i/>
        </w:rPr>
        <w:t>Source: American Community Survey, accessed 2015</w:t>
      </w:r>
    </w:p>
    <w:p w14:paraId="6C15D0EF" w14:textId="77777777" w:rsidR="00655863" w:rsidRDefault="00655863" w:rsidP="00655863">
      <w:pPr>
        <w:pStyle w:val="Heading3"/>
      </w:pPr>
      <w:bookmarkStart w:id="55" w:name="_Toc451853631"/>
      <w:r>
        <w:t>Commuter Direction / Balance</w:t>
      </w:r>
      <w:bookmarkEnd w:id="55"/>
    </w:p>
    <w:p w14:paraId="57279404" w14:textId="0B8A3098" w:rsidR="008427F4" w:rsidRDefault="00655863" w:rsidP="00C11076">
      <w:pPr>
        <w:pStyle w:val="CommentText"/>
        <w:rPr>
          <w:rFonts w:eastAsiaTheme="minorHAnsi" w:cstheme="minorBidi"/>
          <w:sz w:val="22"/>
          <w:szCs w:val="22"/>
        </w:rPr>
      </w:pPr>
      <w:r w:rsidRPr="00C11076">
        <w:rPr>
          <w:rFonts w:eastAsiaTheme="minorHAnsi" w:cstheme="minorBidi"/>
          <w:sz w:val="22"/>
          <w:szCs w:val="22"/>
        </w:rPr>
        <w:t xml:space="preserve">The U.S. Department of Commerce with the U.S. Census Bureau maintains a number of data programs related to employment statistics.  The online data and informational site known as Longitudinal Employer-Household Dynamics (LODES) makes available several data products that may be used to research and characterize workforce dynamics for specific groups such as a county or a Census Place. The LODES website also provides a geographic crosswalk allowing the county-to-county as well as place-to-place information in </w:t>
      </w:r>
      <w:r w:rsidR="008427F4" w:rsidRPr="00C11076">
        <w:rPr>
          <w:rFonts w:eastAsiaTheme="minorHAnsi" w:cstheme="minorBidi"/>
          <w:sz w:val="22"/>
          <w:szCs w:val="22"/>
        </w:rPr>
        <w:t xml:space="preserve">Orange County </w:t>
      </w:r>
      <w:r w:rsidRPr="00C11076">
        <w:rPr>
          <w:rFonts w:eastAsiaTheme="minorHAnsi" w:cstheme="minorBidi"/>
          <w:sz w:val="22"/>
          <w:szCs w:val="22"/>
        </w:rPr>
        <w:t xml:space="preserve">to be summarized.  </w:t>
      </w:r>
      <w:r w:rsidR="003A23E4" w:rsidRPr="003A23E4">
        <w:rPr>
          <w:rFonts w:eastAsiaTheme="minorHAnsi" w:cstheme="minorBidi"/>
          <w:sz w:val="22"/>
          <w:szCs w:val="22"/>
        </w:rPr>
        <w:fldChar w:fldCharType="begin"/>
      </w:r>
      <w:r w:rsidR="003A23E4" w:rsidRPr="003A23E4">
        <w:rPr>
          <w:rFonts w:eastAsiaTheme="minorHAnsi" w:cstheme="minorBidi"/>
          <w:sz w:val="22"/>
          <w:szCs w:val="22"/>
        </w:rPr>
        <w:instrText xml:space="preserve"> REF _Ref451852207 \h </w:instrText>
      </w:r>
      <w:r w:rsidR="003A23E4" w:rsidRPr="003A23E4">
        <w:rPr>
          <w:rFonts w:eastAsiaTheme="minorHAnsi" w:cstheme="minorBidi"/>
          <w:sz w:val="22"/>
          <w:szCs w:val="22"/>
        </w:rPr>
      </w:r>
      <w:r w:rsidR="003A23E4" w:rsidRPr="003A23E4">
        <w:rPr>
          <w:rFonts w:eastAsiaTheme="minorHAnsi" w:cstheme="minorBidi"/>
          <w:sz w:val="22"/>
          <w:szCs w:val="22"/>
        </w:rPr>
        <w:instrText xml:space="preserve"> \* MERGEFORMAT </w:instrText>
      </w:r>
      <w:r w:rsidR="003A23E4" w:rsidRPr="003A23E4">
        <w:rPr>
          <w:rFonts w:eastAsiaTheme="minorHAnsi" w:cstheme="minorBidi"/>
          <w:sz w:val="22"/>
          <w:szCs w:val="22"/>
        </w:rPr>
        <w:fldChar w:fldCharType="separate"/>
      </w:r>
      <w:r w:rsidR="00F8097E" w:rsidRPr="00F8097E">
        <w:rPr>
          <w:bCs/>
          <w:sz w:val="22"/>
          <w:szCs w:val="22"/>
        </w:rPr>
        <w:t>Figure 1</w:t>
      </w:r>
      <w:r w:rsidR="00F8097E" w:rsidRPr="00F8097E">
        <w:rPr>
          <w:bCs/>
          <w:sz w:val="22"/>
          <w:szCs w:val="22"/>
        </w:rPr>
        <w:noBreakHyphen/>
        <w:t>3</w:t>
      </w:r>
      <w:r w:rsidR="003A23E4" w:rsidRPr="003A23E4">
        <w:rPr>
          <w:rFonts w:eastAsiaTheme="minorHAnsi" w:cstheme="minorBidi"/>
          <w:sz w:val="22"/>
          <w:szCs w:val="22"/>
        </w:rPr>
        <w:fldChar w:fldCharType="end"/>
      </w:r>
      <w:r w:rsidR="00EC5089" w:rsidRPr="003A23E4">
        <w:rPr>
          <w:rFonts w:eastAsiaTheme="minorHAnsi" w:cstheme="minorBidi"/>
          <w:sz w:val="22"/>
          <w:szCs w:val="22"/>
        </w:rPr>
        <w:t xml:space="preserve"> </w:t>
      </w:r>
      <w:r w:rsidRPr="003A23E4">
        <w:rPr>
          <w:rFonts w:eastAsiaTheme="minorHAnsi" w:cstheme="minorBidi"/>
          <w:sz w:val="22"/>
          <w:szCs w:val="22"/>
        </w:rPr>
        <w:t>show</w:t>
      </w:r>
      <w:r w:rsidRPr="00C11076">
        <w:rPr>
          <w:rFonts w:eastAsiaTheme="minorHAnsi" w:cstheme="minorBidi"/>
          <w:sz w:val="22"/>
          <w:szCs w:val="22"/>
        </w:rPr>
        <w:t xml:space="preserve">s the county level picture with respect to commuting.  </w:t>
      </w:r>
    </w:p>
    <w:p w14:paraId="1AE5DE59" w14:textId="77777777" w:rsidR="00EC5089" w:rsidRPr="00C11076" w:rsidRDefault="00EC5089" w:rsidP="00C11076">
      <w:pPr>
        <w:pStyle w:val="CommentText"/>
        <w:rPr>
          <w:rFonts w:eastAsiaTheme="minorHAnsi" w:cstheme="minorBidi"/>
          <w:sz w:val="22"/>
          <w:szCs w:val="22"/>
        </w:rPr>
      </w:pPr>
    </w:p>
    <w:p w14:paraId="7386CCF7" w14:textId="77777777" w:rsidR="00F8097E" w:rsidRPr="00C11076" w:rsidRDefault="00655863" w:rsidP="00A51538">
      <w:pPr>
        <w:pStyle w:val="CommentText"/>
        <w:rPr>
          <w:rFonts w:eastAsiaTheme="minorHAnsi" w:cstheme="minorBidi"/>
          <w:sz w:val="22"/>
          <w:szCs w:val="22"/>
        </w:rPr>
      </w:pPr>
      <w:r w:rsidRPr="00C11076">
        <w:rPr>
          <w:rFonts w:eastAsiaTheme="minorHAnsi" w:cstheme="minorBidi"/>
          <w:sz w:val="22"/>
          <w:szCs w:val="22"/>
        </w:rPr>
        <w:t xml:space="preserve">As shown by the circular green arrow, </w:t>
      </w:r>
      <w:r w:rsidR="00E013E8" w:rsidRPr="00C11076">
        <w:rPr>
          <w:rFonts w:eastAsiaTheme="minorHAnsi" w:cstheme="minorBidi"/>
          <w:sz w:val="22"/>
          <w:szCs w:val="22"/>
        </w:rPr>
        <w:t>376,445 workers b</w:t>
      </w:r>
      <w:r w:rsidRPr="00C11076">
        <w:rPr>
          <w:rFonts w:eastAsiaTheme="minorHAnsi" w:cstheme="minorBidi"/>
          <w:sz w:val="22"/>
          <w:szCs w:val="22"/>
        </w:rPr>
        <w:t xml:space="preserve">oth live and work within the county.  The two straight green arrows show all work trips coming into </w:t>
      </w:r>
      <w:r w:rsidR="00EE1BA5" w:rsidRPr="00C11076">
        <w:rPr>
          <w:rFonts w:eastAsiaTheme="minorHAnsi" w:cstheme="minorBidi"/>
          <w:sz w:val="22"/>
          <w:szCs w:val="22"/>
        </w:rPr>
        <w:t>Orange</w:t>
      </w:r>
      <w:r w:rsidRPr="00C11076">
        <w:rPr>
          <w:rFonts w:eastAsiaTheme="minorHAnsi" w:cstheme="minorBidi"/>
          <w:sz w:val="22"/>
          <w:szCs w:val="22"/>
        </w:rPr>
        <w:t xml:space="preserve"> County (</w:t>
      </w:r>
      <w:r w:rsidR="00E013E8" w:rsidRPr="00C11076">
        <w:rPr>
          <w:rFonts w:eastAsiaTheme="minorHAnsi" w:cstheme="minorBidi"/>
          <w:sz w:val="22"/>
          <w:szCs w:val="22"/>
        </w:rPr>
        <w:t>404,692</w:t>
      </w:r>
      <w:r w:rsidRPr="00C11076">
        <w:rPr>
          <w:rFonts w:eastAsiaTheme="minorHAnsi" w:cstheme="minorBidi"/>
          <w:sz w:val="22"/>
          <w:szCs w:val="22"/>
        </w:rPr>
        <w:t>) from any direction</w:t>
      </w:r>
      <w:r w:rsidR="00E013E8" w:rsidRPr="00C11076">
        <w:rPr>
          <w:rFonts w:eastAsiaTheme="minorHAnsi" w:cstheme="minorBidi"/>
          <w:sz w:val="22"/>
          <w:szCs w:val="22"/>
        </w:rPr>
        <w:t xml:space="preserve"> or </w:t>
      </w:r>
      <w:r w:rsidRPr="00C11076">
        <w:rPr>
          <w:rFonts w:eastAsiaTheme="minorHAnsi" w:cstheme="minorBidi"/>
          <w:sz w:val="22"/>
          <w:szCs w:val="22"/>
        </w:rPr>
        <w:t xml:space="preserve">leaving the county </w:t>
      </w:r>
      <w:r w:rsidR="00E013E8" w:rsidRPr="00C11076">
        <w:rPr>
          <w:rFonts w:eastAsiaTheme="minorHAnsi" w:cstheme="minorBidi"/>
          <w:sz w:val="22"/>
          <w:szCs w:val="22"/>
        </w:rPr>
        <w:t xml:space="preserve">to work </w:t>
      </w:r>
      <w:r w:rsidRPr="00C11076">
        <w:rPr>
          <w:rFonts w:eastAsiaTheme="minorHAnsi" w:cstheme="minorBidi"/>
          <w:sz w:val="22"/>
          <w:szCs w:val="22"/>
        </w:rPr>
        <w:t>in any direction (</w:t>
      </w:r>
      <w:r w:rsidR="00E013E8" w:rsidRPr="00C11076">
        <w:rPr>
          <w:rFonts w:eastAsiaTheme="minorHAnsi" w:cstheme="minorBidi"/>
          <w:sz w:val="22"/>
          <w:szCs w:val="22"/>
        </w:rPr>
        <w:t>179,791</w:t>
      </w:r>
      <w:r w:rsidRPr="00C11076">
        <w:rPr>
          <w:rFonts w:eastAsiaTheme="minorHAnsi" w:cstheme="minorBidi"/>
          <w:sz w:val="22"/>
          <w:szCs w:val="22"/>
        </w:rPr>
        <w:t xml:space="preserve">).  Note that while the arrows are placed at the west and east borders of the county, the work trips are flowing </w:t>
      </w:r>
      <w:r w:rsidR="00EE1BA5" w:rsidRPr="00C11076">
        <w:rPr>
          <w:rFonts w:eastAsiaTheme="minorHAnsi" w:cstheme="minorBidi"/>
          <w:sz w:val="22"/>
          <w:szCs w:val="22"/>
        </w:rPr>
        <w:t xml:space="preserve">to and </w:t>
      </w:r>
      <w:r w:rsidRPr="00C11076">
        <w:rPr>
          <w:rFonts w:eastAsiaTheme="minorHAnsi" w:cstheme="minorBidi"/>
          <w:sz w:val="22"/>
          <w:szCs w:val="22"/>
        </w:rPr>
        <w:t xml:space="preserve">from all points outside the county.   </w:t>
      </w:r>
      <w:r w:rsidR="00EE1BA5" w:rsidRPr="00C11076">
        <w:rPr>
          <w:rFonts w:eastAsiaTheme="minorHAnsi" w:cstheme="minorBidi"/>
          <w:sz w:val="22"/>
          <w:szCs w:val="22"/>
        </w:rPr>
        <w:fldChar w:fldCharType="begin"/>
      </w:r>
      <w:r w:rsidR="00EE1BA5" w:rsidRPr="00C11076">
        <w:rPr>
          <w:rFonts w:eastAsiaTheme="minorHAnsi" w:cstheme="minorBidi"/>
          <w:sz w:val="22"/>
          <w:szCs w:val="22"/>
        </w:rPr>
        <w:instrText xml:space="preserve"> REF _Ref451760787 \h  \* MERGEFORMAT </w:instrText>
      </w:r>
      <w:r w:rsidR="00EE1BA5" w:rsidRPr="00C11076">
        <w:rPr>
          <w:rFonts w:eastAsiaTheme="minorHAnsi" w:cstheme="minorBidi"/>
          <w:sz w:val="22"/>
          <w:szCs w:val="22"/>
        </w:rPr>
      </w:r>
      <w:r w:rsidR="00EE1BA5" w:rsidRPr="00C11076">
        <w:rPr>
          <w:rFonts w:eastAsiaTheme="minorHAnsi" w:cstheme="minorBidi"/>
          <w:sz w:val="22"/>
          <w:szCs w:val="22"/>
        </w:rPr>
        <w:fldChar w:fldCharType="separate"/>
      </w:r>
    </w:p>
    <w:p w14:paraId="1572026A" w14:textId="77777777" w:rsidR="00F8097E" w:rsidRPr="00F8097E" w:rsidRDefault="00F8097E" w:rsidP="00A51538">
      <w:pPr>
        <w:pStyle w:val="CommentText"/>
        <w:rPr>
          <w:rFonts w:eastAsiaTheme="minorHAnsi" w:cstheme="minorBidi"/>
          <w:sz w:val="22"/>
          <w:szCs w:val="22"/>
        </w:rPr>
      </w:pPr>
    </w:p>
    <w:p w14:paraId="51D35886" w14:textId="77777777" w:rsidR="00F8097E" w:rsidRDefault="00F8097E" w:rsidP="00F8097E">
      <w:pPr>
        <w:pStyle w:val="CommentText"/>
        <w:rPr>
          <w:bCs/>
          <w:color w:val="4F81BD"/>
          <w:sz w:val="24"/>
          <w:szCs w:val="18"/>
        </w:rPr>
      </w:pPr>
      <w:r w:rsidRPr="00F8097E">
        <w:rPr>
          <w:rFonts w:eastAsiaTheme="minorHAnsi" w:cstheme="minorBidi"/>
          <w:sz w:val="22"/>
          <w:szCs w:val="22"/>
        </w:rPr>
        <w:drawing>
          <wp:inline distT="0" distB="0" distL="0" distR="0" wp14:anchorId="3A998F4D" wp14:editId="7377E664">
            <wp:extent cx="3019647" cy="2336549"/>
            <wp:effectExtent l="19050" t="19050" r="9525" b="26035"/>
            <wp:docPr id="7" name="Picture 7" descr="cid:image001.png@01D1B4E4.8D2B8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B4E4.8D2B8DC0"/>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3051376" cy="2361100"/>
                    </a:xfrm>
                    <a:prstGeom prst="rect">
                      <a:avLst/>
                    </a:prstGeom>
                    <a:noFill/>
                    <a:ln>
                      <a:solidFill>
                        <a:schemeClr val="accent1"/>
                      </a:solidFill>
                    </a:ln>
                  </pic:spPr>
                </pic:pic>
              </a:graphicData>
            </a:graphic>
          </wp:inline>
        </w:drawing>
      </w:r>
    </w:p>
    <w:p w14:paraId="64E8F528" w14:textId="57144DD0" w:rsidR="006864D7" w:rsidRPr="00C11076" w:rsidRDefault="00F8097E" w:rsidP="00A51538">
      <w:pPr>
        <w:pStyle w:val="CommentText"/>
        <w:rPr>
          <w:rFonts w:eastAsiaTheme="minorHAnsi" w:cstheme="minorBidi"/>
          <w:sz w:val="22"/>
          <w:szCs w:val="22"/>
        </w:rPr>
      </w:pPr>
      <w:r w:rsidRPr="00BD3C2F">
        <w:rPr>
          <w:bCs/>
          <w:color w:val="4F81BD"/>
          <w:sz w:val="24"/>
          <w:szCs w:val="18"/>
        </w:rPr>
        <w:t xml:space="preserve">Figure </w:t>
      </w:r>
      <w:r>
        <w:rPr>
          <w:bCs/>
          <w:noProof/>
          <w:color w:val="4F81BD"/>
          <w:sz w:val="24"/>
          <w:szCs w:val="18"/>
        </w:rPr>
        <w:t>1</w:t>
      </w:r>
      <w:r w:rsidRPr="00BD3C2F">
        <w:rPr>
          <w:bCs/>
          <w:color w:val="4F81BD"/>
          <w:sz w:val="24"/>
          <w:szCs w:val="18"/>
        </w:rPr>
        <w:noBreakHyphen/>
      </w:r>
      <w:r>
        <w:rPr>
          <w:bCs/>
          <w:noProof/>
          <w:color w:val="4F81BD"/>
          <w:sz w:val="24"/>
          <w:szCs w:val="18"/>
        </w:rPr>
        <w:t>3</w:t>
      </w:r>
      <w:r w:rsidR="00EE1BA5" w:rsidRPr="00C11076">
        <w:rPr>
          <w:rFonts w:eastAsiaTheme="minorHAnsi" w:cstheme="minorBidi"/>
          <w:sz w:val="22"/>
          <w:szCs w:val="22"/>
        </w:rPr>
        <w:fldChar w:fldCharType="end"/>
      </w:r>
      <w:r w:rsidR="00655863" w:rsidRPr="00C11076">
        <w:rPr>
          <w:rFonts w:eastAsiaTheme="minorHAnsi" w:cstheme="minorBidi"/>
          <w:sz w:val="22"/>
          <w:szCs w:val="22"/>
        </w:rPr>
        <w:t xml:space="preserve"> communicates that </w:t>
      </w:r>
      <w:r w:rsidR="00EE1BA5" w:rsidRPr="00C11076">
        <w:rPr>
          <w:rFonts w:eastAsiaTheme="minorHAnsi" w:cstheme="minorBidi"/>
          <w:sz w:val="22"/>
          <w:szCs w:val="22"/>
        </w:rPr>
        <w:t xml:space="preserve">Orange </w:t>
      </w:r>
      <w:r w:rsidR="00655863" w:rsidRPr="00C11076">
        <w:rPr>
          <w:rFonts w:eastAsiaTheme="minorHAnsi" w:cstheme="minorBidi"/>
          <w:sz w:val="22"/>
          <w:szCs w:val="22"/>
        </w:rPr>
        <w:t xml:space="preserve">County residents generally live and work within the county but that the county attracts workers from outside the county and sends some residents to work locations outside </w:t>
      </w:r>
      <w:r w:rsidR="00EE1BA5" w:rsidRPr="00C11076">
        <w:rPr>
          <w:rFonts w:eastAsiaTheme="minorHAnsi" w:cstheme="minorBidi"/>
          <w:sz w:val="22"/>
          <w:szCs w:val="22"/>
        </w:rPr>
        <w:t xml:space="preserve">Orange </w:t>
      </w:r>
      <w:r w:rsidR="00655863" w:rsidRPr="00C11076">
        <w:rPr>
          <w:rFonts w:eastAsiaTheme="minorHAnsi" w:cstheme="minorBidi"/>
          <w:sz w:val="22"/>
          <w:szCs w:val="22"/>
        </w:rPr>
        <w:t>County.</w:t>
      </w:r>
      <w:bookmarkStart w:id="56" w:name="_Ref451760787"/>
    </w:p>
    <w:p w14:paraId="13A19F92" w14:textId="77777777" w:rsidR="00A51538" w:rsidRDefault="00A51538" w:rsidP="00A51538">
      <w:pPr>
        <w:pStyle w:val="CommentText"/>
        <w:rPr>
          <w:bCs/>
          <w:color w:val="4F81BD"/>
          <w:sz w:val="24"/>
          <w:szCs w:val="18"/>
        </w:rPr>
      </w:pPr>
    </w:p>
    <w:p w14:paraId="5811EE46" w14:textId="470C082D" w:rsidR="006864D7" w:rsidRDefault="00E013E8" w:rsidP="00EE1BA5">
      <w:pPr>
        <w:pStyle w:val="CommentText"/>
        <w:jc w:val="center"/>
        <w:rPr>
          <w:bCs/>
          <w:color w:val="4F81BD"/>
          <w:sz w:val="24"/>
          <w:szCs w:val="18"/>
        </w:rPr>
      </w:pPr>
      <w:r>
        <w:rPr>
          <w:noProof/>
        </w:rPr>
        <w:drawing>
          <wp:inline distT="0" distB="0" distL="0" distR="0" wp14:anchorId="3A998F4D" wp14:editId="7377E664">
            <wp:extent cx="3019647" cy="2336549"/>
            <wp:effectExtent l="19050" t="19050" r="9525" b="26035"/>
            <wp:docPr id="12" name="Picture 12" descr="cid:image001.png@01D1B4E4.8D2B8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B4E4.8D2B8DC0"/>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3051376" cy="2361100"/>
                    </a:xfrm>
                    <a:prstGeom prst="rect">
                      <a:avLst/>
                    </a:prstGeom>
                    <a:noFill/>
                    <a:ln>
                      <a:solidFill>
                        <a:schemeClr val="accent1"/>
                      </a:solidFill>
                    </a:ln>
                  </pic:spPr>
                </pic:pic>
              </a:graphicData>
            </a:graphic>
          </wp:inline>
        </w:drawing>
      </w:r>
    </w:p>
    <w:p w14:paraId="105A9380" w14:textId="4758BB6E" w:rsidR="00EE1BA5" w:rsidRDefault="00EE1BA5" w:rsidP="00EE1BA5">
      <w:pPr>
        <w:pStyle w:val="CommentText"/>
        <w:jc w:val="center"/>
        <w:rPr>
          <w:bCs/>
          <w:color w:val="4F81BD"/>
          <w:sz w:val="24"/>
          <w:szCs w:val="18"/>
        </w:rPr>
      </w:pPr>
      <w:bookmarkStart w:id="57" w:name="_Ref451852207"/>
      <w:bookmarkStart w:id="58" w:name="_Toc451853765"/>
      <w:r w:rsidRPr="00BD3C2F">
        <w:rPr>
          <w:bCs/>
          <w:color w:val="4F81BD"/>
          <w:sz w:val="24"/>
          <w:szCs w:val="18"/>
        </w:rPr>
        <w:t xml:space="preserve">Figure </w:t>
      </w:r>
      <w:r w:rsidRPr="00BD3C2F">
        <w:rPr>
          <w:bCs/>
          <w:color w:val="4F81BD"/>
          <w:sz w:val="24"/>
          <w:szCs w:val="18"/>
        </w:rPr>
        <w:fldChar w:fldCharType="begin"/>
      </w:r>
      <w:r w:rsidRPr="00BD3C2F">
        <w:rPr>
          <w:bCs/>
          <w:color w:val="4F81BD"/>
          <w:sz w:val="24"/>
          <w:szCs w:val="18"/>
        </w:rPr>
        <w:instrText xml:space="preserve"> STYLEREF 1 \s </w:instrText>
      </w:r>
      <w:r w:rsidRPr="00BD3C2F">
        <w:rPr>
          <w:bCs/>
          <w:color w:val="4F81BD"/>
          <w:sz w:val="24"/>
          <w:szCs w:val="18"/>
        </w:rPr>
        <w:fldChar w:fldCharType="separate"/>
      </w:r>
      <w:r w:rsidR="00F8097E">
        <w:rPr>
          <w:bCs/>
          <w:noProof/>
          <w:color w:val="4F81BD"/>
          <w:sz w:val="24"/>
          <w:szCs w:val="18"/>
        </w:rPr>
        <w:t>1</w:t>
      </w:r>
      <w:r w:rsidRPr="00BD3C2F">
        <w:rPr>
          <w:bCs/>
          <w:color w:val="4F81BD"/>
          <w:sz w:val="24"/>
          <w:szCs w:val="18"/>
        </w:rPr>
        <w:fldChar w:fldCharType="end"/>
      </w:r>
      <w:r w:rsidRPr="00BD3C2F">
        <w:rPr>
          <w:bCs/>
          <w:color w:val="4F81BD"/>
          <w:sz w:val="24"/>
          <w:szCs w:val="18"/>
        </w:rPr>
        <w:noBreakHyphen/>
      </w:r>
      <w:r w:rsidRPr="00BD3C2F">
        <w:rPr>
          <w:bCs/>
          <w:color w:val="4F81BD"/>
          <w:sz w:val="24"/>
          <w:szCs w:val="18"/>
        </w:rPr>
        <w:fldChar w:fldCharType="begin"/>
      </w:r>
      <w:r w:rsidRPr="00BD3C2F">
        <w:rPr>
          <w:bCs/>
          <w:color w:val="4F81BD"/>
          <w:sz w:val="24"/>
          <w:szCs w:val="18"/>
        </w:rPr>
        <w:instrText xml:space="preserve"> SEQ Figure \* ARABIC \s 1 </w:instrText>
      </w:r>
      <w:r w:rsidRPr="00BD3C2F">
        <w:rPr>
          <w:bCs/>
          <w:color w:val="4F81BD"/>
          <w:sz w:val="24"/>
          <w:szCs w:val="18"/>
        </w:rPr>
        <w:fldChar w:fldCharType="separate"/>
      </w:r>
      <w:r w:rsidR="00F8097E">
        <w:rPr>
          <w:bCs/>
          <w:noProof/>
          <w:color w:val="4F81BD"/>
          <w:sz w:val="24"/>
          <w:szCs w:val="18"/>
        </w:rPr>
        <w:t>3</w:t>
      </w:r>
      <w:r w:rsidRPr="00BD3C2F">
        <w:rPr>
          <w:bCs/>
          <w:color w:val="4F81BD"/>
          <w:sz w:val="24"/>
          <w:szCs w:val="18"/>
        </w:rPr>
        <w:fldChar w:fldCharType="end"/>
      </w:r>
      <w:bookmarkEnd w:id="56"/>
      <w:bookmarkEnd w:id="57"/>
      <w:r w:rsidRPr="00BD3C2F">
        <w:rPr>
          <w:bCs/>
          <w:color w:val="4F81BD"/>
          <w:sz w:val="24"/>
          <w:szCs w:val="18"/>
        </w:rPr>
        <w:t xml:space="preserve">: </w:t>
      </w:r>
      <w:r>
        <w:rPr>
          <w:bCs/>
          <w:color w:val="4F81BD"/>
          <w:sz w:val="24"/>
          <w:szCs w:val="18"/>
        </w:rPr>
        <w:t>Orange County Worker Flows</w:t>
      </w:r>
      <w:bookmarkEnd w:id="58"/>
    </w:p>
    <w:p w14:paraId="477BDD39" w14:textId="5EF8BCB7" w:rsidR="00836057" w:rsidRPr="006864D7" w:rsidRDefault="00655863" w:rsidP="00655863">
      <w:pPr>
        <w:rPr>
          <w:rFonts w:eastAsia="Calibri" w:cs="Times New Roman"/>
          <w:sz w:val="20"/>
          <w:szCs w:val="20"/>
        </w:rPr>
      </w:pPr>
      <w:r w:rsidRPr="006864D7">
        <w:rPr>
          <w:rFonts w:eastAsia="Calibri" w:cs="Times New Roman"/>
          <w:sz w:val="20"/>
          <w:szCs w:val="20"/>
        </w:rPr>
        <w:t>The significance of reviewing workers flows is that, in general</w:t>
      </w:r>
      <w:r w:rsidR="005F3843">
        <w:rPr>
          <w:rFonts w:eastAsia="Calibri" w:cs="Times New Roman"/>
          <w:sz w:val="20"/>
          <w:szCs w:val="20"/>
        </w:rPr>
        <w:t>,</w:t>
      </w:r>
      <w:r w:rsidRPr="006864D7">
        <w:rPr>
          <w:rFonts w:eastAsia="Calibri" w:cs="Times New Roman"/>
          <w:sz w:val="20"/>
          <w:szCs w:val="20"/>
        </w:rPr>
        <w:t xml:space="preserve"> work trips generate about 1 in 5 of all person trips made in a region and thus account for a significant portion of daily traffic congestion. Work trips are typically made in the peak periods requiring attention to the peak hour performance of major highway facilities.</w:t>
      </w:r>
      <w:r w:rsidR="006864D7">
        <w:rPr>
          <w:rFonts w:eastAsia="Calibri" w:cs="Times New Roman"/>
          <w:sz w:val="20"/>
          <w:szCs w:val="20"/>
        </w:rPr>
        <w:t xml:space="preserve"> Understanding the mode and flow of trips in the CFRPM region builds understanding of </w:t>
      </w:r>
      <w:r w:rsidR="005F3843">
        <w:rPr>
          <w:rFonts w:eastAsia="Calibri" w:cs="Times New Roman"/>
          <w:sz w:val="20"/>
          <w:szCs w:val="20"/>
        </w:rPr>
        <w:t xml:space="preserve">what traffic patterns are and frames the requirements of the travel model. </w:t>
      </w:r>
    </w:p>
    <w:p w14:paraId="19D78D69" w14:textId="77777777" w:rsidR="007A6093" w:rsidRDefault="00AD6D06" w:rsidP="00E22478">
      <w:pPr>
        <w:pStyle w:val="Heading2"/>
      </w:pPr>
      <w:bookmarkStart w:id="59" w:name="_Toc451853632"/>
      <w:r>
        <w:t>Version x.x Updates</w:t>
      </w:r>
      <w:bookmarkEnd w:id="59"/>
    </w:p>
    <w:p w14:paraId="64291504" w14:textId="59CE910C" w:rsidR="00AD6D06" w:rsidRDefault="00AD6D06" w:rsidP="00AD6D06">
      <w:r>
        <w:t xml:space="preserve">This section would define what has changed in this version of the model.  This </w:t>
      </w:r>
      <w:r w:rsidR="003A23E4">
        <w:t xml:space="preserve">section </w:t>
      </w:r>
      <w:r>
        <w:t xml:space="preserve">should provide a few paragraphs of detailed summary to allow the reader to understand the overall changes.  </w:t>
      </w:r>
    </w:p>
    <w:p w14:paraId="3E93800A" w14:textId="77777777" w:rsidR="00AD6D06" w:rsidRPr="00AD6D06" w:rsidRDefault="00AD6D06" w:rsidP="00AD6D06">
      <w:r>
        <w:t>Include development dates of this version</w:t>
      </w:r>
    </w:p>
    <w:p w14:paraId="1739AE94" w14:textId="77777777" w:rsidR="00AD6D06" w:rsidRDefault="00AD6D06" w:rsidP="00AD6D06">
      <w:r>
        <w:t>A numbered bulleted list of the changes should be included in this section and linked to the proper location in the documentation.</w:t>
      </w:r>
    </w:p>
    <w:p w14:paraId="0CEBABA3" w14:textId="77777777" w:rsidR="00AD6D06" w:rsidRDefault="00AD6D06" w:rsidP="00820ED7">
      <w:pPr>
        <w:pStyle w:val="ListParagraph"/>
        <w:numPr>
          <w:ilvl w:val="0"/>
          <w:numId w:val="7"/>
        </w:numPr>
      </w:pPr>
      <w:r>
        <w:t>Time of Day Periods added</w:t>
      </w:r>
    </w:p>
    <w:p w14:paraId="265D694E" w14:textId="77777777" w:rsidR="00AD6D06" w:rsidRDefault="00AD6D06" w:rsidP="00820ED7">
      <w:pPr>
        <w:pStyle w:val="ListParagraph"/>
        <w:numPr>
          <w:ilvl w:val="0"/>
          <w:numId w:val="7"/>
        </w:numPr>
      </w:pPr>
      <w:r>
        <w:t>New Assignment Methodology</w:t>
      </w:r>
    </w:p>
    <w:p w14:paraId="72FE27B9" w14:textId="7D0445AD" w:rsidR="00AD6D06" w:rsidRDefault="003A23E4" w:rsidP="00820ED7">
      <w:pPr>
        <w:pStyle w:val="ListParagraph"/>
        <w:numPr>
          <w:ilvl w:val="0"/>
          <w:numId w:val="7"/>
        </w:numPr>
      </w:pPr>
      <w:r>
        <w:t>E</w:t>
      </w:r>
      <w:r w:rsidR="00AD6D06">
        <w:t>tc</w:t>
      </w:r>
      <w:r>
        <w:t>.</w:t>
      </w:r>
    </w:p>
    <w:p w14:paraId="285356A2" w14:textId="77777777" w:rsidR="00AD6D06" w:rsidRPr="00E22478" w:rsidRDefault="00AD6D06" w:rsidP="00AD6D06">
      <w:pPr>
        <w:pStyle w:val="Heading3"/>
      </w:pPr>
      <w:bookmarkStart w:id="60" w:name="_Toc451853633"/>
      <w:r>
        <w:t xml:space="preserve">Usage of the </w:t>
      </w:r>
      <w:r w:rsidR="00377F0D">
        <w:t>CFRPM V</w:t>
      </w:r>
      <w:r w:rsidR="001F6528">
        <w:t xml:space="preserve">x.x </w:t>
      </w:r>
      <w:r>
        <w:t>Model</w:t>
      </w:r>
      <w:bookmarkEnd w:id="60"/>
    </w:p>
    <w:p w14:paraId="4039C91D" w14:textId="77777777" w:rsidR="007C10FA" w:rsidRDefault="001F6528" w:rsidP="00820ED7">
      <w:pPr>
        <w:pStyle w:val="ListParagraph"/>
        <w:numPr>
          <w:ilvl w:val="0"/>
          <w:numId w:val="6"/>
        </w:numPr>
      </w:pPr>
      <w:r>
        <w:t xml:space="preserve">Define how the newly changed components should or should not be used.  </w:t>
      </w:r>
    </w:p>
    <w:p w14:paraId="5FF86BAE" w14:textId="77777777" w:rsidR="00AD6D06" w:rsidRDefault="001F6528" w:rsidP="00820ED7">
      <w:pPr>
        <w:pStyle w:val="ListParagraph"/>
        <w:numPr>
          <w:ilvl w:val="0"/>
          <w:numId w:val="6"/>
        </w:numPr>
      </w:pPr>
      <w:r>
        <w:t>Include example(s) of the intended analysis abilities</w:t>
      </w:r>
      <w:r w:rsidR="007C10FA">
        <w:t xml:space="preserve"> by providing real world tests if possible</w:t>
      </w:r>
    </w:p>
    <w:p w14:paraId="05C4C237" w14:textId="77777777" w:rsidR="00FF2A2F" w:rsidRDefault="00FF2A2F" w:rsidP="00FF2A2F">
      <w:pPr>
        <w:pStyle w:val="Heading1"/>
        <w:sectPr w:rsidR="00FF2A2F" w:rsidSect="009F07AF">
          <w:headerReference w:type="default" r:id="rId22"/>
          <w:footerReference w:type="default" r:id="rId23"/>
          <w:pgSz w:w="12240" w:h="15840" w:code="1"/>
          <w:pgMar w:top="1440" w:right="1800" w:bottom="1440" w:left="1800" w:header="720" w:footer="288" w:gutter="0"/>
          <w:paperSrc w:first="15" w:other="15"/>
          <w:pgNumType w:start="1"/>
          <w:cols w:space="720"/>
          <w:docGrid w:linePitch="360"/>
        </w:sectPr>
      </w:pPr>
    </w:p>
    <w:p w14:paraId="652C7EF4" w14:textId="77777777" w:rsidR="00D867A2" w:rsidRPr="00E22478" w:rsidRDefault="00B33508" w:rsidP="00FF2A2F">
      <w:pPr>
        <w:pStyle w:val="Heading1"/>
      </w:pPr>
      <w:bookmarkStart w:id="61" w:name="_Toc451853634"/>
      <w:r>
        <w:lastRenderedPageBreak/>
        <w:t>Traffic Analysis Zones and socio-economic Data</w:t>
      </w:r>
      <w:bookmarkEnd w:id="61"/>
    </w:p>
    <w:p w14:paraId="5DF1DFC8" w14:textId="77777777" w:rsidR="00D867A2" w:rsidRDefault="00B33508" w:rsidP="00D867A2">
      <w:pPr>
        <w:pStyle w:val="Heading2"/>
      </w:pPr>
      <w:bookmarkStart w:id="62" w:name="_Toc451853635"/>
      <w:r>
        <w:t>TAZ Development</w:t>
      </w:r>
      <w:bookmarkEnd w:id="62"/>
    </w:p>
    <w:p w14:paraId="3461CC08" w14:textId="77777777" w:rsidR="00D73429" w:rsidRDefault="006A22AA" w:rsidP="00820ED7">
      <w:pPr>
        <w:pStyle w:val="ListParagraph"/>
        <w:numPr>
          <w:ilvl w:val="0"/>
          <w:numId w:val="9"/>
        </w:numPr>
      </w:pPr>
      <w:r>
        <w:t>Discussion of the number of TAZs and how they were chosen</w:t>
      </w:r>
      <w:r w:rsidR="00D73429">
        <w:t xml:space="preserve"> and explanation of the numbering system. </w:t>
      </w:r>
    </w:p>
    <w:p w14:paraId="3E6E02CE" w14:textId="77777777" w:rsidR="006A22AA" w:rsidRDefault="00D73429" w:rsidP="00820ED7">
      <w:pPr>
        <w:pStyle w:val="ListParagraph"/>
        <w:numPr>
          <w:ilvl w:val="1"/>
          <w:numId w:val="9"/>
        </w:numPr>
      </w:pPr>
      <w:r>
        <w:t>Include chart to show reserved dummy nodes if applicable</w:t>
      </w:r>
    </w:p>
    <w:p w14:paraId="3A23F1C2" w14:textId="77777777" w:rsidR="00D73429" w:rsidRDefault="00D73429" w:rsidP="00820ED7">
      <w:pPr>
        <w:pStyle w:val="ListParagraph"/>
        <w:numPr>
          <w:ilvl w:val="0"/>
          <w:numId w:val="9"/>
        </w:numPr>
      </w:pPr>
      <w:r>
        <w:t>Map of the TAZs  and external station locations should be provided</w:t>
      </w:r>
    </w:p>
    <w:p w14:paraId="5FCACCFA" w14:textId="77777777" w:rsidR="006A22AA" w:rsidRDefault="006A22AA" w:rsidP="00820ED7">
      <w:pPr>
        <w:pStyle w:val="ListParagraph"/>
        <w:numPr>
          <w:ilvl w:val="0"/>
          <w:numId w:val="9"/>
        </w:numPr>
      </w:pPr>
      <w:r>
        <w:t>Include a summary of TAZs by type as well as by county or region.  An example is shown below:</w:t>
      </w:r>
    </w:p>
    <w:p w14:paraId="04F2ECE5" w14:textId="377AEC26" w:rsidR="00F716D4" w:rsidRPr="00C93ACE" w:rsidRDefault="00F716D4" w:rsidP="0079193C">
      <w:pPr>
        <w:ind w:left="936"/>
        <w:jc w:val="center"/>
        <w:rPr>
          <w:rFonts w:eastAsia="Calibri" w:cs="Times New Roman"/>
          <w:bCs/>
          <w:color w:val="4F81BD"/>
          <w:sz w:val="24"/>
          <w:szCs w:val="18"/>
        </w:rPr>
      </w:pPr>
      <w:bookmarkStart w:id="63" w:name="_Toc451853735"/>
      <w:r w:rsidRPr="00C93ACE">
        <w:rPr>
          <w:rFonts w:eastAsia="Calibri" w:cs="Times New Roman"/>
          <w:bCs/>
          <w:color w:val="4F81BD"/>
          <w:sz w:val="24"/>
          <w:szCs w:val="18"/>
        </w:rPr>
        <w:t xml:space="preserve">Table </w:t>
      </w:r>
      <w:r w:rsidRPr="00C93ACE">
        <w:rPr>
          <w:rFonts w:eastAsia="Calibri" w:cs="Times New Roman"/>
          <w:bCs/>
          <w:color w:val="4F81BD"/>
          <w:sz w:val="24"/>
          <w:szCs w:val="18"/>
        </w:rPr>
        <w:fldChar w:fldCharType="begin"/>
      </w:r>
      <w:r w:rsidRPr="00C93ACE">
        <w:rPr>
          <w:rFonts w:eastAsia="Calibri" w:cs="Times New Roman"/>
          <w:bCs/>
          <w:color w:val="4F81BD"/>
          <w:sz w:val="24"/>
          <w:szCs w:val="18"/>
        </w:rPr>
        <w:instrText xml:space="preserve"> STYLEREF 1 \s </w:instrText>
      </w:r>
      <w:r w:rsidRPr="00C93ACE">
        <w:rPr>
          <w:rFonts w:eastAsia="Calibri" w:cs="Times New Roman"/>
          <w:bCs/>
          <w:color w:val="4F81BD"/>
          <w:sz w:val="24"/>
          <w:szCs w:val="18"/>
        </w:rPr>
        <w:fldChar w:fldCharType="separate"/>
      </w:r>
      <w:r w:rsidR="00F8097E">
        <w:rPr>
          <w:rFonts w:eastAsia="Calibri" w:cs="Times New Roman"/>
          <w:bCs/>
          <w:noProof/>
          <w:color w:val="4F81BD"/>
          <w:sz w:val="24"/>
          <w:szCs w:val="18"/>
        </w:rPr>
        <w:t>2</w:t>
      </w:r>
      <w:r w:rsidRPr="00C93ACE">
        <w:rPr>
          <w:rFonts w:eastAsia="Calibri" w:cs="Times New Roman"/>
          <w:bCs/>
          <w:color w:val="4F81BD"/>
          <w:sz w:val="24"/>
          <w:szCs w:val="18"/>
        </w:rPr>
        <w:fldChar w:fldCharType="end"/>
      </w:r>
      <w:r w:rsidRPr="00C93ACE">
        <w:rPr>
          <w:rFonts w:eastAsia="Calibri" w:cs="Times New Roman"/>
          <w:bCs/>
          <w:color w:val="4F81BD"/>
          <w:sz w:val="24"/>
          <w:szCs w:val="18"/>
        </w:rPr>
        <w:noBreakHyphen/>
      </w:r>
      <w:r w:rsidRPr="00C93ACE">
        <w:rPr>
          <w:rFonts w:eastAsia="Calibri" w:cs="Times New Roman"/>
          <w:bCs/>
          <w:color w:val="4F81BD"/>
          <w:sz w:val="24"/>
          <w:szCs w:val="18"/>
        </w:rPr>
        <w:fldChar w:fldCharType="begin"/>
      </w:r>
      <w:r w:rsidRPr="00C93ACE">
        <w:rPr>
          <w:rFonts w:eastAsia="Calibri" w:cs="Times New Roman"/>
          <w:bCs/>
          <w:color w:val="4F81BD"/>
          <w:sz w:val="24"/>
          <w:szCs w:val="18"/>
        </w:rPr>
        <w:instrText xml:space="preserve"> SEQ Table \* ARABIC \s 1 </w:instrText>
      </w:r>
      <w:r w:rsidRPr="00C93ACE">
        <w:rPr>
          <w:rFonts w:eastAsia="Calibri" w:cs="Times New Roman"/>
          <w:bCs/>
          <w:color w:val="4F81BD"/>
          <w:sz w:val="24"/>
          <w:szCs w:val="18"/>
        </w:rPr>
        <w:fldChar w:fldCharType="separate"/>
      </w:r>
      <w:r w:rsidR="00F8097E">
        <w:rPr>
          <w:rFonts w:eastAsia="Calibri" w:cs="Times New Roman"/>
          <w:bCs/>
          <w:noProof/>
          <w:color w:val="4F81BD"/>
          <w:sz w:val="24"/>
          <w:szCs w:val="18"/>
        </w:rPr>
        <w:t>1</w:t>
      </w:r>
      <w:r w:rsidRPr="00C93ACE">
        <w:rPr>
          <w:rFonts w:eastAsia="Calibri" w:cs="Times New Roman"/>
          <w:bCs/>
          <w:color w:val="4F81BD"/>
          <w:sz w:val="24"/>
          <w:szCs w:val="18"/>
        </w:rPr>
        <w:fldChar w:fldCharType="end"/>
      </w:r>
      <w:r w:rsidRPr="00C93ACE">
        <w:rPr>
          <w:rFonts w:eastAsia="Calibri" w:cs="Times New Roman"/>
          <w:bCs/>
          <w:color w:val="4F81BD"/>
          <w:sz w:val="24"/>
          <w:szCs w:val="18"/>
        </w:rPr>
        <w:t xml:space="preserve">: </w:t>
      </w:r>
      <w:r w:rsidR="0079193C" w:rsidRPr="00C93ACE">
        <w:rPr>
          <w:rFonts w:eastAsia="Calibri" w:cs="Times New Roman"/>
          <w:bCs/>
          <w:color w:val="4F81BD"/>
          <w:sz w:val="24"/>
          <w:szCs w:val="18"/>
        </w:rPr>
        <w:t>CFRPM Traffic Analysis Zone Summary</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1889"/>
        <w:gridCol w:w="1888"/>
      </w:tblGrid>
      <w:tr w:rsidR="006A22AA" w:rsidRPr="00B97EEC" w14:paraId="532D1601" w14:textId="77777777" w:rsidTr="0079193C">
        <w:trPr>
          <w:trHeight w:val="398"/>
          <w:jc w:val="center"/>
        </w:trPr>
        <w:tc>
          <w:tcPr>
            <w:tcW w:w="1888" w:type="dxa"/>
            <w:shd w:val="clear" w:color="auto" w:fill="auto"/>
          </w:tcPr>
          <w:p w14:paraId="186E149D" w14:textId="10B93C98" w:rsidR="006A22AA" w:rsidRPr="003A23E4" w:rsidRDefault="0079193C" w:rsidP="001822C4">
            <w:pPr>
              <w:spacing w:before="120" w:after="0" w:line="240" w:lineRule="auto"/>
              <w:jc w:val="center"/>
              <w:rPr>
                <w:rFonts w:ascii="Arial Narrow" w:hAnsi="Arial Narrow" w:cs="Arial"/>
                <w:b/>
              </w:rPr>
            </w:pPr>
            <w:r w:rsidRPr="003A23E4">
              <w:rPr>
                <w:rFonts w:ascii="Arial Narrow" w:hAnsi="Arial Narrow"/>
                <w:b/>
              </w:rPr>
              <w:t>Zone Type</w:t>
            </w:r>
          </w:p>
        </w:tc>
        <w:tc>
          <w:tcPr>
            <w:tcW w:w="1889" w:type="dxa"/>
            <w:shd w:val="clear" w:color="auto" w:fill="auto"/>
          </w:tcPr>
          <w:p w14:paraId="2CE7D875" w14:textId="596E9AD4" w:rsidR="006A22AA" w:rsidRPr="003A23E4" w:rsidRDefault="006A22AA" w:rsidP="001822C4">
            <w:pPr>
              <w:spacing w:before="120" w:after="0" w:line="240" w:lineRule="auto"/>
              <w:jc w:val="center"/>
              <w:rPr>
                <w:rFonts w:ascii="Arial Narrow" w:hAnsi="Arial Narrow" w:cs="Arial"/>
                <w:b/>
              </w:rPr>
            </w:pPr>
            <w:r w:rsidRPr="003A23E4">
              <w:rPr>
                <w:rFonts w:ascii="Arial Narrow" w:hAnsi="Arial Narrow" w:cs="Arial"/>
                <w:b/>
              </w:rPr>
              <w:t>TAZ</w:t>
            </w:r>
            <w:r w:rsidR="0079193C" w:rsidRPr="003A23E4">
              <w:rPr>
                <w:rFonts w:ascii="Arial Narrow" w:hAnsi="Arial Narrow" w:cs="Arial"/>
                <w:b/>
              </w:rPr>
              <w:t xml:space="preserve"> Count</w:t>
            </w:r>
          </w:p>
        </w:tc>
        <w:tc>
          <w:tcPr>
            <w:tcW w:w="1888" w:type="dxa"/>
            <w:shd w:val="clear" w:color="auto" w:fill="auto"/>
          </w:tcPr>
          <w:p w14:paraId="16A71757" w14:textId="77777777" w:rsidR="006A22AA" w:rsidRPr="003A23E4" w:rsidRDefault="006A22AA" w:rsidP="001822C4">
            <w:pPr>
              <w:spacing w:before="120" w:after="0" w:line="240" w:lineRule="auto"/>
              <w:jc w:val="center"/>
              <w:rPr>
                <w:rFonts w:ascii="Arial Narrow" w:hAnsi="Arial Narrow" w:cs="Arial"/>
                <w:b/>
              </w:rPr>
            </w:pPr>
            <w:r w:rsidRPr="003A23E4">
              <w:rPr>
                <w:rFonts w:ascii="Arial Narrow" w:hAnsi="Arial Narrow" w:cs="Arial"/>
                <w:b/>
              </w:rPr>
              <w:t>TAZ Range</w:t>
            </w:r>
          </w:p>
        </w:tc>
      </w:tr>
      <w:tr w:rsidR="006A22AA" w:rsidRPr="00B97EEC" w14:paraId="3AE7892E" w14:textId="77777777" w:rsidTr="0079193C">
        <w:trPr>
          <w:trHeight w:val="373"/>
          <w:jc w:val="center"/>
        </w:trPr>
        <w:tc>
          <w:tcPr>
            <w:tcW w:w="1888" w:type="dxa"/>
            <w:shd w:val="clear" w:color="auto" w:fill="auto"/>
          </w:tcPr>
          <w:p w14:paraId="69BE6F9F" w14:textId="77777777" w:rsidR="006A22AA" w:rsidRPr="003A23E4" w:rsidRDefault="006A22AA" w:rsidP="001822C4">
            <w:pPr>
              <w:spacing w:before="120" w:after="0" w:line="240" w:lineRule="auto"/>
              <w:jc w:val="center"/>
              <w:rPr>
                <w:rFonts w:ascii="Arial Narrow" w:hAnsi="Arial Narrow" w:cs="Arial"/>
              </w:rPr>
            </w:pPr>
            <w:r w:rsidRPr="003A23E4">
              <w:rPr>
                <w:rFonts w:ascii="Arial Narrow" w:hAnsi="Arial Narrow" w:cs="Arial"/>
              </w:rPr>
              <w:t>Internal</w:t>
            </w:r>
          </w:p>
        </w:tc>
        <w:tc>
          <w:tcPr>
            <w:tcW w:w="1889" w:type="dxa"/>
            <w:shd w:val="clear" w:color="auto" w:fill="auto"/>
          </w:tcPr>
          <w:p w14:paraId="48C89171" w14:textId="77777777" w:rsidR="006A22AA" w:rsidRPr="003A23E4" w:rsidRDefault="006A22AA" w:rsidP="001822C4">
            <w:pPr>
              <w:spacing w:before="120" w:after="0" w:line="240" w:lineRule="auto"/>
              <w:jc w:val="center"/>
              <w:rPr>
                <w:rFonts w:ascii="Arial Narrow" w:hAnsi="Arial Narrow" w:cs="Arial"/>
              </w:rPr>
            </w:pPr>
            <w:r w:rsidRPr="003A23E4">
              <w:rPr>
                <w:rFonts w:ascii="Arial Narrow" w:hAnsi="Arial Narrow" w:cs="Arial"/>
              </w:rPr>
              <w:t>174</w:t>
            </w:r>
          </w:p>
        </w:tc>
        <w:tc>
          <w:tcPr>
            <w:tcW w:w="1888" w:type="dxa"/>
            <w:shd w:val="clear" w:color="auto" w:fill="auto"/>
          </w:tcPr>
          <w:p w14:paraId="21C6879A" w14:textId="77777777" w:rsidR="006A22AA" w:rsidRPr="003A23E4" w:rsidRDefault="006A22AA" w:rsidP="001822C4">
            <w:pPr>
              <w:spacing w:before="120" w:after="0" w:line="240" w:lineRule="auto"/>
              <w:jc w:val="center"/>
              <w:rPr>
                <w:rFonts w:ascii="Arial Narrow" w:hAnsi="Arial Narrow" w:cs="Arial"/>
              </w:rPr>
            </w:pPr>
            <w:r w:rsidRPr="003A23E4">
              <w:rPr>
                <w:rFonts w:ascii="Arial Narrow" w:hAnsi="Arial Narrow" w:cs="Arial"/>
              </w:rPr>
              <w:t>1-499</w:t>
            </w:r>
          </w:p>
        </w:tc>
      </w:tr>
      <w:tr w:rsidR="006A22AA" w:rsidRPr="00B97EEC" w14:paraId="056F726C" w14:textId="77777777" w:rsidTr="0079193C">
        <w:trPr>
          <w:trHeight w:val="373"/>
          <w:jc w:val="center"/>
        </w:trPr>
        <w:tc>
          <w:tcPr>
            <w:tcW w:w="1888" w:type="dxa"/>
            <w:shd w:val="clear" w:color="auto" w:fill="auto"/>
          </w:tcPr>
          <w:p w14:paraId="6DA2CF27" w14:textId="77777777" w:rsidR="006A22AA" w:rsidRPr="003A23E4" w:rsidRDefault="006A22AA" w:rsidP="001822C4">
            <w:pPr>
              <w:spacing w:before="120" w:after="0" w:line="240" w:lineRule="auto"/>
              <w:jc w:val="center"/>
              <w:rPr>
                <w:rFonts w:ascii="Arial Narrow" w:hAnsi="Arial Narrow" w:cs="Arial"/>
              </w:rPr>
            </w:pPr>
            <w:r w:rsidRPr="003A23E4">
              <w:rPr>
                <w:rFonts w:ascii="Arial Narrow" w:hAnsi="Arial Narrow" w:cs="Arial"/>
              </w:rPr>
              <w:t>External</w:t>
            </w:r>
          </w:p>
        </w:tc>
        <w:tc>
          <w:tcPr>
            <w:tcW w:w="1889" w:type="dxa"/>
            <w:shd w:val="clear" w:color="auto" w:fill="auto"/>
          </w:tcPr>
          <w:p w14:paraId="0C2E09CA" w14:textId="77777777" w:rsidR="006A22AA" w:rsidRPr="003A23E4" w:rsidRDefault="006A22AA" w:rsidP="001822C4">
            <w:pPr>
              <w:spacing w:before="120" w:after="0" w:line="240" w:lineRule="auto"/>
              <w:jc w:val="center"/>
              <w:rPr>
                <w:rFonts w:ascii="Arial Narrow" w:hAnsi="Arial Narrow" w:cs="Arial"/>
              </w:rPr>
            </w:pPr>
            <w:r w:rsidRPr="003A23E4">
              <w:rPr>
                <w:rFonts w:ascii="Arial Narrow" w:hAnsi="Arial Narrow" w:cs="Arial"/>
              </w:rPr>
              <w:t>25</w:t>
            </w:r>
          </w:p>
        </w:tc>
        <w:tc>
          <w:tcPr>
            <w:tcW w:w="1888" w:type="dxa"/>
            <w:shd w:val="clear" w:color="auto" w:fill="auto"/>
          </w:tcPr>
          <w:p w14:paraId="1146E6FA" w14:textId="77777777" w:rsidR="006A22AA" w:rsidRPr="003A23E4" w:rsidRDefault="006A22AA" w:rsidP="001822C4">
            <w:pPr>
              <w:spacing w:before="120" w:after="0" w:line="240" w:lineRule="auto"/>
              <w:jc w:val="center"/>
              <w:rPr>
                <w:rFonts w:ascii="Arial Narrow" w:hAnsi="Arial Narrow" w:cs="Arial"/>
              </w:rPr>
            </w:pPr>
            <w:r w:rsidRPr="003A23E4">
              <w:rPr>
                <w:rFonts w:ascii="Arial Narrow" w:hAnsi="Arial Narrow" w:cs="Arial"/>
              </w:rPr>
              <w:t>501-530</w:t>
            </w:r>
          </w:p>
        </w:tc>
      </w:tr>
      <w:tr w:rsidR="006A22AA" w:rsidRPr="00B97EEC" w14:paraId="4A5909CD" w14:textId="77777777" w:rsidTr="0079193C">
        <w:trPr>
          <w:trHeight w:val="361"/>
          <w:jc w:val="center"/>
        </w:trPr>
        <w:tc>
          <w:tcPr>
            <w:tcW w:w="1888" w:type="dxa"/>
            <w:shd w:val="clear" w:color="auto" w:fill="auto"/>
          </w:tcPr>
          <w:p w14:paraId="42FA1F76" w14:textId="77777777" w:rsidR="006A22AA" w:rsidRPr="003A23E4" w:rsidRDefault="006A22AA" w:rsidP="001822C4">
            <w:pPr>
              <w:spacing w:before="120" w:after="0" w:line="240" w:lineRule="auto"/>
              <w:jc w:val="center"/>
              <w:rPr>
                <w:rFonts w:ascii="Arial Narrow" w:hAnsi="Arial Narrow" w:cs="Arial"/>
              </w:rPr>
            </w:pPr>
            <w:r w:rsidRPr="003A23E4">
              <w:rPr>
                <w:rFonts w:ascii="Arial Narrow" w:hAnsi="Arial Narrow" w:cs="Arial"/>
              </w:rPr>
              <w:t>Total</w:t>
            </w:r>
          </w:p>
        </w:tc>
        <w:tc>
          <w:tcPr>
            <w:tcW w:w="1889" w:type="dxa"/>
            <w:shd w:val="clear" w:color="auto" w:fill="auto"/>
          </w:tcPr>
          <w:p w14:paraId="0208C55A" w14:textId="37CA3FB7" w:rsidR="006A22AA" w:rsidRPr="003A23E4" w:rsidRDefault="003A23E4" w:rsidP="001822C4">
            <w:pPr>
              <w:spacing w:before="120" w:after="0" w:line="240" w:lineRule="auto"/>
              <w:jc w:val="center"/>
              <w:rPr>
                <w:rFonts w:ascii="Arial Narrow" w:hAnsi="Arial Narrow" w:cs="Arial"/>
              </w:rPr>
            </w:pPr>
            <w:r>
              <w:rPr>
                <w:rFonts w:ascii="Arial Narrow" w:hAnsi="Arial Narrow" w:cs="Arial"/>
              </w:rPr>
              <w:t>199</w:t>
            </w:r>
          </w:p>
        </w:tc>
        <w:tc>
          <w:tcPr>
            <w:tcW w:w="1888" w:type="dxa"/>
            <w:shd w:val="clear" w:color="auto" w:fill="auto"/>
          </w:tcPr>
          <w:p w14:paraId="4A5F1B97" w14:textId="77777777" w:rsidR="006A22AA" w:rsidRPr="003A23E4" w:rsidRDefault="006A22AA" w:rsidP="001822C4">
            <w:pPr>
              <w:spacing w:before="120" w:after="0" w:line="240" w:lineRule="auto"/>
              <w:jc w:val="center"/>
              <w:rPr>
                <w:rFonts w:ascii="Arial Narrow" w:hAnsi="Arial Narrow" w:cs="Arial"/>
              </w:rPr>
            </w:pPr>
            <w:r w:rsidRPr="003A23E4">
              <w:rPr>
                <w:rFonts w:ascii="Arial Narrow" w:hAnsi="Arial Narrow" w:cs="Arial"/>
              </w:rPr>
              <w:t>------</w:t>
            </w:r>
          </w:p>
        </w:tc>
      </w:tr>
    </w:tbl>
    <w:p w14:paraId="67EFD709" w14:textId="77777777" w:rsidR="006A22AA" w:rsidRDefault="006A22AA" w:rsidP="006A22AA">
      <w:pPr>
        <w:ind w:left="576"/>
      </w:pPr>
    </w:p>
    <w:p w14:paraId="45328935" w14:textId="3DC066AB" w:rsidR="00201CC8" w:rsidRDefault="00201CC8" w:rsidP="00201CC8">
      <w:pPr>
        <w:ind w:left="576"/>
        <w:jc w:val="center"/>
        <w:rPr>
          <w:rFonts w:eastAsia="Calibri" w:cs="Times New Roman"/>
          <w:bCs/>
          <w:color w:val="4F81BD"/>
          <w:sz w:val="24"/>
          <w:szCs w:val="18"/>
        </w:rPr>
      </w:pPr>
      <w:bookmarkStart w:id="64" w:name="_Toc451853766"/>
      <w:r w:rsidRPr="00BD3C2F">
        <w:rPr>
          <w:rFonts w:eastAsia="Calibri" w:cs="Times New Roman"/>
          <w:bCs/>
          <w:color w:val="4F81BD"/>
          <w:sz w:val="24"/>
          <w:szCs w:val="18"/>
        </w:rPr>
        <w:t xml:space="preserve">Figure </w:t>
      </w:r>
      <w:r w:rsidRPr="00BD3C2F">
        <w:rPr>
          <w:rFonts w:eastAsia="Calibri" w:cs="Times New Roman"/>
          <w:bCs/>
          <w:color w:val="4F81BD"/>
          <w:sz w:val="24"/>
          <w:szCs w:val="18"/>
        </w:rPr>
        <w:fldChar w:fldCharType="begin"/>
      </w:r>
      <w:r w:rsidRPr="00BD3C2F">
        <w:rPr>
          <w:rFonts w:eastAsia="Calibri" w:cs="Times New Roman"/>
          <w:bCs/>
          <w:color w:val="4F81BD"/>
          <w:sz w:val="24"/>
          <w:szCs w:val="18"/>
        </w:rPr>
        <w:instrText xml:space="preserve"> STYLEREF 1 \s </w:instrText>
      </w:r>
      <w:r w:rsidRPr="00BD3C2F">
        <w:rPr>
          <w:rFonts w:eastAsia="Calibri" w:cs="Times New Roman"/>
          <w:bCs/>
          <w:color w:val="4F81BD"/>
          <w:sz w:val="24"/>
          <w:szCs w:val="18"/>
        </w:rPr>
        <w:fldChar w:fldCharType="separate"/>
      </w:r>
      <w:r w:rsidR="00F8097E">
        <w:rPr>
          <w:rFonts w:eastAsia="Calibri" w:cs="Times New Roman"/>
          <w:bCs/>
          <w:noProof/>
          <w:color w:val="4F81BD"/>
          <w:sz w:val="24"/>
          <w:szCs w:val="18"/>
        </w:rPr>
        <w:t>2</w:t>
      </w:r>
      <w:r w:rsidRPr="00BD3C2F">
        <w:rPr>
          <w:rFonts w:eastAsia="Calibri" w:cs="Times New Roman"/>
          <w:bCs/>
          <w:color w:val="4F81BD"/>
          <w:sz w:val="24"/>
          <w:szCs w:val="18"/>
        </w:rPr>
        <w:fldChar w:fldCharType="end"/>
      </w:r>
      <w:r w:rsidRPr="00BD3C2F">
        <w:rPr>
          <w:rFonts w:eastAsia="Calibri" w:cs="Times New Roman"/>
          <w:bCs/>
          <w:color w:val="4F81BD"/>
          <w:sz w:val="24"/>
          <w:szCs w:val="18"/>
        </w:rPr>
        <w:noBreakHyphen/>
      </w:r>
      <w:r w:rsidRPr="00BD3C2F">
        <w:rPr>
          <w:rFonts w:eastAsia="Calibri" w:cs="Times New Roman"/>
          <w:bCs/>
          <w:color w:val="4F81BD"/>
          <w:sz w:val="24"/>
          <w:szCs w:val="18"/>
        </w:rPr>
        <w:fldChar w:fldCharType="begin"/>
      </w:r>
      <w:r w:rsidRPr="00BD3C2F">
        <w:rPr>
          <w:rFonts w:eastAsia="Calibri" w:cs="Times New Roman"/>
          <w:bCs/>
          <w:color w:val="4F81BD"/>
          <w:sz w:val="24"/>
          <w:szCs w:val="18"/>
        </w:rPr>
        <w:instrText xml:space="preserve"> SEQ Figure \* ARABIC \s 1 </w:instrText>
      </w:r>
      <w:r w:rsidRPr="00BD3C2F">
        <w:rPr>
          <w:rFonts w:eastAsia="Calibri" w:cs="Times New Roman"/>
          <w:bCs/>
          <w:color w:val="4F81BD"/>
          <w:sz w:val="24"/>
          <w:szCs w:val="18"/>
        </w:rPr>
        <w:fldChar w:fldCharType="separate"/>
      </w:r>
      <w:r w:rsidR="00F8097E">
        <w:rPr>
          <w:rFonts w:eastAsia="Calibri" w:cs="Times New Roman"/>
          <w:bCs/>
          <w:noProof/>
          <w:color w:val="4F81BD"/>
          <w:sz w:val="24"/>
          <w:szCs w:val="18"/>
        </w:rPr>
        <w:t>1</w:t>
      </w:r>
      <w:r w:rsidRPr="00BD3C2F">
        <w:rPr>
          <w:rFonts w:eastAsia="Calibri" w:cs="Times New Roman"/>
          <w:bCs/>
          <w:color w:val="4F81BD"/>
          <w:sz w:val="24"/>
          <w:szCs w:val="18"/>
        </w:rPr>
        <w:fldChar w:fldCharType="end"/>
      </w:r>
      <w:r w:rsidRPr="00BD3C2F">
        <w:rPr>
          <w:rFonts w:eastAsia="Calibri" w:cs="Times New Roman"/>
          <w:bCs/>
          <w:color w:val="4F81BD"/>
          <w:sz w:val="24"/>
          <w:szCs w:val="18"/>
        </w:rPr>
        <w:t xml:space="preserve">: </w:t>
      </w:r>
      <w:r>
        <w:rPr>
          <w:rFonts w:eastAsia="Calibri" w:cs="Times New Roman"/>
          <w:bCs/>
          <w:color w:val="4F81BD"/>
          <w:sz w:val="24"/>
          <w:szCs w:val="18"/>
        </w:rPr>
        <w:t>CFRPM Traffic Analysis Zone System</w:t>
      </w:r>
      <w:bookmarkEnd w:id="64"/>
    </w:p>
    <w:p w14:paraId="24454EC2" w14:textId="77777777" w:rsidR="006E3962" w:rsidRDefault="006E3962" w:rsidP="00201CC8">
      <w:pPr>
        <w:ind w:left="576"/>
        <w:jc w:val="center"/>
        <w:rPr>
          <w:rFonts w:eastAsia="Calibri" w:cs="Times New Roman"/>
          <w:bCs/>
          <w:color w:val="4F81BD"/>
          <w:sz w:val="24"/>
          <w:szCs w:val="18"/>
        </w:rPr>
      </w:pPr>
    </w:p>
    <w:p w14:paraId="11EB258C" w14:textId="77777777" w:rsidR="006E3962" w:rsidRDefault="006E3962" w:rsidP="00201CC8">
      <w:pPr>
        <w:ind w:left="576"/>
        <w:jc w:val="center"/>
        <w:rPr>
          <w:rFonts w:eastAsia="Calibri" w:cs="Times New Roman"/>
          <w:bCs/>
          <w:color w:val="4F81BD"/>
          <w:sz w:val="24"/>
          <w:szCs w:val="18"/>
        </w:rPr>
      </w:pPr>
    </w:p>
    <w:p w14:paraId="050C20C3" w14:textId="77777777" w:rsidR="006E3962" w:rsidRDefault="006E3962" w:rsidP="00201CC8">
      <w:pPr>
        <w:ind w:left="576"/>
        <w:jc w:val="center"/>
        <w:rPr>
          <w:rFonts w:eastAsia="Calibri" w:cs="Times New Roman"/>
          <w:bCs/>
          <w:color w:val="4F81BD"/>
          <w:sz w:val="24"/>
          <w:szCs w:val="18"/>
        </w:rPr>
      </w:pPr>
    </w:p>
    <w:p w14:paraId="3D519575" w14:textId="0185DA27" w:rsidR="006E3962" w:rsidRDefault="00C93ACE" w:rsidP="00201CC8">
      <w:pPr>
        <w:ind w:left="576"/>
        <w:jc w:val="center"/>
        <w:rPr>
          <w:rFonts w:eastAsia="Calibri" w:cs="Times New Roman"/>
          <w:bCs/>
          <w:color w:val="4F81BD"/>
          <w:sz w:val="24"/>
          <w:szCs w:val="18"/>
        </w:rPr>
      </w:pPr>
      <w:r>
        <w:rPr>
          <w:rFonts w:eastAsia="Calibri" w:cs="Times New Roman"/>
          <w:bCs/>
          <w:color w:val="4F81BD"/>
          <w:sz w:val="24"/>
          <w:szCs w:val="18"/>
        </w:rPr>
        <w:t>&lt;Insert here&gt;</w:t>
      </w:r>
    </w:p>
    <w:p w14:paraId="7DDF8151" w14:textId="77777777" w:rsidR="006E3962" w:rsidRDefault="006E3962" w:rsidP="00201CC8">
      <w:pPr>
        <w:ind w:left="576"/>
        <w:jc w:val="center"/>
        <w:rPr>
          <w:rFonts w:eastAsia="Calibri" w:cs="Times New Roman"/>
          <w:bCs/>
          <w:color w:val="4F81BD"/>
          <w:sz w:val="24"/>
          <w:szCs w:val="18"/>
        </w:rPr>
      </w:pPr>
    </w:p>
    <w:p w14:paraId="0270FC23" w14:textId="77777777" w:rsidR="006E3962" w:rsidRDefault="006E3962" w:rsidP="00201CC8">
      <w:pPr>
        <w:ind w:left="576"/>
        <w:jc w:val="center"/>
        <w:rPr>
          <w:rFonts w:eastAsia="Calibri" w:cs="Times New Roman"/>
          <w:bCs/>
          <w:color w:val="4F81BD"/>
          <w:sz w:val="24"/>
          <w:szCs w:val="18"/>
        </w:rPr>
      </w:pPr>
    </w:p>
    <w:p w14:paraId="438579FF" w14:textId="77777777" w:rsidR="006E3962" w:rsidRDefault="006E3962" w:rsidP="00201CC8">
      <w:pPr>
        <w:ind w:left="576"/>
        <w:jc w:val="center"/>
      </w:pPr>
    </w:p>
    <w:p w14:paraId="20E4EB15" w14:textId="77777777" w:rsidR="008A6200" w:rsidRPr="006A22AA" w:rsidRDefault="008A6200" w:rsidP="00201CC8">
      <w:pPr>
        <w:ind w:left="576"/>
        <w:jc w:val="center"/>
      </w:pPr>
    </w:p>
    <w:p w14:paraId="512538F5" w14:textId="77777777" w:rsidR="00B33508" w:rsidRDefault="00B33508" w:rsidP="00B33508">
      <w:pPr>
        <w:pStyle w:val="Heading2"/>
      </w:pPr>
      <w:bookmarkStart w:id="65" w:name="_Toc451853636"/>
      <w:r>
        <w:t>Household Data</w:t>
      </w:r>
      <w:bookmarkEnd w:id="65"/>
    </w:p>
    <w:p w14:paraId="6F32A73E" w14:textId="77777777" w:rsidR="00173CDD" w:rsidRDefault="00173CDD" w:rsidP="00173CDD">
      <w:pPr>
        <w:pStyle w:val="Heading3"/>
      </w:pPr>
      <w:bookmarkStart w:id="66" w:name="_Toc451853637"/>
      <w:r>
        <w:t>Data Sources</w:t>
      </w:r>
      <w:bookmarkEnd w:id="66"/>
    </w:p>
    <w:p w14:paraId="6AABF65B" w14:textId="77777777" w:rsidR="00DA7F3A" w:rsidRDefault="00095DC3" w:rsidP="00820ED7">
      <w:pPr>
        <w:pStyle w:val="ListParagraph"/>
        <w:numPr>
          <w:ilvl w:val="0"/>
          <w:numId w:val="10"/>
        </w:numPr>
      </w:pPr>
      <w:r>
        <w:t>Descriptions of the s</w:t>
      </w:r>
      <w:r w:rsidR="00DA7F3A">
        <w:t>ources of the datasets used for the development of HH data</w:t>
      </w:r>
    </w:p>
    <w:p w14:paraId="7C5B3DD2" w14:textId="77777777" w:rsidR="00DA7F3A" w:rsidRDefault="00DA7F3A" w:rsidP="00820ED7">
      <w:pPr>
        <w:pStyle w:val="ListParagraph"/>
        <w:numPr>
          <w:ilvl w:val="1"/>
          <w:numId w:val="10"/>
        </w:numPr>
      </w:pPr>
      <w:r>
        <w:t>Include links</w:t>
      </w:r>
      <w:r w:rsidR="00095DC3">
        <w:t>/references</w:t>
      </w:r>
      <w:r>
        <w:t xml:space="preserve"> to original dataset where applicable</w:t>
      </w:r>
    </w:p>
    <w:p w14:paraId="2F9FDAA6" w14:textId="77777777" w:rsidR="00173CDD" w:rsidRDefault="00173CDD" w:rsidP="00173CDD">
      <w:pPr>
        <w:pStyle w:val="Heading3"/>
      </w:pPr>
      <w:bookmarkStart w:id="67" w:name="_Toc451853638"/>
      <w:r>
        <w:lastRenderedPageBreak/>
        <w:t>Data Description and Validation</w:t>
      </w:r>
      <w:bookmarkEnd w:id="67"/>
    </w:p>
    <w:p w14:paraId="7A9562FF" w14:textId="77777777" w:rsidR="00DA7F3A" w:rsidRDefault="00DA7F3A" w:rsidP="00820ED7">
      <w:pPr>
        <w:pStyle w:val="ListParagraph"/>
        <w:numPr>
          <w:ilvl w:val="0"/>
          <w:numId w:val="10"/>
        </w:numPr>
      </w:pPr>
      <w:r>
        <w:t>Description of the revisions/cleaning of these datasets including documentation of adjustments made to input data and why they were necessary.</w:t>
      </w:r>
    </w:p>
    <w:p w14:paraId="43A5E669" w14:textId="77777777" w:rsidR="0086288B" w:rsidRDefault="0086288B" w:rsidP="00820ED7">
      <w:pPr>
        <w:pStyle w:val="ListParagraph"/>
        <w:numPr>
          <w:ilvl w:val="1"/>
          <w:numId w:val="10"/>
        </w:numPr>
      </w:pPr>
      <w:r>
        <w:t>If adjustments are made to data they should be documented using the following outline:</w:t>
      </w:r>
    </w:p>
    <w:p w14:paraId="178E2245" w14:textId="77777777" w:rsidR="0086288B" w:rsidRDefault="0086288B" w:rsidP="00820ED7">
      <w:pPr>
        <w:pStyle w:val="ListParagraph"/>
        <w:numPr>
          <w:ilvl w:val="2"/>
          <w:numId w:val="10"/>
        </w:numPr>
      </w:pPr>
      <w:r>
        <w:t>Purpose of the Adjustment</w:t>
      </w:r>
    </w:p>
    <w:p w14:paraId="5FEBCA22" w14:textId="77777777" w:rsidR="0086288B" w:rsidRDefault="0086288B" w:rsidP="00820ED7">
      <w:pPr>
        <w:pStyle w:val="ListParagraph"/>
        <w:numPr>
          <w:ilvl w:val="2"/>
          <w:numId w:val="10"/>
        </w:numPr>
      </w:pPr>
      <w:r>
        <w:t>Methodology Used</w:t>
      </w:r>
    </w:p>
    <w:p w14:paraId="1B993451" w14:textId="77777777" w:rsidR="0086288B" w:rsidRDefault="0086288B" w:rsidP="00820ED7">
      <w:pPr>
        <w:pStyle w:val="ListParagraph"/>
        <w:numPr>
          <w:ilvl w:val="2"/>
          <w:numId w:val="10"/>
        </w:numPr>
      </w:pPr>
      <w:r>
        <w:t>Results of Adjustment</w:t>
      </w:r>
    </w:p>
    <w:p w14:paraId="70DF91EC" w14:textId="77777777" w:rsidR="0086288B" w:rsidRDefault="0086288B" w:rsidP="00820ED7">
      <w:pPr>
        <w:pStyle w:val="ListParagraph"/>
        <w:numPr>
          <w:ilvl w:val="3"/>
          <w:numId w:val="10"/>
        </w:numPr>
      </w:pPr>
      <w:r>
        <w:t>Example figures of issues determined and how resolved if applicable</w:t>
      </w:r>
    </w:p>
    <w:p w14:paraId="6DA490ED" w14:textId="77777777" w:rsidR="00173CDD" w:rsidRDefault="00173CDD" w:rsidP="00820ED7">
      <w:pPr>
        <w:pStyle w:val="ListParagraph"/>
        <w:numPr>
          <w:ilvl w:val="0"/>
          <w:numId w:val="10"/>
        </w:numPr>
      </w:pPr>
      <w:r>
        <w:t>Reference to additional validation datasets were applicable</w:t>
      </w:r>
    </w:p>
    <w:p w14:paraId="4921EF63" w14:textId="3F5FBA33" w:rsidR="00173CDD" w:rsidRDefault="00173CDD" w:rsidP="00820ED7">
      <w:pPr>
        <w:pStyle w:val="ListParagraph"/>
        <w:numPr>
          <w:ilvl w:val="0"/>
          <w:numId w:val="10"/>
        </w:numPr>
      </w:pPr>
      <w:r>
        <w:t>Table to show data elements as shown</w:t>
      </w:r>
      <w:r w:rsidR="003A23E4">
        <w:t xml:space="preserve"> in </w:t>
      </w:r>
      <w:r w:rsidR="003A23E4">
        <w:fldChar w:fldCharType="begin"/>
      </w:r>
      <w:r w:rsidR="003A23E4">
        <w:instrText xml:space="preserve"> REF _Ref451852359 \h </w:instrText>
      </w:r>
      <w:r w:rsidR="003A23E4">
        <w:fldChar w:fldCharType="separate"/>
      </w:r>
      <w:r w:rsidR="00F8097E" w:rsidRPr="003A23E4">
        <w:t xml:space="preserve">Table </w:t>
      </w:r>
      <w:r w:rsidR="00F8097E">
        <w:rPr>
          <w:noProof/>
        </w:rPr>
        <w:t>2</w:t>
      </w:r>
      <w:r w:rsidR="00F8097E" w:rsidRPr="003A23E4">
        <w:noBreakHyphen/>
      </w:r>
      <w:r w:rsidR="00F8097E">
        <w:rPr>
          <w:noProof/>
        </w:rPr>
        <w:t>2</w:t>
      </w:r>
      <w:r w:rsidR="003A23E4">
        <w:fldChar w:fldCharType="end"/>
      </w:r>
      <w:r w:rsidR="003A23E4">
        <w:t>.</w:t>
      </w:r>
    </w:p>
    <w:p w14:paraId="2D549FD0" w14:textId="2B71E455" w:rsidR="00095DC3" w:rsidRPr="003A23E4" w:rsidRDefault="00095DC3" w:rsidP="003A23E4">
      <w:pPr>
        <w:pStyle w:val="Caption"/>
      </w:pPr>
      <w:bookmarkStart w:id="68" w:name="_Ref451852359"/>
      <w:bookmarkStart w:id="69" w:name="_Toc451853736"/>
      <w:r w:rsidRPr="003A23E4">
        <w:t xml:space="preserve">Table </w:t>
      </w:r>
      <w:fldSimple w:instr=" STYLEREF 1 \s ">
        <w:r w:rsidR="00F8097E">
          <w:rPr>
            <w:noProof/>
          </w:rPr>
          <w:t>2</w:t>
        </w:r>
      </w:fldSimple>
      <w:r w:rsidR="00604657" w:rsidRPr="003A23E4">
        <w:noBreakHyphen/>
      </w:r>
      <w:fldSimple w:instr=" SEQ Table \* ARABIC \s 1 ">
        <w:r w:rsidR="00F8097E">
          <w:rPr>
            <w:noProof/>
          </w:rPr>
          <w:t>2</w:t>
        </w:r>
      </w:fldSimple>
      <w:bookmarkEnd w:id="68"/>
      <w:r w:rsidRPr="003A23E4">
        <w:t>: CFRPM Household Data Elements</w:t>
      </w:r>
      <w:bookmarkEnd w:id="69"/>
    </w:p>
    <w:tbl>
      <w:tblPr>
        <w:tblStyle w:val="MediumShading1-Accent11"/>
        <w:tblW w:w="8620" w:type="dxa"/>
        <w:jc w:val="center"/>
        <w:tblLayout w:type="fixed"/>
        <w:tblLook w:val="04A0" w:firstRow="1" w:lastRow="0" w:firstColumn="1" w:lastColumn="0" w:noHBand="0" w:noVBand="1"/>
      </w:tblPr>
      <w:tblGrid>
        <w:gridCol w:w="1430"/>
        <w:gridCol w:w="4500"/>
        <w:gridCol w:w="1080"/>
        <w:gridCol w:w="1610"/>
      </w:tblGrid>
      <w:tr w:rsidR="005C3823" w:rsidRPr="0069534B" w14:paraId="77DF7C54" w14:textId="77777777" w:rsidTr="000E4C3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center"/>
            <w:hideMark/>
          </w:tcPr>
          <w:p w14:paraId="5D3B38C9" w14:textId="77777777" w:rsidR="005C3823" w:rsidRPr="0069534B" w:rsidRDefault="005C3823" w:rsidP="00BC5F0F">
            <w:pPr>
              <w:keepNext/>
              <w:rPr>
                <w:rFonts w:eastAsia="Times New Roman" w:cs="Calibri"/>
              </w:rPr>
            </w:pPr>
            <w:r>
              <w:rPr>
                <w:rFonts w:eastAsia="Times New Roman" w:cs="Calibri"/>
              </w:rPr>
              <w:t>Data Element</w:t>
            </w:r>
          </w:p>
        </w:tc>
        <w:tc>
          <w:tcPr>
            <w:tcW w:w="4500" w:type="dxa"/>
            <w:noWrap/>
            <w:vAlign w:val="center"/>
            <w:hideMark/>
          </w:tcPr>
          <w:p w14:paraId="70FCF0F5" w14:textId="77777777" w:rsidR="005C3823" w:rsidRDefault="005C3823" w:rsidP="00BC5F0F">
            <w:pPr>
              <w:keepNext/>
              <w:jc w:val="center"/>
              <w:cnfStyle w:val="100000000000" w:firstRow="1" w:lastRow="0" w:firstColumn="0" w:lastColumn="0" w:oddVBand="0" w:evenVBand="0" w:oddHBand="0" w:evenHBand="0" w:firstRowFirstColumn="0" w:firstRowLastColumn="0" w:lastRowFirstColumn="0" w:lastRowLastColumn="0"/>
              <w:rPr>
                <w:rFonts w:eastAsia="Times New Roman" w:cs="Calibri"/>
              </w:rPr>
            </w:pPr>
          </w:p>
          <w:p w14:paraId="3490A3DF" w14:textId="77777777" w:rsidR="005C3823" w:rsidRPr="0069534B" w:rsidRDefault="005C3823" w:rsidP="00BC5F0F">
            <w:pPr>
              <w:keepNext/>
              <w:jc w:val="center"/>
              <w:cnfStyle w:val="100000000000" w:firstRow="1" w:lastRow="0" w:firstColumn="0" w:lastColumn="0" w:oddVBand="0" w:evenVBand="0" w:oddHBand="0" w:evenHBand="0" w:firstRowFirstColumn="0" w:firstRowLastColumn="0" w:lastRowFirstColumn="0" w:lastRowLastColumn="0"/>
              <w:rPr>
                <w:rFonts w:eastAsia="Times New Roman" w:cs="Calibri"/>
              </w:rPr>
            </w:pPr>
            <w:r>
              <w:rPr>
                <w:rFonts w:eastAsia="Times New Roman" w:cs="Calibri"/>
              </w:rPr>
              <w:t>Description</w:t>
            </w:r>
          </w:p>
        </w:tc>
        <w:tc>
          <w:tcPr>
            <w:tcW w:w="1080" w:type="dxa"/>
          </w:tcPr>
          <w:p w14:paraId="06B07B8F" w14:textId="77777777" w:rsidR="005C3823" w:rsidRDefault="005C3823" w:rsidP="00BC5F0F">
            <w:pPr>
              <w:keepNext/>
              <w:jc w:val="center"/>
              <w:cnfStyle w:val="100000000000" w:firstRow="1" w:lastRow="0" w:firstColumn="0" w:lastColumn="0" w:oddVBand="0" w:evenVBand="0" w:oddHBand="0" w:evenHBand="0" w:firstRowFirstColumn="0" w:firstRowLastColumn="0" w:lastRowFirstColumn="0" w:lastRowLastColumn="0"/>
              <w:rPr>
                <w:rFonts w:eastAsia="Times New Roman" w:cs="Calibri"/>
              </w:rPr>
            </w:pPr>
            <w:r>
              <w:rPr>
                <w:rFonts w:eastAsia="Times New Roman" w:cs="Calibri"/>
              </w:rPr>
              <w:t>Where Obtained</w:t>
            </w:r>
          </w:p>
        </w:tc>
        <w:tc>
          <w:tcPr>
            <w:tcW w:w="1610" w:type="dxa"/>
          </w:tcPr>
          <w:p w14:paraId="7F1C3DB6" w14:textId="77777777" w:rsidR="005C3823" w:rsidRDefault="005C3823" w:rsidP="00BC5F0F">
            <w:pPr>
              <w:keepNext/>
              <w:jc w:val="center"/>
              <w:cnfStyle w:val="100000000000" w:firstRow="1" w:lastRow="0" w:firstColumn="0" w:lastColumn="0" w:oddVBand="0" w:evenVBand="0" w:oddHBand="0" w:evenHBand="0" w:firstRowFirstColumn="0" w:firstRowLastColumn="0" w:lastRowFirstColumn="0" w:lastRowLastColumn="0"/>
              <w:rPr>
                <w:rFonts w:eastAsia="Times New Roman" w:cs="Calibri"/>
              </w:rPr>
            </w:pPr>
            <w:r>
              <w:rPr>
                <w:rFonts w:eastAsia="Times New Roman" w:cs="Calibri"/>
              </w:rPr>
              <w:t>Manual Adjustments Required</w:t>
            </w:r>
          </w:p>
        </w:tc>
      </w:tr>
      <w:tr w:rsidR="005C3823" w:rsidRPr="006678F2" w14:paraId="131085DA"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hideMark/>
          </w:tcPr>
          <w:p w14:paraId="5EF0043A" w14:textId="77777777" w:rsidR="005C3823" w:rsidRPr="003021A2" w:rsidRDefault="005C3823" w:rsidP="00BC5F0F">
            <w:pPr>
              <w:rPr>
                <w:rFonts w:eastAsia="Times New Roman" w:cs="Calibri"/>
                <w:color w:val="000000"/>
              </w:rPr>
            </w:pPr>
            <w:r w:rsidRPr="003021A2">
              <w:rPr>
                <w:rFonts w:eastAsia="Times New Roman" w:cs="Calibri"/>
                <w:color w:val="000000"/>
              </w:rPr>
              <w:t>TAZ</w:t>
            </w:r>
          </w:p>
        </w:tc>
        <w:tc>
          <w:tcPr>
            <w:tcW w:w="4500" w:type="dxa"/>
            <w:noWrap/>
            <w:vAlign w:val="bottom"/>
            <w:hideMark/>
          </w:tcPr>
          <w:p w14:paraId="7A6AA564"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TAZ Numbers</w:t>
            </w:r>
          </w:p>
        </w:tc>
        <w:tc>
          <w:tcPr>
            <w:tcW w:w="1080" w:type="dxa"/>
          </w:tcPr>
          <w:p w14:paraId="75CAEE98"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757326F9"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077C3937"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hideMark/>
          </w:tcPr>
          <w:p w14:paraId="38BA9A26" w14:textId="77777777" w:rsidR="005C3823" w:rsidRPr="003021A2" w:rsidRDefault="005C3823" w:rsidP="00BC5F0F">
            <w:pPr>
              <w:rPr>
                <w:rFonts w:eastAsia="Times New Roman" w:cs="Calibri"/>
                <w:color w:val="000000"/>
              </w:rPr>
            </w:pPr>
            <w:r w:rsidRPr="003021A2">
              <w:rPr>
                <w:rFonts w:eastAsia="Times New Roman" w:cs="Calibri"/>
                <w:color w:val="000000"/>
              </w:rPr>
              <w:t>SFDU</w:t>
            </w:r>
          </w:p>
        </w:tc>
        <w:tc>
          <w:tcPr>
            <w:tcW w:w="4500" w:type="dxa"/>
            <w:noWrap/>
            <w:vAlign w:val="bottom"/>
            <w:hideMark/>
          </w:tcPr>
          <w:p w14:paraId="66D01DEF"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Single Family Dwelling Units</w:t>
            </w:r>
          </w:p>
        </w:tc>
        <w:tc>
          <w:tcPr>
            <w:tcW w:w="1080" w:type="dxa"/>
          </w:tcPr>
          <w:p w14:paraId="170C6FA8" w14:textId="77777777" w:rsidR="005C3823" w:rsidRPr="003021A2" w:rsidRDefault="005C3823" w:rsidP="005C3823">
            <w:pPr>
              <w:jc w:val="cente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Pr>
                <w:rFonts w:eastAsia="Times New Roman" w:cs="Calibri"/>
                <w:color w:val="000000"/>
              </w:rPr>
              <w:t>Census data</w:t>
            </w:r>
          </w:p>
        </w:tc>
        <w:tc>
          <w:tcPr>
            <w:tcW w:w="1610" w:type="dxa"/>
          </w:tcPr>
          <w:p w14:paraId="75E0BF4F" w14:textId="77777777" w:rsidR="005C3823" w:rsidRPr="003021A2" w:rsidRDefault="005C3823" w:rsidP="005C3823">
            <w:pPr>
              <w:jc w:val="cente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Pr>
                <w:rFonts w:eastAsia="Times New Roman" w:cs="Calibri"/>
                <w:color w:val="000000"/>
              </w:rPr>
              <w:t>no</w:t>
            </w:r>
          </w:p>
        </w:tc>
      </w:tr>
      <w:tr w:rsidR="005C3823" w:rsidRPr="006678F2" w14:paraId="1CFE4C38"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hideMark/>
          </w:tcPr>
          <w:p w14:paraId="03BBFCDD" w14:textId="77777777" w:rsidR="005C3823" w:rsidRPr="003021A2" w:rsidRDefault="005C3823" w:rsidP="00BC5F0F">
            <w:pPr>
              <w:rPr>
                <w:rFonts w:eastAsia="Times New Roman" w:cs="Calibri"/>
                <w:color w:val="000000"/>
              </w:rPr>
            </w:pPr>
            <w:r w:rsidRPr="003021A2">
              <w:rPr>
                <w:rFonts w:eastAsia="Times New Roman" w:cs="Calibri"/>
                <w:color w:val="000000"/>
              </w:rPr>
              <w:t>SF_PCTVNP</w:t>
            </w:r>
          </w:p>
        </w:tc>
        <w:tc>
          <w:tcPr>
            <w:tcW w:w="4500" w:type="dxa"/>
            <w:noWrap/>
            <w:vAlign w:val="bottom"/>
            <w:hideMark/>
          </w:tcPr>
          <w:p w14:paraId="1ACD635D" w14:textId="208EC2D5"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Percentage of Single Family a</w:t>
            </w:r>
            <w:r w:rsidR="00160F13">
              <w:rPr>
                <w:rFonts w:eastAsia="Times New Roman" w:cs="Calibri"/>
                <w:color w:val="000000"/>
              </w:rPr>
              <w:t>re Vacation and Non-</w:t>
            </w:r>
            <w:r w:rsidRPr="003021A2">
              <w:rPr>
                <w:rFonts w:eastAsia="Times New Roman" w:cs="Calibri"/>
                <w:color w:val="000000"/>
              </w:rPr>
              <w:t>Permanent Resident Homes</w:t>
            </w:r>
          </w:p>
        </w:tc>
        <w:tc>
          <w:tcPr>
            <w:tcW w:w="1080" w:type="dxa"/>
          </w:tcPr>
          <w:p w14:paraId="760208BE"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633C9312"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4F3B5B8F"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4F77FB66" w14:textId="77777777" w:rsidR="005C3823" w:rsidRPr="003021A2" w:rsidRDefault="005C3823" w:rsidP="00BC5F0F">
            <w:pPr>
              <w:rPr>
                <w:rFonts w:eastAsia="Times New Roman" w:cs="Calibri"/>
                <w:color w:val="000000"/>
              </w:rPr>
            </w:pPr>
            <w:r w:rsidRPr="003021A2">
              <w:rPr>
                <w:rFonts w:eastAsia="Times New Roman" w:cs="Calibri"/>
                <w:color w:val="000000"/>
              </w:rPr>
              <w:t>SF_PCTVAC</w:t>
            </w:r>
          </w:p>
        </w:tc>
        <w:tc>
          <w:tcPr>
            <w:tcW w:w="4500" w:type="dxa"/>
            <w:noWrap/>
            <w:vAlign w:val="bottom"/>
          </w:tcPr>
          <w:p w14:paraId="636F8F27"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Percentage of Single Family are Vacation Homes</w:t>
            </w:r>
          </w:p>
        </w:tc>
        <w:tc>
          <w:tcPr>
            <w:tcW w:w="1080" w:type="dxa"/>
          </w:tcPr>
          <w:p w14:paraId="238D3B5B"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1DD8B19D"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6941F20B"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7F18F511" w14:textId="77777777" w:rsidR="005C3823" w:rsidRPr="003021A2" w:rsidRDefault="005C3823" w:rsidP="00BC5F0F">
            <w:pPr>
              <w:rPr>
                <w:rFonts w:eastAsia="Times New Roman" w:cs="Calibri"/>
                <w:color w:val="000000"/>
              </w:rPr>
            </w:pPr>
            <w:r w:rsidRPr="003021A2">
              <w:rPr>
                <w:rFonts w:eastAsia="Times New Roman" w:cs="Calibri"/>
                <w:color w:val="000000"/>
              </w:rPr>
              <w:t>SFPOP</w:t>
            </w:r>
          </w:p>
        </w:tc>
        <w:tc>
          <w:tcPr>
            <w:tcW w:w="4500" w:type="dxa"/>
            <w:noWrap/>
            <w:vAlign w:val="bottom"/>
          </w:tcPr>
          <w:p w14:paraId="5AFBBF0B"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Single Family Population</w:t>
            </w:r>
          </w:p>
        </w:tc>
        <w:tc>
          <w:tcPr>
            <w:tcW w:w="1080" w:type="dxa"/>
          </w:tcPr>
          <w:p w14:paraId="4E253B4E"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57E8FF84"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3421F6AC"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3C4D8308" w14:textId="77777777" w:rsidR="005C3823" w:rsidRPr="003021A2" w:rsidRDefault="005C3823" w:rsidP="00BC5F0F">
            <w:pPr>
              <w:rPr>
                <w:rFonts w:eastAsia="Times New Roman" w:cs="Calibri"/>
                <w:color w:val="000000"/>
              </w:rPr>
            </w:pPr>
            <w:r w:rsidRPr="003021A2">
              <w:rPr>
                <w:rFonts w:eastAsia="Times New Roman" w:cs="Calibri"/>
                <w:color w:val="000000"/>
              </w:rPr>
              <w:t>SF_0AUTO</w:t>
            </w:r>
          </w:p>
        </w:tc>
        <w:tc>
          <w:tcPr>
            <w:tcW w:w="4500" w:type="dxa"/>
            <w:noWrap/>
            <w:vAlign w:val="bottom"/>
          </w:tcPr>
          <w:p w14:paraId="404E2F57"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Single Family Percentage of 0 Auto</w:t>
            </w:r>
          </w:p>
        </w:tc>
        <w:tc>
          <w:tcPr>
            <w:tcW w:w="1080" w:type="dxa"/>
          </w:tcPr>
          <w:p w14:paraId="144E8D75"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340BAE30"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595C18D7"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0E697B97" w14:textId="77777777" w:rsidR="005C3823" w:rsidRPr="003021A2" w:rsidRDefault="005C3823" w:rsidP="00BC5F0F">
            <w:pPr>
              <w:rPr>
                <w:rFonts w:eastAsia="Times New Roman" w:cs="Calibri"/>
                <w:color w:val="000000"/>
              </w:rPr>
            </w:pPr>
            <w:r w:rsidRPr="003021A2">
              <w:rPr>
                <w:rFonts w:eastAsia="Times New Roman" w:cs="Calibri"/>
                <w:color w:val="000000"/>
              </w:rPr>
              <w:t>SF_1AUTO</w:t>
            </w:r>
          </w:p>
        </w:tc>
        <w:tc>
          <w:tcPr>
            <w:tcW w:w="4500" w:type="dxa"/>
            <w:noWrap/>
            <w:vAlign w:val="bottom"/>
          </w:tcPr>
          <w:p w14:paraId="7B5849CA"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Single Family Percentage of 1 Auto</w:t>
            </w:r>
          </w:p>
        </w:tc>
        <w:tc>
          <w:tcPr>
            <w:tcW w:w="1080" w:type="dxa"/>
          </w:tcPr>
          <w:p w14:paraId="4B42DDE0"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54DF512F"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723534BA"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74C801D9" w14:textId="77777777" w:rsidR="005C3823" w:rsidRPr="003021A2" w:rsidRDefault="005C3823" w:rsidP="00BC5F0F">
            <w:pPr>
              <w:rPr>
                <w:rFonts w:eastAsia="Times New Roman" w:cs="Calibri"/>
                <w:color w:val="000000"/>
              </w:rPr>
            </w:pPr>
            <w:r w:rsidRPr="003021A2">
              <w:rPr>
                <w:rFonts w:eastAsia="Times New Roman" w:cs="Calibri"/>
                <w:color w:val="000000"/>
              </w:rPr>
              <w:t>SF_2AUTO</w:t>
            </w:r>
          </w:p>
        </w:tc>
        <w:tc>
          <w:tcPr>
            <w:tcW w:w="4500" w:type="dxa"/>
            <w:noWrap/>
            <w:vAlign w:val="bottom"/>
          </w:tcPr>
          <w:p w14:paraId="74E107C2"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Single Family Percentage of 2+ Auto</w:t>
            </w:r>
          </w:p>
        </w:tc>
        <w:tc>
          <w:tcPr>
            <w:tcW w:w="1080" w:type="dxa"/>
          </w:tcPr>
          <w:p w14:paraId="06E816D9"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2823A16F"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41DAC8D9"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5CD5C879" w14:textId="77777777" w:rsidR="005C3823" w:rsidRPr="003021A2" w:rsidRDefault="005C3823" w:rsidP="00BC5F0F">
            <w:pPr>
              <w:rPr>
                <w:rFonts w:eastAsia="Times New Roman" w:cs="Calibri"/>
                <w:color w:val="000000"/>
              </w:rPr>
            </w:pPr>
            <w:r w:rsidRPr="003021A2">
              <w:rPr>
                <w:rFonts w:eastAsia="Times New Roman" w:cs="Calibri"/>
                <w:color w:val="000000"/>
              </w:rPr>
              <w:t>MFDU</w:t>
            </w:r>
          </w:p>
        </w:tc>
        <w:tc>
          <w:tcPr>
            <w:tcW w:w="4500" w:type="dxa"/>
            <w:noWrap/>
            <w:vAlign w:val="bottom"/>
          </w:tcPr>
          <w:p w14:paraId="0081B29D"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Multiple Family Dwelling Units</w:t>
            </w:r>
          </w:p>
        </w:tc>
        <w:tc>
          <w:tcPr>
            <w:tcW w:w="1080" w:type="dxa"/>
          </w:tcPr>
          <w:p w14:paraId="6A0B0AD2"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7E9AE818"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6D23950F"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52D72D90" w14:textId="77777777" w:rsidR="005C3823" w:rsidRPr="003021A2" w:rsidRDefault="005C3823" w:rsidP="00BC5F0F">
            <w:pPr>
              <w:rPr>
                <w:rFonts w:eastAsia="Times New Roman" w:cs="Calibri"/>
                <w:color w:val="000000"/>
              </w:rPr>
            </w:pPr>
            <w:r w:rsidRPr="003021A2">
              <w:rPr>
                <w:rFonts w:eastAsia="Times New Roman" w:cs="Calibri"/>
                <w:color w:val="000000"/>
              </w:rPr>
              <w:t>MF_PCTVNP</w:t>
            </w:r>
          </w:p>
        </w:tc>
        <w:tc>
          <w:tcPr>
            <w:tcW w:w="4500" w:type="dxa"/>
            <w:noWrap/>
            <w:vAlign w:val="bottom"/>
          </w:tcPr>
          <w:p w14:paraId="531FE6A4" w14:textId="5232012A"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Percentage of Multi</w:t>
            </w:r>
            <w:r w:rsidR="00160F13">
              <w:rPr>
                <w:rFonts w:eastAsia="Times New Roman" w:cs="Calibri"/>
                <w:color w:val="000000"/>
              </w:rPr>
              <w:t>ple Family are Vacation and Non-</w:t>
            </w:r>
            <w:r w:rsidRPr="003021A2">
              <w:rPr>
                <w:rFonts w:eastAsia="Times New Roman" w:cs="Calibri"/>
                <w:color w:val="000000"/>
              </w:rPr>
              <w:t>Permanent Resident Homes</w:t>
            </w:r>
          </w:p>
        </w:tc>
        <w:tc>
          <w:tcPr>
            <w:tcW w:w="1080" w:type="dxa"/>
          </w:tcPr>
          <w:p w14:paraId="4A180CBD"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28A420C5"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0DC33D63"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0D8D61CE" w14:textId="77777777" w:rsidR="005C3823" w:rsidRPr="003021A2" w:rsidRDefault="005C3823" w:rsidP="00BC5F0F">
            <w:pPr>
              <w:rPr>
                <w:rFonts w:eastAsia="Times New Roman" w:cs="Calibri"/>
                <w:color w:val="000000"/>
              </w:rPr>
            </w:pPr>
            <w:r w:rsidRPr="003021A2">
              <w:rPr>
                <w:rFonts w:eastAsia="Times New Roman" w:cs="Calibri"/>
                <w:color w:val="000000"/>
              </w:rPr>
              <w:t>MF_PCTVAC</w:t>
            </w:r>
          </w:p>
        </w:tc>
        <w:tc>
          <w:tcPr>
            <w:tcW w:w="4500" w:type="dxa"/>
            <w:noWrap/>
            <w:vAlign w:val="bottom"/>
          </w:tcPr>
          <w:p w14:paraId="11036884"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Percentage of Multiple Family are Vacation Homes</w:t>
            </w:r>
          </w:p>
        </w:tc>
        <w:tc>
          <w:tcPr>
            <w:tcW w:w="1080" w:type="dxa"/>
          </w:tcPr>
          <w:p w14:paraId="68D7C9F1"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15DA4BAB"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13F790C8"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03F4452F" w14:textId="77777777" w:rsidR="005C3823" w:rsidRPr="003021A2" w:rsidRDefault="005C3823" w:rsidP="00BC5F0F">
            <w:pPr>
              <w:rPr>
                <w:rFonts w:eastAsia="Times New Roman" w:cs="Calibri"/>
                <w:color w:val="000000"/>
              </w:rPr>
            </w:pPr>
            <w:r w:rsidRPr="003021A2">
              <w:rPr>
                <w:rFonts w:eastAsia="Times New Roman" w:cs="Calibri"/>
                <w:color w:val="000000"/>
              </w:rPr>
              <w:t>MFPOP</w:t>
            </w:r>
          </w:p>
        </w:tc>
        <w:tc>
          <w:tcPr>
            <w:tcW w:w="4500" w:type="dxa"/>
            <w:noWrap/>
            <w:vAlign w:val="bottom"/>
          </w:tcPr>
          <w:p w14:paraId="2C456A16"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Multiple Family Population</w:t>
            </w:r>
          </w:p>
        </w:tc>
        <w:tc>
          <w:tcPr>
            <w:tcW w:w="1080" w:type="dxa"/>
          </w:tcPr>
          <w:p w14:paraId="1DE1EF14"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4151304D"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4B2EB62E"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786C6ACE" w14:textId="77777777" w:rsidR="005C3823" w:rsidRPr="003021A2" w:rsidRDefault="005C3823" w:rsidP="00BC5F0F">
            <w:pPr>
              <w:rPr>
                <w:rFonts w:eastAsia="Times New Roman" w:cs="Calibri"/>
                <w:color w:val="000000"/>
              </w:rPr>
            </w:pPr>
            <w:r w:rsidRPr="003021A2">
              <w:rPr>
                <w:rFonts w:eastAsia="Times New Roman" w:cs="Calibri"/>
                <w:color w:val="000000"/>
              </w:rPr>
              <w:t>MF_0AUTO</w:t>
            </w:r>
          </w:p>
        </w:tc>
        <w:tc>
          <w:tcPr>
            <w:tcW w:w="4500" w:type="dxa"/>
            <w:noWrap/>
            <w:vAlign w:val="bottom"/>
          </w:tcPr>
          <w:p w14:paraId="5281907A"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Multiple Family Percentage of 0 Auto</w:t>
            </w:r>
          </w:p>
        </w:tc>
        <w:tc>
          <w:tcPr>
            <w:tcW w:w="1080" w:type="dxa"/>
          </w:tcPr>
          <w:p w14:paraId="6300C177"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1C84A678"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0E94D0A1"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0863B312" w14:textId="77777777" w:rsidR="005C3823" w:rsidRPr="003021A2" w:rsidRDefault="005C3823" w:rsidP="00BC5F0F">
            <w:pPr>
              <w:rPr>
                <w:rFonts w:eastAsia="Times New Roman" w:cs="Calibri"/>
                <w:color w:val="000000"/>
              </w:rPr>
            </w:pPr>
            <w:r w:rsidRPr="003021A2">
              <w:rPr>
                <w:rFonts w:eastAsia="Times New Roman" w:cs="Calibri"/>
                <w:color w:val="000000"/>
              </w:rPr>
              <w:t>MF_1AUTO</w:t>
            </w:r>
          </w:p>
        </w:tc>
        <w:tc>
          <w:tcPr>
            <w:tcW w:w="4500" w:type="dxa"/>
            <w:noWrap/>
            <w:vAlign w:val="bottom"/>
          </w:tcPr>
          <w:p w14:paraId="4F8A857C"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Multiple  Family Percentage of 1 Auto</w:t>
            </w:r>
          </w:p>
        </w:tc>
        <w:tc>
          <w:tcPr>
            <w:tcW w:w="1080" w:type="dxa"/>
          </w:tcPr>
          <w:p w14:paraId="2122B78F"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71075E57"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5A7359B5"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5A96F3A3" w14:textId="77777777" w:rsidR="005C3823" w:rsidRPr="003021A2" w:rsidRDefault="005C3823" w:rsidP="00BC5F0F">
            <w:pPr>
              <w:rPr>
                <w:rFonts w:eastAsia="Times New Roman" w:cs="Calibri"/>
                <w:color w:val="000000"/>
              </w:rPr>
            </w:pPr>
            <w:r w:rsidRPr="003021A2">
              <w:rPr>
                <w:rFonts w:eastAsia="Times New Roman" w:cs="Calibri"/>
                <w:color w:val="000000"/>
              </w:rPr>
              <w:t>MF_2AUTO</w:t>
            </w:r>
          </w:p>
        </w:tc>
        <w:tc>
          <w:tcPr>
            <w:tcW w:w="4500" w:type="dxa"/>
            <w:noWrap/>
            <w:vAlign w:val="bottom"/>
          </w:tcPr>
          <w:p w14:paraId="5C87784E"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Multiple Family Percentage of 2+ Auto</w:t>
            </w:r>
          </w:p>
        </w:tc>
        <w:tc>
          <w:tcPr>
            <w:tcW w:w="1080" w:type="dxa"/>
          </w:tcPr>
          <w:p w14:paraId="7B6999EB"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5BFDE8C3"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0C6C2992"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7E974274" w14:textId="77777777" w:rsidR="005C3823" w:rsidRPr="003021A2" w:rsidRDefault="005C3823" w:rsidP="00BC5F0F">
            <w:pPr>
              <w:rPr>
                <w:rFonts w:eastAsia="Times New Roman" w:cs="Calibri"/>
                <w:color w:val="000000"/>
              </w:rPr>
            </w:pPr>
            <w:r w:rsidRPr="003021A2">
              <w:rPr>
                <w:rFonts w:eastAsia="Times New Roman" w:cs="Calibri"/>
                <w:color w:val="000000"/>
              </w:rPr>
              <w:t>HMDU</w:t>
            </w:r>
          </w:p>
        </w:tc>
        <w:tc>
          <w:tcPr>
            <w:tcW w:w="4500" w:type="dxa"/>
            <w:noWrap/>
            <w:vAlign w:val="bottom"/>
          </w:tcPr>
          <w:p w14:paraId="70F0B438"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Hotel Motel Dwelling Units</w:t>
            </w:r>
          </w:p>
        </w:tc>
        <w:tc>
          <w:tcPr>
            <w:tcW w:w="1080" w:type="dxa"/>
          </w:tcPr>
          <w:p w14:paraId="4F8A5335"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6AC56A74"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614AC91B"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692D9C63" w14:textId="77777777" w:rsidR="005C3823" w:rsidRPr="003021A2" w:rsidRDefault="005C3823" w:rsidP="00BC5F0F">
            <w:pPr>
              <w:rPr>
                <w:rFonts w:eastAsia="Times New Roman" w:cs="Calibri"/>
                <w:color w:val="000000"/>
              </w:rPr>
            </w:pPr>
            <w:r w:rsidRPr="003021A2">
              <w:rPr>
                <w:rFonts w:eastAsia="Times New Roman" w:cs="Calibri"/>
                <w:color w:val="000000"/>
              </w:rPr>
              <w:t>HMOCC</w:t>
            </w:r>
          </w:p>
        </w:tc>
        <w:tc>
          <w:tcPr>
            <w:tcW w:w="4500" w:type="dxa"/>
            <w:noWrap/>
            <w:vAlign w:val="bottom"/>
          </w:tcPr>
          <w:p w14:paraId="76362299"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Hotel Motel Occupancy Percentage</w:t>
            </w:r>
          </w:p>
        </w:tc>
        <w:tc>
          <w:tcPr>
            <w:tcW w:w="1080" w:type="dxa"/>
          </w:tcPr>
          <w:p w14:paraId="6BAA6CAF"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264870CD"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4BCEB709"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7D661312" w14:textId="77777777" w:rsidR="005C3823" w:rsidRPr="003021A2" w:rsidRDefault="005C3823" w:rsidP="00BC5F0F">
            <w:pPr>
              <w:rPr>
                <w:rFonts w:eastAsia="Times New Roman" w:cs="Calibri"/>
                <w:color w:val="000000"/>
              </w:rPr>
            </w:pPr>
            <w:r w:rsidRPr="003021A2">
              <w:rPr>
                <w:rFonts w:eastAsia="Times New Roman" w:cs="Calibri"/>
                <w:color w:val="000000"/>
              </w:rPr>
              <w:t>HMPOP</w:t>
            </w:r>
          </w:p>
        </w:tc>
        <w:tc>
          <w:tcPr>
            <w:tcW w:w="4500" w:type="dxa"/>
            <w:noWrap/>
            <w:vAlign w:val="bottom"/>
          </w:tcPr>
          <w:p w14:paraId="12807FD9"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Hotel Motel Population</w:t>
            </w:r>
          </w:p>
        </w:tc>
        <w:tc>
          <w:tcPr>
            <w:tcW w:w="1080" w:type="dxa"/>
          </w:tcPr>
          <w:p w14:paraId="35689235"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40E7C067"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bl>
    <w:p w14:paraId="6E40EF8B" w14:textId="77777777" w:rsidR="003021A2" w:rsidRPr="003021A2" w:rsidRDefault="005C3823" w:rsidP="003021A2">
      <w:pPr>
        <w:rPr>
          <w:color w:val="00B050"/>
        </w:rPr>
      </w:pPr>
      <w:r>
        <w:rPr>
          <w:color w:val="00B050"/>
        </w:rPr>
        <w:t xml:space="preserve">Or text </w:t>
      </w:r>
      <w:r w:rsidR="003021A2" w:rsidRPr="003021A2">
        <w:rPr>
          <w:color w:val="00B050"/>
        </w:rPr>
        <w:t>Example:</w:t>
      </w:r>
    </w:p>
    <w:p w14:paraId="488297C3" w14:textId="77777777" w:rsidR="003021A2" w:rsidRPr="003021A2" w:rsidRDefault="003021A2" w:rsidP="003021A2">
      <w:pPr>
        <w:rPr>
          <w:rFonts w:ascii="Arial" w:hAnsi="Arial" w:cs="Arial"/>
          <w:color w:val="00B050"/>
          <w:sz w:val="20"/>
        </w:rPr>
      </w:pPr>
      <w:r w:rsidRPr="003021A2">
        <w:rPr>
          <w:rFonts w:ascii="Arial" w:hAnsi="Arial" w:cs="Arial"/>
          <w:color w:val="00B050"/>
          <w:sz w:val="20"/>
        </w:rPr>
        <w:lastRenderedPageBreak/>
        <w:t xml:space="preserve">Household and population data was obtained from the </w:t>
      </w:r>
      <w:r w:rsidRPr="003021A2">
        <w:rPr>
          <w:rFonts w:ascii="Arial" w:hAnsi="Arial" w:cs="Arial"/>
          <w:i/>
          <w:color w:val="00B050"/>
          <w:sz w:val="20"/>
        </w:rPr>
        <w:t>2010 Census</w:t>
      </w:r>
      <w:r w:rsidRPr="003021A2">
        <w:rPr>
          <w:rFonts w:ascii="Arial" w:hAnsi="Arial" w:cs="Arial"/>
          <w:color w:val="00B050"/>
          <w:sz w:val="20"/>
        </w:rPr>
        <w:t xml:space="preserve"> </w:t>
      </w:r>
      <w:r w:rsidRPr="003021A2">
        <w:rPr>
          <w:rFonts w:ascii="Arial" w:hAnsi="Arial" w:cs="Arial"/>
          <w:i/>
          <w:color w:val="00B050"/>
          <w:sz w:val="20"/>
        </w:rPr>
        <w:t>Group SF1</w:t>
      </w:r>
      <w:r w:rsidRPr="003021A2">
        <w:rPr>
          <w:rFonts w:ascii="Arial" w:hAnsi="Arial" w:cs="Arial"/>
          <w:color w:val="00B050"/>
          <w:sz w:val="20"/>
        </w:rPr>
        <w:t>.  Data from the block level was summarized to the TAZ level.  The following SE data fields were obtained from this source:</w:t>
      </w:r>
    </w:p>
    <w:p w14:paraId="56FF18AE" w14:textId="77777777" w:rsidR="003021A2" w:rsidRPr="003021A2" w:rsidRDefault="003021A2" w:rsidP="00820ED7">
      <w:pPr>
        <w:pStyle w:val="ListParagraph"/>
        <w:numPr>
          <w:ilvl w:val="0"/>
          <w:numId w:val="11"/>
        </w:numPr>
        <w:tabs>
          <w:tab w:val="clear" w:pos="1224"/>
          <w:tab w:val="num" w:pos="720"/>
        </w:tabs>
        <w:spacing w:after="0" w:line="240" w:lineRule="auto"/>
        <w:ind w:left="720"/>
        <w:jc w:val="both"/>
        <w:rPr>
          <w:rFonts w:ascii="Arial" w:hAnsi="Arial" w:cs="Arial"/>
          <w:color w:val="00B050"/>
          <w:sz w:val="20"/>
        </w:rPr>
      </w:pPr>
      <w:r w:rsidRPr="003021A2">
        <w:rPr>
          <w:rFonts w:ascii="Arial" w:hAnsi="Arial" w:cs="Arial"/>
          <w:color w:val="00B050"/>
          <w:sz w:val="20"/>
        </w:rPr>
        <w:t>Households – total number of households within the TAZ</w:t>
      </w:r>
    </w:p>
    <w:p w14:paraId="4596E68B" w14:textId="77777777" w:rsidR="003021A2" w:rsidRPr="003021A2" w:rsidRDefault="003021A2" w:rsidP="003021A2">
      <w:pPr>
        <w:pStyle w:val="ListParagraph"/>
        <w:spacing w:after="0" w:line="240" w:lineRule="auto"/>
        <w:rPr>
          <w:rFonts w:ascii="Arial" w:hAnsi="Arial" w:cs="Arial"/>
          <w:color w:val="00B050"/>
          <w:sz w:val="20"/>
        </w:rPr>
      </w:pPr>
    </w:p>
    <w:p w14:paraId="5CF4EB40" w14:textId="77777777" w:rsidR="003021A2" w:rsidRPr="003021A2" w:rsidRDefault="003021A2" w:rsidP="00820ED7">
      <w:pPr>
        <w:pStyle w:val="ListParagraph"/>
        <w:numPr>
          <w:ilvl w:val="0"/>
          <w:numId w:val="11"/>
        </w:numPr>
        <w:tabs>
          <w:tab w:val="clear" w:pos="1224"/>
          <w:tab w:val="num" w:pos="720"/>
        </w:tabs>
        <w:spacing w:after="0" w:line="240" w:lineRule="auto"/>
        <w:ind w:left="720"/>
        <w:jc w:val="both"/>
        <w:rPr>
          <w:rFonts w:ascii="Arial" w:hAnsi="Arial" w:cs="Arial"/>
          <w:color w:val="00B050"/>
          <w:sz w:val="20"/>
        </w:rPr>
      </w:pPr>
      <w:r w:rsidRPr="003021A2">
        <w:rPr>
          <w:rFonts w:ascii="Arial" w:hAnsi="Arial" w:cs="Arial"/>
          <w:color w:val="00B050"/>
          <w:sz w:val="20"/>
        </w:rPr>
        <w:t>Population – total number of people living within the TAZ</w:t>
      </w:r>
    </w:p>
    <w:p w14:paraId="496E5E0A" w14:textId="77777777" w:rsidR="003021A2" w:rsidRPr="003021A2" w:rsidRDefault="003021A2" w:rsidP="003021A2">
      <w:pPr>
        <w:pStyle w:val="ListParagraph"/>
        <w:spacing w:after="0" w:line="240" w:lineRule="auto"/>
        <w:rPr>
          <w:rFonts w:ascii="Arial" w:hAnsi="Arial" w:cs="Arial"/>
          <w:color w:val="00B050"/>
          <w:sz w:val="20"/>
        </w:rPr>
      </w:pPr>
      <w:r w:rsidRPr="003021A2">
        <w:rPr>
          <w:rFonts w:ascii="Arial" w:hAnsi="Arial" w:cs="Arial"/>
          <w:color w:val="00B050"/>
          <w:sz w:val="20"/>
        </w:rPr>
        <w:t>Population = GQ_Population + HH_Population</w:t>
      </w:r>
    </w:p>
    <w:p w14:paraId="0A5437FF" w14:textId="77777777" w:rsidR="003021A2" w:rsidRPr="003021A2" w:rsidRDefault="003021A2" w:rsidP="003021A2">
      <w:pPr>
        <w:pStyle w:val="ListParagraph"/>
        <w:spacing w:after="0" w:line="240" w:lineRule="auto"/>
        <w:rPr>
          <w:rFonts w:ascii="Arial" w:hAnsi="Arial" w:cs="Arial"/>
          <w:color w:val="00B050"/>
          <w:sz w:val="20"/>
        </w:rPr>
      </w:pPr>
    </w:p>
    <w:p w14:paraId="1D80F125" w14:textId="77777777" w:rsidR="003021A2" w:rsidRPr="003021A2" w:rsidRDefault="003021A2" w:rsidP="00820ED7">
      <w:pPr>
        <w:pStyle w:val="ListParagraph"/>
        <w:numPr>
          <w:ilvl w:val="0"/>
          <w:numId w:val="11"/>
        </w:numPr>
        <w:tabs>
          <w:tab w:val="clear" w:pos="1224"/>
          <w:tab w:val="num" w:pos="720"/>
        </w:tabs>
        <w:spacing w:after="0" w:line="240" w:lineRule="auto"/>
        <w:ind w:left="720"/>
        <w:jc w:val="both"/>
        <w:rPr>
          <w:rFonts w:ascii="Arial" w:hAnsi="Arial" w:cs="Arial"/>
          <w:color w:val="00B050"/>
          <w:sz w:val="20"/>
        </w:rPr>
      </w:pPr>
      <w:r w:rsidRPr="003021A2">
        <w:rPr>
          <w:rFonts w:ascii="Arial" w:hAnsi="Arial" w:cs="Arial"/>
          <w:color w:val="00B050"/>
          <w:sz w:val="20"/>
        </w:rPr>
        <w:t>GQ_Population – total number of people living in Group Quarters within the TAZ</w:t>
      </w:r>
    </w:p>
    <w:p w14:paraId="4D86645A" w14:textId="77777777" w:rsidR="003021A2" w:rsidRPr="003021A2" w:rsidRDefault="003021A2" w:rsidP="003021A2">
      <w:pPr>
        <w:pStyle w:val="ListParagraph"/>
        <w:spacing w:after="0" w:line="240" w:lineRule="auto"/>
        <w:rPr>
          <w:rFonts w:ascii="Arial" w:hAnsi="Arial" w:cs="Arial"/>
          <w:color w:val="00B050"/>
          <w:sz w:val="20"/>
        </w:rPr>
      </w:pPr>
    </w:p>
    <w:p w14:paraId="70061777" w14:textId="77777777" w:rsidR="003021A2" w:rsidRPr="003021A2" w:rsidRDefault="003021A2" w:rsidP="00820ED7">
      <w:pPr>
        <w:pStyle w:val="ListParagraph"/>
        <w:numPr>
          <w:ilvl w:val="0"/>
          <w:numId w:val="11"/>
        </w:numPr>
        <w:tabs>
          <w:tab w:val="clear" w:pos="1224"/>
          <w:tab w:val="num" w:pos="720"/>
        </w:tabs>
        <w:spacing w:after="0" w:line="240" w:lineRule="auto"/>
        <w:ind w:left="720"/>
        <w:jc w:val="both"/>
        <w:rPr>
          <w:rFonts w:ascii="Arial" w:hAnsi="Arial" w:cs="Arial"/>
          <w:color w:val="00B050"/>
          <w:sz w:val="20"/>
        </w:rPr>
      </w:pPr>
      <w:r w:rsidRPr="003021A2">
        <w:rPr>
          <w:rFonts w:ascii="Arial" w:hAnsi="Arial" w:cs="Arial"/>
          <w:color w:val="00B050"/>
          <w:sz w:val="20"/>
        </w:rPr>
        <w:t>HH_Population – total number of people living in households within the TAZ</w:t>
      </w:r>
    </w:p>
    <w:p w14:paraId="64BFE1FD" w14:textId="77777777" w:rsidR="003021A2" w:rsidRDefault="003021A2" w:rsidP="003021A2"/>
    <w:p w14:paraId="034CA814" w14:textId="77777777" w:rsidR="00173CDD" w:rsidRDefault="00173CDD" w:rsidP="00820ED7">
      <w:pPr>
        <w:pStyle w:val="ListParagraph"/>
        <w:numPr>
          <w:ilvl w:val="0"/>
          <w:numId w:val="10"/>
        </w:numPr>
      </w:pPr>
      <w:r>
        <w:t>Include in Appendix the final numbers used for every TAZ as a reference</w:t>
      </w:r>
    </w:p>
    <w:p w14:paraId="31FD2F15" w14:textId="77777777" w:rsidR="00173CDD" w:rsidRDefault="00173CDD" w:rsidP="003021A2"/>
    <w:p w14:paraId="5910AE65" w14:textId="77777777" w:rsidR="00DA7F3A" w:rsidRDefault="00B33508" w:rsidP="00DA7F3A">
      <w:pPr>
        <w:pStyle w:val="Heading2"/>
      </w:pPr>
      <w:bookmarkStart w:id="70" w:name="_Toc451853639"/>
      <w:r>
        <w:t>Employment Data</w:t>
      </w:r>
      <w:bookmarkEnd w:id="70"/>
    </w:p>
    <w:p w14:paraId="4E30C70F" w14:textId="77777777" w:rsidR="00FF2A2F" w:rsidRDefault="00FF2A2F" w:rsidP="00820ED7">
      <w:pPr>
        <w:pStyle w:val="ListParagraph"/>
        <w:numPr>
          <w:ilvl w:val="0"/>
          <w:numId w:val="10"/>
        </w:numPr>
        <w:rPr>
          <w:rFonts w:ascii="Arial" w:hAnsi="Arial" w:cs="Arial"/>
          <w:sz w:val="20"/>
        </w:rPr>
      </w:pPr>
      <w:r w:rsidRPr="00FF2A2F">
        <w:rPr>
          <w:rFonts w:ascii="Arial" w:hAnsi="Arial" w:cs="Arial"/>
          <w:sz w:val="20"/>
        </w:rPr>
        <w:t xml:space="preserve">General Description of the datasets used and how </w:t>
      </w:r>
      <w:r>
        <w:rPr>
          <w:rFonts w:ascii="Arial" w:hAnsi="Arial" w:cs="Arial"/>
          <w:sz w:val="20"/>
        </w:rPr>
        <w:t>they are used in the model</w:t>
      </w:r>
    </w:p>
    <w:p w14:paraId="332C49BF" w14:textId="636378BB" w:rsidR="00FF2A2F" w:rsidRPr="00FF2A2F" w:rsidRDefault="00FF2A2F" w:rsidP="00FF2A2F">
      <w:pPr>
        <w:rPr>
          <w:rFonts w:ascii="Arial" w:hAnsi="Arial" w:cs="Arial"/>
          <w:color w:val="00B050"/>
          <w:sz w:val="20"/>
        </w:rPr>
      </w:pPr>
      <w:r w:rsidRPr="00FF2A2F">
        <w:rPr>
          <w:rFonts w:ascii="Arial" w:hAnsi="Arial" w:cs="Arial"/>
          <w:color w:val="00B050"/>
          <w:sz w:val="20"/>
        </w:rPr>
        <w:t>Example:</w:t>
      </w:r>
      <w:r w:rsidR="00160F13">
        <w:rPr>
          <w:rFonts w:ascii="Arial" w:hAnsi="Arial" w:cs="Arial"/>
          <w:color w:val="00B050"/>
          <w:sz w:val="20"/>
        </w:rPr>
        <w:t xml:space="preserve"> </w:t>
      </w:r>
      <w:r w:rsidRPr="00FF2A2F">
        <w:rPr>
          <w:rFonts w:ascii="Arial" w:hAnsi="Arial" w:cs="Arial"/>
          <w:color w:val="00B050"/>
          <w:sz w:val="20"/>
        </w:rPr>
        <w:t xml:space="preserve">2010 employment data was obtained from InfoGroup and then verified by random sample checking the number of employees by phone or based on </w:t>
      </w:r>
      <w:r w:rsidR="00B35948">
        <w:rPr>
          <w:rFonts w:ascii="Arial" w:hAnsi="Arial" w:cs="Arial"/>
          <w:color w:val="00B050"/>
          <w:sz w:val="20"/>
        </w:rPr>
        <w:t>local</w:t>
      </w:r>
      <w:r w:rsidRPr="00FF2A2F">
        <w:rPr>
          <w:rFonts w:ascii="Arial" w:hAnsi="Arial" w:cs="Arial"/>
          <w:color w:val="00B050"/>
          <w:sz w:val="20"/>
        </w:rPr>
        <w:t xml:space="preserve"> knowledge.  Upon the completion of this process, staff members created a geocoded employment database that included each employer by name, physical address, number of employees and employment type.  Employment type was grouped into five main categories.   </w:t>
      </w:r>
    </w:p>
    <w:p w14:paraId="3105E97F" w14:textId="77777777" w:rsidR="00FF2A2F" w:rsidRDefault="00FF2A2F" w:rsidP="00FF2A2F">
      <w:pPr>
        <w:pStyle w:val="Heading3"/>
      </w:pPr>
      <w:bookmarkStart w:id="71" w:name="_Toc451853640"/>
      <w:r>
        <w:t>Data Sources</w:t>
      </w:r>
      <w:bookmarkEnd w:id="71"/>
    </w:p>
    <w:p w14:paraId="1599CE98" w14:textId="77777777" w:rsidR="00FF2A2F" w:rsidRDefault="00FF2A2F" w:rsidP="00820ED7">
      <w:pPr>
        <w:pStyle w:val="ListParagraph"/>
        <w:numPr>
          <w:ilvl w:val="0"/>
          <w:numId w:val="10"/>
        </w:numPr>
      </w:pPr>
      <w:r>
        <w:t>Descriptions of the sources of the datasets used for the development of employment data</w:t>
      </w:r>
    </w:p>
    <w:p w14:paraId="0CD9E12E" w14:textId="77777777" w:rsidR="00FF2A2F" w:rsidRDefault="00FF2A2F" w:rsidP="00820ED7">
      <w:pPr>
        <w:pStyle w:val="ListParagraph"/>
        <w:numPr>
          <w:ilvl w:val="1"/>
          <w:numId w:val="10"/>
        </w:numPr>
      </w:pPr>
      <w:r>
        <w:t>Include links/references to original dataset where applicable</w:t>
      </w:r>
    </w:p>
    <w:p w14:paraId="096E2219" w14:textId="77777777" w:rsidR="00FF2A2F" w:rsidRDefault="00FF2A2F" w:rsidP="00FF2A2F">
      <w:pPr>
        <w:pStyle w:val="Heading3"/>
      </w:pPr>
      <w:bookmarkStart w:id="72" w:name="_Toc451853641"/>
      <w:r>
        <w:t>Data Description and Validation</w:t>
      </w:r>
      <w:bookmarkEnd w:id="72"/>
    </w:p>
    <w:p w14:paraId="15604E53" w14:textId="77777777" w:rsidR="0086288B" w:rsidRDefault="0086288B" w:rsidP="0086288B">
      <w:pPr>
        <w:spacing w:after="240"/>
        <w:ind w:left="720"/>
        <w:jc w:val="both"/>
        <w:rPr>
          <w:rFonts w:ascii="Arial" w:hAnsi="Arial" w:cs="Arial"/>
          <w:sz w:val="20"/>
        </w:rPr>
      </w:pPr>
      <w:r>
        <w:rPr>
          <w:rFonts w:ascii="Arial" w:hAnsi="Arial" w:cs="Arial"/>
          <w:sz w:val="20"/>
        </w:rPr>
        <w:t>Detailed definitions for employment groupings including the NAICS codes.  Example shown below.</w:t>
      </w:r>
    </w:p>
    <w:p w14:paraId="130390F6" w14:textId="77777777" w:rsidR="003021A2" w:rsidRPr="0086288B" w:rsidRDefault="003021A2" w:rsidP="00820ED7">
      <w:pPr>
        <w:numPr>
          <w:ilvl w:val="0"/>
          <w:numId w:val="12"/>
        </w:numPr>
        <w:spacing w:after="240"/>
        <w:jc w:val="both"/>
        <w:rPr>
          <w:rFonts w:ascii="Arial" w:hAnsi="Arial" w:cs="Arial"/>
          <w:color w:val="00B050"/>
          <w:sz w:val="20"/>
        </w:rPr>
      </w:pPr>
      <w:r w:rsidRPr="0086288B">
        <w:rPr>
          <w:rFonts w:ascii="Arial" w:hAnsi="Arial" w:cs="Arial"/>
          <w:color w:val="00B050"/>
          <w:sz w:val="20"/>
        </w:rPr>
        <w:t>Industrial (SIC Groups 1-49) – Includes employment such as manufacturing, agriculture, construction, and freight services.</w:t>
      </w:r>
    </w:p>
    <w:p w14:paraId="5CBB16E0" w14:textId="77777777" w:rsidR="003021A2" w:rsidRPr="0086288B" w:rsidRDefault="003021A2" w:rsidP="00820ED7">
      <w:pPr>
        <w:numPr>
          <w:ilvl w:val="0"/>
          <w:numId w:val="12"/>
        </w:numPr>
        <w:spacing w:after="240"/>
        <w:jc w:val="both"/>
        <w:rPr>
          <w:rFonts w:ascii="Arial" w:hAnsi="Arial" w:cs="Arial"/>
          <w:color w:val="00B050"/>
          <w:sz w:val="20"/>
        </w:rPr>
      </w:pPr>
      <w:r w:rsidRPr="0086288B">
        <w:rPr>
          <w:rFonts w:ascii="Arial" w:hAnsi="Arial" w:cs="Arial"/>
          <w:color w:val="00B050"/>
          <w:sz w:val="20"/>
        </w:rPr>
        <w:t>Retail (SIC Groups 50-54, 56, 57, 59) – Includes wholesale trade and retail trade.</w:t>
      </w:r>
    </w:p>
    <w:p w14:paraId="331C849F" w14:textId="77777777" w:rsidR="003021A2" w:rsidRPr="0086288B" w:rsidRDefault="003021A2" w:rsidP="00820ED7">
      <w:pPr>
        <w:numPr>
          <w:ilvl w:val="0"/>
          <w:numId w:val="12"/>
        </w:numPr>
        <w:spacing w:after="240"/>
        <w:jc w:val="both"/>
        <w:rPr>
          <w:rFonts w:ascii="Arial" w:hAnsi="Arial" w:cs="Arial"/>
          <w:color w:val="00B050"/>
          <w:sz w:val="20"/>
        </w:rPr>
      </w:pPr>
      <w:r w:rsidRPr="0086288B">
        <w:rPr>
          <w:rFonts w:ascii="Arial" w:hAnsi="Arial" w:cs="Arial"/>
          <w:color w:val="00B050"/>
          <w:sz w:val="20"/>
        </w:rPr>
        <w:t>Highway Retail (SIC Groups 55 and 58) – Includes retail that falls into the category of fast food restaurants, service stations, banks, post office and other types of eating and drinking establishments.</w:t>
      </w:r>
    </w:p>
    <w:p w14:paraId="60066731" w14:textId="77777777" w:rsidR="003021A2" w:rsidRPr="0086288B" w:rsidRDefault="003021A2" w:rsidP="00820ED7">
      <w:pPr>
        <w:numPr>
          <w:ilvl w:val="0"/>
          <w:numId w:val="12"/>
        </w:numPr>
        <w:spacing w:after="240"/>
        <w:jc w:val="both"/>
        <w:rPr>
          <w:rFonts w:ascii="Arial" w:hAnsi="Arial" w:cs="Arial"/>
          <w:color w:val="00B050"/>
          <w:sz w:val="20"/>
        </w:rPr>
      </w:pPr>
      <w:r w:rsidRPr="0086288B">
        <w:rPr>
          <w:rFonts w:ascii="Arial" w:hAnsi="Arial" w:cs="Arial"/>
          <w:color w:val="00B050"/>
          <w:sz w:val="20"/>
        </w:rPr>
        <w:t>Office (SIC Groups 60-67, 91-97) – Includes finance, insurance, real estate, and governmental type offices.</w:t>
      </w:r>
    </w:p>
    <w:p w14:paraId="620119CA" w14:textId="77777777" w:rsidR="003021A2" w:rsidRPr="0086288B" w:rsidRDefault="003021A2" w:rsidP="00820ED7">
      <w:pPr>
        <w:numPr>
          <w:ilvl w:val="0"/>
          <w:numId w:val="12"/>
        </w:numPr>
        <w:spacing w:after="240"/>
        <w:jc w:val="both"/>
        <w:rPr>
          <w:rFonts w:ascii="Arial" w:hAnsi="Arial" w:cs="Arial"/>
          <w:color w:val="00B050"/>
          <w:sz w:val="20"/>
        </w:rPr>
      </w:pPr>
      <w:r w:rsidRPr="0086288B">
        <w:rPr>
          <w:rFonts w:ascii="Arial" w:hAnsi="Arial" w:cs="Arial"/>
          <w:color w:val="00B050"/>
          <w:sz w:val="20"/>
        </w:rPr>
        <w:lastRenderedPageBreak/>
        <w:t>Service (SIC Groups 70-76, 78-89, 99) – Employment data falling into this category are generally classified as personal and business services, auto repair, and other service type establishments.</w:t>
      </w:r>
    </w:p>
    <w:p w14:paraId="02364835" w14:textId="77777777" w:rsidR="0086288B" w:rsidRDefault="0086288B" w:rsidP="0086288B">
      <w:pPr>
        <w:ind w:left="720" w:hanging="360"/>
      </w:pPr>
      <w:r>
        <w:t>•</w:t>
      </w:r>
      <w:r>
        <w:tab/>
        <w:t>Description of the revisions/cleaning of these datasets including documentation of adjustments made to input data and why they were necessary.</w:t>
      </w:r>
    </w:p>
    <w:p w14:paraId="66D723CA" w14:textId="77777777" w:rsidR="0086288B" w:rsidRDefault="0086288B" w:rsidP="00820ED7">
      <w:pPr>
        <w:pStyle w:val="ListParagraph"/>
        <w:numPr>
          <w:ilvl w:val="1"/>
          <w:numId w:val="10"/>
        </w:numPr>
      </w:pPr>
      <w:r>
        <w:t>If adjustments are made to data they should be documented using the following outline:</w:t>
      </w:r>
    </w:p>
    <w:p w14:paraId="3CB850AA" w14:textId="77777777" w:rsidR="0086288B" w:rsidRDefault="0086288B" w:rsidP="00820ED7">
      <w:pPr>
        <w:pStyle w:val="ListParagraph"/>
        <w:numPr>
          <w:ilvl w:val="2"/>
          <w:numId w:val="10"/>
        </w:numPr>
      </w:pPr>
      <w:r>
        <w:t>Purpose of the Adjustment</w:t>
      </w:r>
    </w:p>
    <w:p w14:paraId="50B5EF6E" w14:textId="77777777" w:rsidR="0086288B" w:rsidRDefault="0086288B" w:rsidP="00820ED7">
      <w:pPr>
        <w:pStyle w:val="ListParagraph"/>
        <w:numPr>
          <w:ilvl w:val="2"/>
          <w:numId w:val="10"/>
        </w:numPr>
      </w:pPr>
      <w:r>
        <w:t>Methodology Used</w:t>
      </w:r>
    </w:p>
    <w:p w14:paraId="112EBD8E" w14:textId="77777777" w:rsidR="0086288B" w:rsidRDefault="0086288B" w:rsidP="00820ED7">
      <w:pPr>
        <w:pStyle w:val="ListParagraph"/>
        <w:numPr>
          <w:ilvl w:val="2"/>
          <w:numId w:val="10"/>
        </w:numPr>
      </w:pPr>
      <w:r>
        <w:t>Results of Adjustment</w:t>
      </w:r>
    </w:p>
    <w:p w14:paraId="75E33338" w14:textId="77777777" w:rsidR="0086288B" w:rsidRDefault="0086288B" w:rsidP="00820ED7">
      <w:pPr>
        <w:pStyle w:val="ListParagraph"/>
        <w:numPr>
          <w:ilvl w:val="3"/>
          <w:numId w:val="10"/>
        </w:numPr>
      </w:pPr>
      <w:r>
        <w:t>Example figures of issues determined and how resolved if applicable</w:t>
      </w:r>
    </w:p>
    <w:p w14:paraId="1A21F347" w14:textId="77777777" w:rsidR="0086288B" w:rsidRDefault="0086288B" w:rsidP="00820ED7">
      <w:pPr>
        <w:pStyle w:val="ListParagraph"/>
        <w:numPr>
          <w:ilvl w:val="0"/>
          <w:numId w:val="10"/>
        </w:numPr>
      </w:pPr>
      <w:r>
        <w:t>Reference to additional validation datasets were applicable</w:t>
      </w:r>
    </w:p>
    <w:p w14:paraId="603AF727" w14:textId="77777777" w:rsidR="003021A2" w:rsidRPr="003021A2" w:rsidRDefault="0086288B" w:rsidP="00820ED7">
      <w:pPr>
        <w:pStyle w:val="ListParagraph"/>
        <w:numPr>
          <w:ilvl w:val="0"/>
          <w:numId w:val="10"/>
        </w:numPr>
      </w:pPr>
      <w:r>
        <w:t>Table to show data elements</w:t>
      </w:r>
    </w:p>
    <w:p w14:paraId="02C66ECC" w14:textId="77777777" w:rsidR="00DA7F3A" w:rsidRDefault="00DA7F3A" w:rsidP="003021A2">
      <w:pPr>
        <w:pStyle w:val="Heading2"/>
      </w:pPr>
      <w:bookmarkStart w:id="73" w:name="_Toc451853642"/>
      <w:r>
        <w:t>Special Generator Data</w:t>
      </w:r>
      <w:bookmarkEnd w:id="73"/>
    </w:p>
    <w:p w14:paraId="11F0C1F2" w14:textId="77777777" w:rsidR="00604043" w:rsidRDefault="00604043" w:rsidP="00604043">
      <w:pPr>
        <w:spacing w:after="240"/>
        <w:ind w:left="720"/>
        <w:jc w:val="both"/>
        <w:rPr>
          <w:rFonts w:ascii="Arial" w:hAnsi="Arial" w:cs="Arial"/>
          <w:sz w:val="20"/>
        </w:rPr>
      </w:pPr>
      <w:r>
        <w:rPr>
          <w:rFonts w:ascii="Arial" w:hAnsi="Arial" w:cs="Arial"/>
          <w:sz w:val="20"/>
        </w:rPr>
        <w:t>What decisions led to the use of special generators in the model</w:t>
      </w:r>
    </w:p>
    <w:p w14:paraId="0397DAF5" w14:textId="77777777" w:rsidR="009C55DE" w:rsidRDefault="009C55DE" w:rsidP="009C55DE">
      <w:pPr>
        <w:pStyle w:val="Heading3"/>
      </w:pPr>
      <w:bookmarkStart w:id="74" w:name="_Toc451853643"/>
      <w:r>
        <w:t>Data Sources</w:t>
      </w:r>
      <w:bookmarkEnd w:id="74"/>
    </w:p>
    <w:p w14:paraId="16F091C3" w14:textId="77777777" w:rsidR="009C55DE" w:rsidRDefault="009C55DE" w:rsidP="00820ED7">
      <w:pPr>
        <w:pStyle w:val="ListParagraph"/>
        <w:numPr>
          <w:ilvl w:val="0"/>
          <w:numId w:val="10"/>
        </w:numPr>
      </w:pPr>
      <w:r>
        <w:t xml:space="preserve">Descriptions of the sources of the datasets used for the development of </w:t>
      </w:r>
      <w:r w:rsidR="00604043">
        <w:t>special generators</w:t>
      </w:r>
    </w:p>
    <w:p w14:paraId="1E74AEAB" w14:textId="77777777" w:rsidR="009C55DE" w:rsidRDefault="009C55DE" w:rsidP="009C55DE">
      <w:pPr>
        <w:pStyle w:val="Heading3"/>
      </w:pPr>
      <w:bookmarkStart w:id="75" w:name="_Toc451853644"/>
      <w:r>
        <w:t>Data Description and Validation</w:t>
      </w:r>
      <w:bookmarkEnd w:id="75"/>
    </w:p>
    <w:p w14:paraId="128F8AB9" w14:textId="77777777" w:rsidR="009C55DE" w:rsidRPr="003A23E4" w:rsidRDefault="00604043" w:rsidP="00820ED7">
      <w:pPr>
        <w:pStyle w:val="ListParagraph"/>
        <w:numPr>
          <w:ilvl w:val="0"/>
          <w:numId w:val="10"/>
        </w:numPr>
        <w:spacing w:after="240"/>
        <w:jc w:val="both"/>
        <w:rPr>
          <w:rFonts w:asciiTheme="minorHAnsi" w:hAnsiTheme="minorHAnsi" w:cs="Arial"/>
        </w:rPr>
      </w:pPr>
      <w:r w:rsidRPr="003A23E4">
        <w:rPr>
          <w:rFonts w:asciiTheme="minorHAnsi" w:hAnsiTheme="minorHAnsi" w:cs="Arial"/>
        </w:rPr>
        <w:t>How were these data assumptions used and validated in the model?</w:t>
      </w:r>
    </w:p>
    <w:p w14:paraId="0217F193" w14:textId="546D2EB9" w:rsidR="00A8193D" w:rsidRPr="003A23E4" w:rsidRDefault="00CA1EB7" w:rsidP="00820ED7">
      <w:pPr>
        <w:pStyle w:val="ListParagraph"/>
        <w:numPr>
          <w:ilvl w:val="0"/>
          <w:numId w:val="10"/>
        </w:numPr>
        <w:spacing w:after="240"/>
        <w:jc w:val="both"/>
        <w:rPr>
          <w:rFonts w:asciiTheme="minorHAnsi" w:hAnsiTheme="minorHAnsi" w:cs="Arial"/>
        </w:rPr>
      </w:pPr>
      <w:r w:rsidRPr="003A23E4">
        <w:rPr>
          <w:rFonts w:asciiTheme="minorHAnsi" w:hAnsiTheme="minorHAnsi" w:cs="Arial"/>
        </w:rPr>
        <w:t>Table of special generators by zone</w:t>
      </w:r>
      <w:r w:rsidR="00A8193D" w:rsidRPr="003A23E4">
        <w:rPr>
          <w:rFonts w:asciiTheme="minorHAnsi" w:hAnsiTheme="minorHAnsi" w:cs="Arial"/>
        </w:rPr>
        <w:t xml:space="preserve"> including</w:t>
      </w:r>
      <w:r w:rsidR="003A23E4" w:rsidRPr="003A23E4">
        <w:rPr>
          <w:rFonts w:asciiTheme="minorHAnsi" w:hAnsiTheme="minorHAnsi" w:cs="Arial"/>
        </w:rPr>
        <w:t xml:space="preserve"> the attributes shown in </w:t>
      </w:r>
      <w:r w:rsidR="003A23E4" w:rsidRPr="003A23E4">
        <w:rPr>
          <w:rFonts w:asciiTheme="minorHAnsi" w:hAnsiTheme="minorHAnsi" w:cs="Arial"/>
        </w:rPr>
        <w:fldChar w:fldCharType="begin"/>
      </w:r>
      <w:r w:rsidR="003A23E4" w:rsidRPr="003A23E4">
        <w:rPr>
          <w:rFonts w:asciiTheme="minorHAnsi" w:hAnsiTheme="minorHAnsi" w:cs="Arial"/>
        </w:rPr>
        <w:instrText xml:space="preserve"> REF _Ref451852391 \h </w:instrText>
      </w:r>
      <w:r w:rsidR="003A23E4" w:rsidRPr="003A23E4">
        <w:rPr>
          <w:rFonts w:asciiTheme="minorHAnsi" w:hAnsiTheme="minorHAnsi" w:cs="Arial"/>
        </w:rPr>
      </w:r>
      <w:r w:rsidR="003A23E4" w:rsidRPr="003A23E4">
        <w:rPr>
          <w:rFonts w:asciiTheme="minorHAnsi" w:hAnsiTheme="minorHAnsi" w:cs="Arial"/>
        </w:rPr>
        <w:instrText xml:space="preserve"> \* MERGEFORMAT </w:instrText>
      </w:r>
      <w:r w:rsidR="003A23E4" w:rsidRPr="003A23E4">
        <w:rPr>
          <w:rFonts w:asciiTheme="minorHAnsi" w:hAnsiTheme="minorHAnsi" w:cs="Arial"/>
        </w:rPr>
        <w:fldChar w:fldCharType="separate"/>
      </w:r>
      <w:r w:rsidR="00F8097E" w:rsidRPr="00F8097E">
        <w:rPr>
          <w:rFonts w:asciiTheme="minorHAnsi" w:eastAsia="Calibri" w:hAnsiTheme="minorHAnsi" w:cs="Times New Roman"/>
          <w:bCs/>
        </w:rPr>
        <w:t>Table 2</w:t>
      </w:r>
      <w:r w:rsidR="00F8097E" w:rsidRPr="00F8097E">
        <w:rPr>
          <w:rFonts w:asciiTheme="minorHAnsi" w:eastAsia="Calibri" w:hAnsiTheme="minorHAnsi" w:cs="Times New Roman"/>
          <w:bCs/>
        </w:rPr>
        <w:noBreakHyphen/>
        <w:t>3</w:t>
      </w:r>
      <w:r w:rsidR="003A23E4" w:rsidRPr="003A23E4">
        <w:rPr>
          <w:rFonts w:asciiTheme="minorHAnsi" w:hAnsiTheme="minorHAnsi" w:cs="Arial"/>
        </w:rPr>
        <w:fldChar w:fldCharType="end"/>
      </w:r>
      <w:r w:rsidR="00A8193D" w:rsidRPr="003A23E4">
        <w:rPr>
          <w:rFonts w:asciiTheme="minorHAnsi" w:hAnsiTheme="minorHAnsi" w:cs="Arial"/>
        </w:rPr>
        <w:t>:</w:t>
      </w:r>
    </w:p>
    <w:p w14:paraId="42CB7960" w14:textId="7F8094B5" w:rsidR="00D60A71" w:rsidRPr="00BB1AEE" w:rsidRDefault="00D60A71" w:rsidP="003A23E4">
      <w:pPr>
        <w:pStyle w:val="Caption"/>
        <w:rPr>
          <w:rPrChange w:id="76" w:author="Lupa, Mary" w:date="2016-05-23T12:36:00Z">
            <w:rPr/>
          </w:rPrChange>
        </w:rPr>
        <w:pPrChange w:id="77" w:author="Lupa, Mary" w:date="2016-05-23T12:36:00Z">
          <w:pPr>
            <w:pStyle w:val="ListParagraph"/>
            <w:numPr>
              <w:numId w:val="10"/>
            </w:numPr>
            <w:spacing w:after="240"/>
            <w:ind w:hanging="360"/>
            <w:jc w:val="both"/>
          </w:pPr>
        </w:pPrChange>
      </w:pPr>
      <w:bookmarkStart w:id="78" w:name="_Ref451852391"/>
      <w:bookmarkStart w:id="79" w:name="_Toc451853737"/>
      <w:r w:rsidRPr="00BB1AEE">
        <w:t xml:space="preserve">Table </w:t>
      </w:r>
      <w:fldSimple w:instr=" STYLEREF 1 \s ">
        <w:r w:rsidR="00F8097E">
          <w:rPr>
            <w:noProof/>
          </w:rPr>
          <w:t>2</w:t>
        </w:r>
      </w:fldSimple>
      <w:r w:rsidRPr="00BB1AEE">
        <w:noBreakHyphen/>
      </w:r>
      <w:fldSimple w:instr=" SEQ Table \* ARABIC \s 1 ">
        <w:r w:rsidR="00F8097E">
          <w:rPr>
            <w:noProof/>
          </w:rPr>
          <w:t>3</w:t>
        </w:r>
      </w:fldSimple>
      <w:bookmarkEnd w:id="78"/>
      <w:r w:rsidRPr="00BB1AEE">
        <w:t>: CFRPM Special Generators</w:t>
      </w:r>
      <w:bookmarkEnd w:id="79"/>
    </w:p>
    <w:tbl>
      <w:tblPr>
        <w:tblStyle w:val="TableGrid"/>
        <w:tblW w:w="9108" w:type="dxa"/>
        <w:tblLook w:val="04A0" w:firstRow="1" w:lastRow="0" w:firstColumn="1" w:lastColumn="0" w:noHBand="0" w:noVBand="1"/>
      </w:tblPr>
      <w:tblGrid>
        <w:gridCol w:w="2088"/>
        <w:gridCol w:w="3150"/>
        <w:gridCol w:w="1350"/>
        <w:gridCol w:w="2520"/>
      </w:tblGrid>
      <w:tr w:rsidR="00A8193D" w:rsidRPr="00BA620C" w14:paraId="6116514F" w14:textId="77777777" w:rsidTr="00BC5F0F">
        <w:trPr>
          <w:trHeight w:val="288"/>
        </w:trPr>
        <w:tc>
          <w:tcPr>
            <w:tcW w:w="2088" w:type="dxa"/>
            <w:hideMark/>
          </w:tcPr>
          <w:p w14:paraId="236A4FDE" w14:textId="77777777" w:rsidR="00A8193D" w:rsidRPr="00BA620C" w:rsidRDefault="00A8193D" w:rsidP="00BC5F0F">
            <w:pPr>
              <w:jc w:val="center"/>
              <w:rPr>
                <w:rFonts w:asciiTheme="majorHAnsi" w:eastAsia="Times New Roman" w:hAnsiTheme="majorHAnsi" w:cs="Calibri"/>
                <w:b/>
                <w:color w:val="000000"/>
              </w:rPr>
            </w:pPr>
            <w:r w:rsidRPr="00BA620C">
              <w:rPr>
                <w:rFonts w:asciiTheme="majorHAnsi" w:eastAsia="Times New Roman" w:hAnsiTheme="majorHAnsi" w:cs="Calibri"/>
                <w:b/>
                <w:color w:val="000000"/>
              </w:rPr>
              <w:t>Model TAZs</w:t>
            </w:r>
          </w:p>
        </w:tc>
        <w:tc>
          <w:tcPr>
            <w:tcW w:w="3150" w:type="dxa"/>
            <w:hideMark/>
          </w:tcPr>
          <w:p w14:paraId="5F843BBD" w14:textId="77777777" w:rsidR="00A8193D" w:rsidRPr="00BA620C" w:rsidRDefault="00A8193D" w:rsidP="00BC5F0F">
            <w:pPr>
              <w:jc w:val="center"/>
              <w:rPr>
                <w:rFonts w:asciiTheme="majorHAnsi" w:eastAsia="Times New Roman" w:hAnsiTheme="majorHAnsi" w:cs="Calibri"/>
                <w:b/>
                <w:color w:val="000000"/>
              </w:rPr>
            </w:pPr>
            <w:r w:rsidRPr="00BA620C">
              <w:rPr>
                <w:rFonts w:asciiTheme="majorHAnsi" w:eastAsia="Times New Roman" w:hAnsiTheme="majorHAnsi" w:cs="Calibri"/>
                <w:b/>
                <w:color w:val="000000"/>
              </w:rPr>
              <w:t>Name</w:t>
            </w:r>
            <w:r>
              <w:rPr>
                <w:rFonts w:asciiTheme="majorHAnsi" w:eastAsia="Times New Roman" w:hAnsiTheme="majorHAnsi" w:cs="Calibri"/>
                <w:b/>
                <w:color w:val="000000"/>
              </w:rPr>
              <w:t xml:space="preserve"> of Generator</w:t>
            </w:r>
          </w:p>
        </w:tc>
        <w:tc>
          <w:tcPr>
            <w:tcW w:w="1350" w:type="dxa"/>
            <w:noWrap/>
            <w:hideMark/>
          </w:tcPr>
          <w:p w14:paraId="06058877" w14:textId="77777777" w:rsidR="00A8193D" w:rsidRPr="00BA620C" w:rsidRDefault="00A8193D" w:rsidP="00BC5F0F">
            <w:pPr>
              <w:jc w:val="center"/>
              <w:rPr>
                <w:rFonts w:asciiTheme="majorHAnsi" w:eastAsia="Times New Roman" w:hAnsiTheme="majorHAnsi" w:cs="Calibri"/>
                <w:b/>
                <w:color w:val="000000"/>
              </w:rPr>
            </w:pPr>
            <w:r w:rsidRPr="00BA620C">
              <w:rPr>
                <w:rFonts w:asciiTheme="majorHAnsi" w:eastAsia="Times New Roman" w:hAnsiTheme="majorHAnsi" w:cs="Calibri"/>
                <w:b/>
                <w:color w:val="000000"/>
              </w:rPr>
              <w:t>County</w:t>
            </w:r>
          </w:p>
        </w:tc>
        <w:tc>
          <w:tcPr>
            <w:tcW w:w="2520" w:type="dxa"/>
            <w:noWrap/>
            <w:hideMark/>
          </w:tcPr>
          <w:p w14:paraId="5DFE2107" w14:textId="77777777" w:rsidR="00A8193D" w:rsidRPr="00BA620C" w:rsidRDefault="00A8193D" w:rsidP="00BC5F0F">
            <w:pPr>
              <w:jc w:val="center"/>
              <w:rPr>
                <w:rFonts w:asciiTheme="majorHAnsi" w:eastAsia="Times New Roman" w:hAnsiTheme="majorHAnsi" w:cs="Calibri"/>
                <w:b/>
                <w:color w:val="000000"/>
              </w:rPr>
            </w:pPr>
            <w:r w:rsidRPr="00BA620C">
              <w:rPr>
                <w:rFonts w:asciiTheme="majorHAnsi" w:eastAsia="Times New Roman" w:hAnsiTheme="majorHAnsi" w:cs="Calibri"/>
                <w:b/>
                <w:color w:val="000000"/>
              </w:rPr>
              <w:t>Type</w:t>
            </w:r>
            <w:r>
              <w:rPr>
                <w:rFonts w:asciiTheme="majorHAnsi" w:eastAsia="Times New Roman" w:hAnsiTheme="majorHAnsi" w:cs="Calibri"/>
                <w:b/>
                <w:color w:val="000000"/>
              </w:rPr>
              <w:t xml:space="preserve"> of Generator</w:t>
            </w:r>
          </w:p>
        </w:tc>
      </w:tr>
      <w:tr w:rsidR="00A8193D" w:rsidRPr="00BA620C" w14:paraId="37306D4E" w14:textId="77777777" w:rsidTr="00BC5F0F">
        <w:trPr>
          <w:trHeight w:val="288"/>
        </w:trPr>
        <w:tc>
          <w:tcPr>
            <w:tcW w:w="2088" w:type="dxa"/>
            <w:hideMark/>
          </w:tcPr>
          <w:p w14:paraId="1D257434" w14:textId="77777777" w:rsidR="00A8193D" w:rsidRPr="00BA620C" w:rsidRDefault="00A8193D" w:rsidP="00BC5F0F">
            <w:pPr>
              <w:jc w:val="center"/>
              <w:rPr>
                <w:rFonts w:asciiTheme="majorHAnsi" w:eastAsia="Times New Roman" w:hAnsiTheme="majorHAnsi" w:cs="Calibri"/>
                <w:color w:val="000000"/>
              </w:rPr>
            </w:pPr>
            <w:r w:rsidRPr="00BA620C">
              <w:rPr>
                <w:rFonts w:asciiTheme="majorHAnsi" w:eastAsia="Times New Roman" w:hAnsiTheme="majorHAnsi" w:cs="Calibri"/>
                <w:color w:val="000000"/>
              </w:rPr>
              <w:t>118, 171</w:t>
            </w:r>
          </w:p>
        </w:tc>
        <w:tc>
          <w:tcPr>
            <w:tcW w:w="3150" w:type="dxa"/>
            <w:hideMark/>
          </w:tcPr>
          <w:p w14:paraId="1D79A5A0" w14:textId="77777777" w:rsidR="00A8193D" w:rsidRPr="00BA620C" w:rsidRDefault="00A8193D" w:rsidP="00BC5F0F">
            <w:pPr>
              <w:rPr>
                <w:rFonts w:asciiTheme="majorHAnsi" w:eastAsia="Times New Roman" w:hAnsiTheme="majorHAnsi" w:cs="Calibri"/>
                <w:color w:val="000000"/>
              </w:rPr>
            </w:pPr>
            <w:r w:rsidRPr="00BA620C">
              <w:rPr>
                <w:rFonts w:asciiTheme="majorHAnsi" w:eastAsia="Times New Roman" w:hAnsiTheme="majorHAnsi" w:cs="Calibri"/>
                <w:color w:val="000000"/>
              </w:rPr>
              <w:t>AB Tech-Main Campus</w:t>
            </w:r>
          </w:p>
        </w:tc>
        <w:tc>
          <w:tcPr>
            <w:tcW w:w="1350" w:type="dxa"/>
            <w:noWrap/>
            <w:hideMark/>
          </w:tcPr>
          <w:p w14:paraId="731C270D" w14:textId="77777777" w:rsidR="00A8193D" w:rsidRPr="00BA620C" w:rsidRDefault="00A8193D" w:rsidP="00BC5F0F">
            <w:pPr>
              <w:rPr>
                <w:rFonts w:asciiTheme="majorHAnsi" w:eastAsia="Times New Roman" w:hAnsiTheme="majorHAnsi" w:cs="Calibri"/>
                <w:color w:val="000000"/>
              </w:rPr>
            </w:pPr>
            <w:r>
              <w:rPr>
                <w:rFonts w:asciiTheme="majorHAnsi" w:eastAsia="Times New Roman" w:hAnsiTheme="majorHAnsi" w:cs="Calibri"/>
                <w:color w:val="000000"/>
              </w:rPr>
              <w:t>Osceola</w:t>
            </w:r>
          </w:p>
        </w:tc>
        <w:tc>
          <w:tcPr>
            <w:tcW w:w="2520" w:type="dxa"/>
            <w:noWrap/>
            <w:hideMark/>
          </w:tcPr>
          <w:p w14:paraId="1AC8CD8A" w14:textId="77777777" w:rsidR="00A8193D" w:rsidRPr="00BA620C" w:rsidRDefault="00A8193D" w:rsidP="00BC5F0F">
            <w:pPr>
              <w:rPr>
                <w:rFonts w:asciiTheme="majorHAnsi" w:eastAsia="Times New Roman" w:hAnsiTheme="majorHAnsi" w:cs="Calibri"/>
                <w:color w:val="000000"/>
              </w:rPr>
            </w:pPr>
            <w:r w:rsidRPr="00BA620C">
              <w:rPr>
                <w:rFonts w:asciiTheme="majorHAnsi" w:eastAsia="Times New Roman" w:hAnsiTheme="majorHAnsi" w:cs="Calibri"/>
                <w:color w:val="000000"/>
              </w:rPr>
              <w:t>College</w:t>
            </w:r>
          </w:p>
        </w:tc>
      </w:tr>
    </w:tbl>
    <w:p w14:paraId="67CC447A" w14:textId="77777777" w:rsidR="00A8193D" w:rsidRPr="00A8193D" w:rsidRDefault="00A8193D" w:rsidP="003A23E4">
      <w:pPr>
        <w:pStyle w:val="ListParagraph"/>
        <w:spacing w:after="240"/>
        <w:jc w:val="both"/>
        <w:rPr>
          <w:rFonts w:ascii="Arial" w:hAnsi="Arial" w:cs="Arial"/>
          <w:sz w:val="20"/>
        </w:rPr>
      </w:pPr>
    </w:p>
    <w:p w14:paraId="05A69EAB" w14:textId="77777777" w:rsidR="00B33508" w:rsidRPr="00B33508" w:rsidRDefault="00B33508" w:rsidP="00B33508">
      <w:pPr>
        <w:pStyle w:val="Heading2"/>
      </w:pPr>
      <w:bookmarkStart w:id="80" w:name="_Toc451853645"/>
      <w:r>
        <w:t>Classification Sub-models</w:t>
      </w:r>
      <w:bookmarkEnd w:id="80"/>
    </w:p>
    <w:p w14:paraId="2BFA701C" w14:textId="77777777" w:rsidR="006A22AA" w:rsidRDefault="006A22AA" w:rsidP="003021A2">
      <w:pPr>
        <w:pStyle w:val="Heading3"/>
      </w:pPr>
      <w:bookmarkStart w:id="81" w:name="_Toc451853646"/>
      <w:r>
        <w:t>Vehicle Ownership</w:t>
      </w:r>
      <w:bookmarkEnd w:id="81"/>
    </w:p>
    <w:p w14:paraId="2B877214" w14:textId="77777777" w:rsidR="00F44136" w:rsidRDefault="00F44136" w:rsidP="00820ED7">
      <w:pPr>
        <w:pStyle w:val="ListParagraph"/>
        <w:numPr>
          <w:ilvl w:val="0"/>
          <w:numId w:val="10"/>
        </w:numPr>
      </w:pPr>
      <w:r>
        <w:t>How was the submodel developed?</w:t>
      </w:r>
    </w:p>
    <w:p w14:paraId="5B3D5E95" w14:textId="77777777" w:rsidR="003A118C" w:rsidRDefault="003A118C" w:rsidP="00820ED7">
      <w:pPr>
        <w:pStyle w:val="ListParagraph"/>
        <w:numPr>
          <w:ilvl w:val="1"/>
          <w:numId w:val="10"/>
        </w:numPr>
      </w:pPr>
      <w:r>
        <w:t>What estimation was done</w:t>
      </w:r>
    </w:p>
    <w:p w14:paraId="6BC780E2" w14:textId="77777777" w:rsidR="003A118C" w:rsidRDefault="00F44136" w:rsidP="00820ED7">
      <w:pPr>
        <w:pStyle w:val="ListParagraph"/>
        <w:numPr>
          <w:ilvl w:val="0"/>
          <w:numId w:val="10"/>
        </w:numPr>
      </w:pPr>
      <w:r>
        <w:t>What data sets were used and why?</w:t>
      </w:r>
    </w:p>
    <w:p w14:paraId="23E2940F" w14:textId="77777777" w:rsidR="00F44136" w:rsidRDefault="00F44136" w:rsidP="00820ED7">
      <w:pPr>
        <w:pStyle w:val="ListParagraph"/>
        <w:numPr>
          <w:ilvl w:val="0"/>
          <w:numId w:val="10"/>
        </w:numPr>
      </w:pPr>
      <w:r>
        <w:t>What validation of the submodel was performed?</w:t>
      </w:r>
    </w:p>
    <w:p w14:paraId="65907F59" w14:textId="77777777" w:rsidR="00F44136" w:rsidRDefault="00F44136" w:rsidP="00820ED7">
      <w:pPr>
        <w:pStyle w:val="ListParagraph"/>
        <w:numPr>
          <w:ilvl w:val="0"/>
          <w:numId w:val="10"/>
        </w:numPr>
      </w:pPr>
      <w:r>
        <w:t>Plots of the resulting curves or outputs from the submodel</w:t>
      </w:r>
    </w:p>
    <w:p w14:paraId="7AF3D175" w14:textId="77777777" w:rsidR="003A118C" w:rsidRDefault="003A118C" w:rsidP="00820ED7">
      <w:pPr>
        <w:pStyle w:val="ListParagraph"/>
        <w:numPr>
          <w:ilvl w:val="1"/>
          <w:numId w:val="10"/>
        </w:numPr>
      </w:pPr>
      <w:r>
        <w:lastRenderedPageBreak/>
        <w:t>Plot of ACS vs Model estimation</w:t>
      </w:r>
    </w:p>
    <w:p w14:paraId="473815D5" w14:textId="77777777" w:rsidR="00F44136" w:rsidRPr="00F44136" w:rsidRDefault="003A118C" w:rsidP="00820ED7">
      <w:pPr>
        <w:pStyle w:val="ListParagraph"/>
        <w:numPr>
          <w:ilvl w:val="0"/>
          <w:numId w:val="10"/>
        </w:numPr>
      </w:pPr>
      <w:r>
        <w:t>Include final coefficients in a table</w:t>
      </w:r>
    </w:p>
    <w:p w14:paraId="237D1434" w14:textId="77777777" w:rsidR="006A22AA" w:rsidRDefault="006A22AA" w:rsidP="003021A2">
      <w:pPr>
        <w:pStyle w:val="Heading3"/>
      </w:pPr>
      <w:bookmarkStart w:id="82" w:name="_Toc451853647"/>
      <w:r>
        <w:t>Household Classification</w:t>
      </w:r>
      <w:bookmarkEnd w:id="82"/>
    </w:p>
    <w:p w14:paraId="60C8A07A" w14:textId="77777777" w:rsidR="00F44136" w:rsidRDefault="00F44136" w:rsidP="00820ED7">
      <w:pPr>
        <w:pStyle w:val="ListParagraph"/>
        <w:numPr>
          <w:ilvl w:val="0"/>
          <w:numId w:val="10"/>
        </w:numPr>
      </w:pPr>
      <w:r>
        <w:t>How was the submodel developed?</w:t>
      </w:r>
    </w:p>
    <w:p w14:paraId="7CD074EB" w14:textId="77777777" w:rsidR="00F44136" w:rsidRDefault="00F44136" w:rsidP="00820ED7">
      <w:pPr>
        <w:pStyle w:val="ListParagraph"/>
        <w:numPr>
          <w:ilvl w:val="0"/>
          <w:numId w:val="10"/>
        </w:numPr>
      </w:pPr>
      <w:r>
        <w:t>What data sets were used and why?</w:t>
      </w:r>
    </w:p>
    <w:p w14:paraId="5ED759E9" w14:textId="77777777" w:rsidR="00F44136" w:rsidRDefault="00F44136" w:rsidP="00820ED7">
      <w:pPr>
        <w:pStyle w:val="ListParagraph"/>
        <w:numPr>
          <w:ilvl w:val="0"/>
          <w:numId w:val="10"/>
        </w:numPr>
      </w:pPr>
      <w:r>
        <w:t>What validation of the submodel was performed?</w:t>
      </w:r>
    </w:p>
    <w:p w14:paraId="6EDCAEC4" w14:textId="77777777" w:rsidR="00F44136" w:rsidRDefault="00F44136" w:rsidP="00820ED7">
      <w:pPr>
        <w:pStyle w:val="ListParagraph"/>
        <w:numPr>
          <w:ilvl w:val="0"/>
          <w:numId w:val="10"/>
        </w:numPr>
      </w:pPr>
      <w:r>
        <w:t>Plots of the resulting curves or outputs from the submodel</w:t>
      </w:r>
    </w:p>
    <w:p w14:paraId="692AB4CC" w14:textId="77777777" w:rsidR="009F0D6C" w:rsidRPr="009F0D6C" w:rsidRDefault="00F44136" w:rsidP="00820ED7">
      <w:pPr>
        <w:pStyle w:val="ListParagraph"/>
        <w:numPr>
          <w:ilvl w:val="1"/>
          <w:numId w:val="10"/>
        </w:numPr>
      </w:pPr>
      <w:r>
        <w:t>Include raw and smoothed results</w:t>
      </w:r>
    </w:p>
    <w:p w14:paraId="51C237ED" w14:textId="77777777" w:rsidR="009F0D6C" w:rsidRPr="00563892" w:rsidRDefault="009F0D6C" w:rsidP="00820ED7">
      <w:pPr>
        <w:pStyle w:val="ListParagraph"/>
        <w:numPr>
          <w:ilvl w:val="0"/>
          <w:numId w:val="10"/>
        </w:numPr>
        <w:spacing w:after="0"/>
        <w:rPr>
          <w:rFonts w:asciiTheme="minorHAnsi" w:hAnsiTheme="minorHAnsi"/>
        </w:rPr>
      </w:pPr>
      <w:r w:rsidRPr="00563892">
        <w:rPr>
          <w:rFonts w:asciiTheme="minorHAnsi" w:hAnsiTheme="minorHAnsi"/>
        </w:rPr>
        <w:t>Validation of submodels depends on stratification but should include:</w:t>
      </w:r>
    </w:p>
    <w:p w14:paraId="564A3F99" w14:textId="77777777" w:rsidR="00017354" w:rsidRPr="00563892" w:rsidRDefault="00017354" w:rsidP="00820ED7">
      <w:pPr>
        <w:pStyle w:val="ListParagraph"/>
        <w:numPr>
          <w:ilvl w:val="1"/>
          <w:numId w:val="10"/>
        </w:numPr>
        <w:spacing w:after="0"/>
        <w:rPr>
          <w:rFonts w:asciiTheme="minorHAnsi" w:hAnsiTheme="minorHAnsi"/>
        </w:rPr>
      </w:pPr>
      <w:r w:rsidRPr="00563892">
        <w:rPr>
          <w:rFonts w:asciiTheme="minorHAnsi" w:hAnsiTheme="minorHAnsi"/>
        </w:rPr>
        <w:t>Household Size Submodel Estimated to Observed by County</w:t>
      </w:r>
    </w:p>
    <w:p w14:paraId="3C40051D" w14:textId="77777777" w:rsidR="00017354" w:rsidRPr="00563892" w:rsidRDefault="00017354" w:rsidP="00820ED7">
      <w:pPr>
        <w:pStyle w:val="ListParagraph"/>
        <w:numPr>
          <w:ilvl w:val="1"/>
          <w:numId w:val="10"/>
        </w:numPr>
        <w:spacing w:after="0"/>
        <w:rPr>
          <w:rFonts w:asciiTheme="minorHAnsi" w:hAnsiTheme="minorHAnsi"/>
        </w:rPr>
      </w:pPr>
      <w:r w:rsidRPr="00563892">
        <w:rPr>
          <w:rFonts w:asciiTheme="minorHAnsi" w:hAnsiTheme="minorHAnsi"/>
        </w:rPr>
        <w:t>Income Submodel Estimated to Observed by County</w:t>
      </w:r>
    </w:p>
    <w:p w14:paraId="2F946ECA" w14:textId="77777777" w:rsidR="009F0D6C" w:rsidRPr="00563892" w:rsidRDefault="00017354" w:rsidP="00820ED7">
      <w:pPr>
        <w:pStyle w:val="ListParagraph"/>
        <w:numPr>
          <w:ilvl w:val="1"/>
          <w:numId w:val="10"/>
        </w:numPr>
        <w:spacing w:after="0"/>
        <w:rPr>
          <w:rFonts w:asciiTheme="minorHAnsi" w:hAnsiTheme="minorHAnsi"/>
        </w:rPr>
      </w:pPr>
      <w:r w:rsidRPr="00563892">
        <w:rPr>
          <w:rFonts w:asciiTheme="minorHAnsi" w:hAnsiTheme="minorHAnsi"/>
        </w:rPr>
        <w:t xml:space="preserve"> Workers per Household Submodel Estimated to Observed by County</w:t>
      </w:r>
    </w:p>
    <w:p w14:paraId="1A1557BC" w14:textId="77777777" w:rsidR="00017354" w:rsidRPr="00563892" w:rsidRDefault="00017354" w:rsidP="00820ED7">
      <w:pPr>
        <w:pStyle w:val="ListParagraph"/>
        <w:numPr>
          <w:ilvl w:val="1"/>
          <w:numId w:val="10"/>
        </w:numPr>
        <w:spacing w:after="0"/>
        <w:rPr>
          <w:rFonts w:asciiTheme="minorHAnsi" w:hAnsiTheme="minorHAnsi"/>
        </w:rPr>
      </w:pPr>
      <w:r w:rsidRPr="00563892">
        <w:rPr>
          <w:rFonts w:asciiTheme="minorHAnsi" w:hAnsiTheme="minorHAnsi"/>
        </w:rPr>
        <w:t>Table of Estimated vs. Observed by District</w:t>
      </w:r>
    </w:p>
    <w:p w14:paraId="77251FEC" w14:textId="77777777" w:rsidR="006A22AA" w:rsidRDefault="006A22AA" w:rsidP="003021A2">
      <w:pPr>
        <w:pStyle w:val="Heading3"/>
      </w:pPr>
      <w:bookmarkStart w:id="83" w:name="_Toc451853648"/>
      <w:r>
        <w:t>Area Type Definitions</w:t>
      </w:r>
      <w:bookmarkEnd w:id="83"/>
    </w:p>
    <w:p w14:paraId="7A4A5674" w14:textId="77777777" w:rsidR="00F44136" w:rsidRDefault="00F44136" w:rsidP="00820ED7">
      <w:pPr>
        <w:pStyle w:val="ListParagraph"/>
        <w:numPr>
          <w:ilvl w:val="0"/>
          <w:numId w:val="10"/>
        </w:numPr>
      </w:pPr>
      <w:r>
        <w:t>How is area type defined and what values are needed for these calculations</w:t>
      </w:r>
    </w:p>
    <w:p w14:paraId="07563086" w14:textId="77777777" w:rsidR="008542AB" w:rsidRDefault="008542AB" w:rsidP="00820ED7">
      <w:pPr>
        <w:pStyle w:val="ListParagraph"/>
        <w:numPr>
          <w:ilvl w:val="1"/>
          <w:numId w:val="10"/>
        </w:numPr>
      </w:pPr>
      <w:r>
        <w:t>How are the area types smoothed</w:t>
      </w:r>
    </w:p>
    <w:p w14:paraId="3449FD03" w14:textId="77777777" w:rsidR="00F44136" w:rsidRPr="00F44136" w:rsidRDefault="00F44136" w:rsidP="00820ED7">
      <w:pPr>
        <w:pStyle w:val="ListParagraph"/>
        <w:numPr>
          <w:ilvl w:val="0"/>
          <w:numId w:val="10"/>
        </w:numPr>
      </w:pPr>
      <w:r>
        <w:t>Plots of resulting area type for verification</w:t>
      </w:r>
    </w:p>
    <w:p w14:paraId="6F994117" w14:textId="235588B4" w:rsidR="00D867A2" w:rsidRDefault="00FC5121">
      <w:pPr>
        <w:pStyle w:val="Heading2"/>
        <w:rPr>
          <w:ins w:id="84" w:author="Lupa, Mary" w:date="2016-04-27T15:12:00Z"/>
        </w:rPr>
        <w:pPrChange w:id="85" w:author="Lupa, Mary" w:date="2016-04-27T15:12:00Z">
          <w:pPr/>
        </w:pPrChange>
      </w:pPr>
      <w:bookmarkStart w:id="86" w:name="_Toc451853649"/>
      <w:ins w:id="87" w:author="Lupa, Mary" w:date="2016-04-27T15:11:00Z">
        <w:r>
          <w:t xml:space="preserve">CFRPM </w:t>
        </w:r>
        <w:commentRangeStart w:id="88"/>
        <w:r>
          <w:t>District</w:t>
        </w:r>
      </w:ins>
      <w:commentRangeEnd w:id="88"/>
      <w:ins w:id="89" w:author="Lupa, Mary" w:date="2016-04-27T15:15:00Z">
        <w:r w:rsidR="00DB08CE">
          <w:rPr>
            <w:rStyle w:val="CommentReference"/>
            <w:rFonts w:ascii="Calibri" w:eastAsia="Calibri" w:hAnsi="Calibri"/>
            <w:b w:val="0"/>
            <w:bCs w:val="0"/>
            <w:color w:val="auto"/>
          </w:rPr>
          <w:commentReference w:id="88"/>
        </w:r>
      </w:ins>
      <w:ins w:id="90" w:author="Lupa, Mary" w:date="2016-04-27T15:11:00Z">
        <w:r>
          <w:t xml:space="preserve"> Geography</w:t>
        </w:r>
      </w:ins>
      <w:bookmarkEnd w:id="86"/>
    </w:p>
    <w:p w14:paraId="183A3DBE" w14:textId="20169521" w:rsidR="00FC5121" w:rsidRDefault="00FC5121">
      <w:pPr>
        <w:pStyle w:val="Heading3"/>
        <w:rPr>
          <w:ins w:id="91" w:author="Lupa, Mary" w:date="2016-04-27T15:12:00Z"/>
        </w:rPr>
        <w:pPrChange w:id="92" w:author="Lupa, Mary" w:date="2016-04-27T15:12:00Z">
          <w:pPr/>
        </w:pPrChange>
      </w:pPr>
      <w:bookmarkStart w:id="93" w:name="_Toc451853650"/>
      <w:ins w:id="94" w:author="Lupa, Mary" w:date="2016-04-27T15:12:00Z">
        <w:r>
          <w:t>Need for District Geography</w:t>
        </w:r>
        <w:bookmarkEnd w:id="93"/>
      </w:ins>
    </w:p>
    <w:p w14:paraId="5E6D3EFF" w14:textId="66375761" w:rsidR="00FC5121" w:rsidRDefault="00FC5121">
      <w:pPr>
        <w:pStyle w:val="Heading3"/>
        <w:rPr>
          <w:ins w:id="95" w:author="Lupa, Mary" w:date="2016-04-27T15:13:00Z"/>
        </w:rPr>
        <w:pPrChange w:id="96" w:author="Lupa, Mary" w:date="2016-04-27T15:12:00Z">
          <w:pPr/>
        </w:pPrChange>
      </w:pPr>
      <w:bookmarkStart w:id="97" w:name="_Toc451853651"/>
      <w:ins w:id="98" w:author="Lupa, Mary" w:date="2016-04-27T15:12:00Z">
        <w:r>
          <w:t xml:space="preserve">Criteria for Establishing </w:t>
        </w:r>
      </w:ins>
      <w:ins w:id="99" w:author="Lupa, Mary" w:date="2016-04-27T15:13:00Z">
        <w:r>
          <w:t>Districts</w:t>
        </w:r>
        <w:bookmarkEnd w:id="97"/>
      </w:ins>
    </w:p>
    <w:p w14:paraId="742002CC" w14:textId="6CBB5DEF" w:rsidR="00FC5121" w:rsidRDefault="001E2B04">
      <w:pPr>
        <w:pStyle w:val="Heading3"/>
        <w:rPr>
          <w:ins w:id="100" w:author="Lupa, Mary" w:date="2016-04-27T15:13:00Z"/>
        </w:rPr>
        <w:pPrChange w:id="101" w:author="Lupa, Mary" w:date="2016-04-27T15:13:00Z">
          <w:pPr/>
        </w:pPrChange>
      </w:pPr>
      <w:bookmarkStart w:id="102" w:name="_Toc451853652"/>
      <w:ins w:id="103" w:author="Lupa, Mary" w:date="2016-04-27T15:17:00Z">
        <w:r>
          <w:t xml:space="preserve">CFRPM </w:t>
        </w:r>
      </w:ins>
      <w:ins w:id="104" w:author="Lupa, Mary" w:date="2016-04-27T15:13:00Z">
        <w:r w:rsidR="00FC5121">
          <w:t>District Geography</w:t>
        </w:r>
        <w:bookmarkEnd w:id="102"/>
      </w:ins>
    </w:p>
    <w:p w14:paraId="779FA4D3" w14:textId="3BE27A68" w:rsidR="00FC5121" w:rsidRDefault="00FC5121">
      <w:pPr>
        <w:pStyle w:val="ListParagraph"/>
        <w:numPr>
          <w:ilvl w:val="0"/>
          <w:numId w:val="25"/>
        </w:numPr>
        <w:rPr>
          <w:ins w:id="105" w:author="Lupa, Mary" w:date="2016-04-27T15:13:00Z"/>
        </w:rPr>
        <w:pPrChange w:id="106" w:author="Lupa, Mary" w:date="2016-04-27T15:13:00Z">
          <w:pPr/>
        </w:pPrChange>
      </w:pPr>
      <w:ins w:id="107" w:author="Lupa, Mary" w:date="2016-04-27T15:13:00Z">
        <w:r>
          <w:t>Provide table of the districts with IDs and Names.</w:t>
        </w:r>
      </w:ins>
    </w:p>
    <w:p w14:paraId="493CC871" w14:textId="09360703" w:rsidR="00FC5121" w:rsidRDefault="00FC5121">
      <w:pPr>
        <w:pStyle w:val="ListParagraph"/>
        <w:numPr>
          <w:ilvl w:val="0"/>
          <w:numId w:val="25"/>
        </w:numPr>
        <w:rPr>
          <w:ins w:id="108" w:author="Lupa, Mary" w:date="2016-04-27T15:14:00Z"/>
        </w:rPr>
        <w:pPrChange w:id="109" w:author="Lupa, Mary" w:date="2016-04-27T15:13:00Z">
          <w:pPr/>
        </w:pPrChange>
      </w:pPr>
      <w:ins w:id="110" w:author="Lupa, Mary" w:date="2016-04-27T15:14:00Z">
        <w:r>
          <w:t xml:space="preserve">Provide map of the districts with the TAZs </w:t>
        </w:r>
      </w:ins>
      <w:ins w:id="111" w:author="Lupa, Mary" w:date="2016-05-23T12:35:00Z">
        <w:r w:rsidR="00D60A71">
          <w:t>shown</w:t>
        </w:r>
      </w:ins>
      <w:ins w:id="112" w:author="Lupa, Mary" w:date="2016-04-27T15:14:00Z">
        <w:r>
          <w:t xml:space="preserve">. </w:t>
        </w:r>
      </w:ins>
    </w:p>
    <w:p w14:paraId="57DD2247" w14:textId="19CD7EEE" w:rsidR="00D60A71" w:rsidRPr="00563892" w:rsidRDefault="00D60A71" w:rsidP="00563892">
      <w:pPr>
        <w:pStyle w:val="Caption"/>
      </w:pPr>
      <w:bookmarkStart w:id="113" w:name="_Toc451853738"/>
      <w:r w:rsidRPr="00563892">
        <w:t xml:space="preserve">Table </w:t>
      </w:r>
      <w:fldSimple w:instr=" STYLEREF 1 \s ">
        <w:r w:rsidR="00F8097E">
          <w:rPr>
            <w:noProof/>
          </w:rPr>
          <w:t>2</w:t>
        </w:r>
      </w:fldSimple>
      <w:r w:rsidRPr="00563892">
        <w:noBreakHyphen/>
      </w:r>
      <w:fldSimple w:instr=" SEQ Table \* ARABIC \s 1 ">
        <w:r w:rsidR="00F8097E">
          <w:rPr>
            <w:noProof/>
          </w:rPr>
          <w:t>4</w:t>
        </w:r>
      </w:fldSimple>
      <w:r w:rsidRPr="00563892">
        <w:t>: CFRPM Summary Districts</w:t>
      </w:r>
      <w:bookmarkEnd w:id="113"/>
    </w:p>
    <w:p w14:paraId="2EA053DF" w14:textId="1C810EC4" w:rsidR="005E7671" w:rsidRPr="00563892" w:rsidRDefault="005E7671" w:rsidP="00563892">
      <w:pPr>
        <w:pStyle w:val="Caption"/>
      </w:pPr>
      <w:bookmarkStart w:id="114" w:name="_Ref451852138"/>
      <w:bookmarkStart w:id="115" w:name="_Toc451853767"/>
      <w:r w:rsidRPr="00563892">
        <w:t xml:space="preserve">Figure </w:t>
      </w:r>
      <w:fldSimple w:instr=" STYLEREF 1 \s ">
        <w:r w:rsidR="00F8097E">
          <w:rPr>
            <w:noProof/>
          </w:rPr>
          <w:t>2</w:t>
        </w:r>
      </w:fldSimple>
      <w:r w:rsidRPr="00563892">
        <w:noBreakHyphen/>
      </w:r>
      <w:fldSimple w:instr=" SEQ Figure \* ARABIC \s 1 ">
        <w:r w:rsidR="00F8097E">
          <w:rPr>
            <w:noProof/>
          </w:rPr>
          <w:t>2</w:t>
        </w:r>
      </w:fldSimple>
      <w:bookmarkEnd w:id="114"/>
      <w:r w:rsidRPr="00563892">
        <w:t>: CFRPM Summary Districts</w:t>
      </w:r>
      <w:bookmarkEnd w:id="115"/>
    </w:p>
    <w:p w14:paraId="7A7EBC13" w14:textId="29EA2473" w:rsidR="00FC5121" w:rsidRPr="00FC5121" w:rsidRDefault="00FC5121">
      <w:pPr>
        <w:rPr>
          <w:ins w:id="116" w:author="Lupa, Mary" w:date="2016-04-27T15:13:00Z"/>
        </w:rPr>
      </w:pPr>
      <w:ins w:id="117" w:author="Lupa, Mary" w:date="2016-04-27T15:14:00Z">
        <w:r>
          <w:t xml:space="preserve">District geography sets the scene for summaries of </w:t>
        </w:r>
      </w:ins>
      <w:ins w:id="118" w:author="Lupa, Mary" w:date="2016-04-27T15:15:00Z">
        <w:r>
          <w:t>both socioeconomic</w:t>
        </w:r>
      </w:ins>
      <w:ins w:id="119" w:author="Lupa, Mary" w:date="2016-04-27T15:14:00Z">
        <w:r>
          <w:t xml:space="preserve"> </w:t>
        </w:r>
      </w:ins>
      <w:ins w:id="120" w:author="Lupa, Mary" w:date="2016-04-27T15:15:00Z">
        <w:r>
          <w:t xml:space="preserve">and travel demand results.  </w:t>
        </w:r>
      </w:ins>
    </w:p>
    <w:p w14:paraId="0B182ECB" w14:textId="77777777" w:rsidR="00FC5121" w:rsidRPr="00FC5121" w:rsidRDefault="00FC5121">
      <w:pPr>
        <w:rPr>
          <w:ins w:id="121" w:author="Lupa, Mary" w:date="2016-04-27T15:12:00Z"/>
        </w:rPr>
      </w:pPr>
    </w:p>
    <w:p w14:paraId="1F5DD856" w14:textId="77777777" w:rsidR="00FC5121" w:rsidRPr="00FC5121" w:rsidRDefault="00FC5121"/>
    <w:p w14:paraId="7D36DB22" w14:textId="77777777" w:rsidR="00B33508" w:rsidRDefault="00B33508" w:rsidP="00D867A2"/>
    <w:p w14:paraId="0208462A" w14:textId="77777777" w:rsidR="00E22478" w:rsidRDefault="00BC5F0F" w:rsidP="00BC5F0F">
      <w:pPr>
        <w:pStyle w:val="Heading1"/>
      </w:pPr>
      <w:bookmarkStart w:id="122" w:name="_Toc451853653"/>
      <w:bookmarkStart w:id="123" w:name="_GoBack"/>
      <w:bookmarkEnd w:id="123"/>
      <w:r>
        <w:t>Network Development</w:t>
      </w:r>
      <w:bookmarkEnd w:id="122"/>
    </w:p>
    <w:p w14:paraId="0D086748" w14:textId="64E51004" w:rsidR="0068062E" w:rsidRPr="003A23E4" w:rsidRDefault="00563892" w:rsidP="0068062E">
      <w:pPr>
        <w:rPr>
          <w:rFonts w:eastAsia="Calibri" w:cs="Times New Roman"/>
        </w:rPr>
      </w:pPr>
      <w:r>
        <w:rPr>
          <w:rFonts w:eastAsia="Calibri" w:cs="Times New Roman"/>
        </w:rPr>
        <w:t>The h</w:t>
      </w:r>
      <w:r w:rsidR="001D23D5" w:rsidRPr="003A23E4">
        <w:rPr>
          <w:rFonts w:eastAsia="Calibri" w:cs="Times New Roman"/>
        </w:rPr>
        <w:t xml:space="preserve">ighway network contains the information relating to the roadways simulated by the </w:t>
      </w:r>
      <w:r w:rsidR="0068062E" w:rsidRPr="003A23E4">
        <w:rPr>
          <w:rFonts w:eastAsia="Calibri" w:cs="Times New Roman"/>
        </w:rPr>
        <w:t>m</w:t>
      </w:r>
      <w:r w:rsidR="001D23D5" w:rsidRPr="003A23E4">
        <w:rPr>
          <w:rFonts w:eastAsia="Calibri" w:cs="Times New Roman"/>
        </w:rPr>
        <w:t>odel.  Each roadway is represented by a set of nodes and links, which represent its physical location.  The model network serves as the basis for the highway assigned trips</w:t>
      </w:r>
      <w:r w:rsidR="0068062E" w:rsidRPr="003A23E4">
        <w:rPr>
          <w:rFonts w:eastAsia="Calibri" w:cs="Times New Roman"/>
        </w:rPr>
        <w:t xml:space="preserve">. Highway networks consist of: </w:t>
      </w:r>
    </w:p>
    <w:p w14:paraId="166EF4C6" w14:textId="4E3875EF" w:rsidR="0068062E" w:rsidRPr="003A23E4" w:rsidRDefault="0068062E" w:rsidP="0068062E">
      <w:pPr>
        <w:pStyle w:val="ListParagraph"/>
        <w:numPr>
          <w:ilvl w:val="0"/>
          <w:numId w:val="31"/>
        </w:numPr>
        <w:rPr>
          <w:rFonts w:eastAsia="Calibri" w:cs="Times New Roman"/>
        </w:rPr>
      </w:pPr>
      <w:r w:rsidRPr="003A23E4">
        <w:rPr>
          <w:rFonts w:eastAsia="Calibri" w:cs="Times New Roman"/>
        </w:rPr>
        <w:t>Nodes - elements that describe the position of intersections or shape points on roadway networks.</w:t>
      </w:r>
    </w:p>
    <w:p w14:paraId="39B10B93" w14:textId="42A46533" w:rsidR="0068062E" w:rsidRPr="003A23E4" w:rsidRDefault="0068062E" w:rsidP="0068062E">
      <w:pPr>
        <w:pStyle w:val="ListParagraph"/>
        <w:numPr>
          <w:ilvl w:val="0"/>
          <w:numId w:val="31"/>
        </w:numPr>
        <w:rPr>
          <w:rFonts w:eastAsia="Calibri" w:cs="Times New Roman"/>
        </w:rPr>
      </w:pPr>
      <w:r w:rsidRPr="003A23E4">
        <w:rPr>
          <w:rFonts w:eastAsia="Calibri" w:cs="Times New Roman"/>
        </w:rPr>
        <w:t xml:space="preserve">Links - network model elements that connect the nodes and have attributes including direction, speed, capacity, and </w:t>
      </w:r>
      <w:r w:rsidR="00563892">
        <w:rPr>
          <w:rFonts w:eastAsia="Calibri" w:cs="Times New Roman"/>
        </w:rPr>
        <w:t xml:space="preserve">highway </w:t>
      </w:r>
      <w:r w:rsidRPr="003A23E4">
        <w:rPr>
          <w:rFonts w:eastAsia="Calibri" w:cs="Times New Roman"/>
        </w:rPr>
        <w:t>functional classification.</w:t>
      </w:r>
    </w:p>
    <w:p w14:paraId="6D7713DE" w14:textId="37CB1B5D" w:rsidR="001D23D5" w:rsidRPr="003A23E4" w:rsidRDefault="0068062E" w:rsidP="0068062E">
      <w:pPr>
        <w:pStyle w:val="ListParagraph"/>
        <w:numPr>
          <w:ilvl w:val="0"/>
          <w:numId w:val="31"/>
        </w:numPr>
        <w:rPr>
          <w:rFonts w:eastAsia="Calibri" w:cs="Times New Roman"/>
        </w:rPr>
      </w:pPr>
      <w:r w:rsidRPr="003A23E4">
        <w:rPr>
          <w:rFonts w:eastAsia="Calibri" w:cs="Times New Roman"/>
        </w:rPr>
        <w:t xml:space="preserve">Centroid Connectors connect the zones to the network. They represent the distance </w:t>
      </w:r>
      <w:r w:rsidR="00563892">
        <w:rPr>
          <w:rFonts w:eastAsia="Calibri" w:cs="Times New Roman"/>
        </w:rPr>
        <w:t xml:space="preserve">and time </w:t>
      </w:r>
      <w:r w:rsidRPr="003A23E4">
        <w:rPr>
          <w:rFonts w:eastAsia="Calibri" w:cs="Times New Roman"/>
        </w:rPr>
        <w:t>to be covered between a zone’s center of gravity (the center of trip generating and attracting activity) and the model links serving that zone.</w:t>
      </w:r>
    </w:p>
    <w:p w14:paraId="2AD0AC7C" w14:textId="77777777" w:rsidR="00F01B2B" w:rsidRDefault="00F01B2B" w:rsidP="00F01B2B">
      <w:pPr>
        <w:pStyle w:val="Heading2"/>
      </w:pPr>
      <w:bookmarkStart w:id="124" w:name="_Toc451853654"/>
      <w:r>
        <w:t>Highway Networks</w:t>
      </w:r>
      <w:bookmarkEnd w:id="124"/>
    </w:p>
    <w:p w14:paraId="6510D400" w14:textId="05E57D5B" w:rsidR="00BC5F0F" w:rsidRDefault="00BC5F0F" w:rsidP="00BC5F0F">
      <w:pPr>
        <w:pStyle w:val="ListParagraph"/>
        <w:numPr>
          <w:ilvl w:val="0"/>
          <w:numId w:val="15"/>
        </w:numPr>
      </w:pPr>
      <w:r>
        <w:t>What data was used for the network development</w:t>
      </w:r>
      <w:r w:rsidR="00563892">
        <w:t>?</w:t>
      </w:r>
    </w:p>
    <w:p w14:paraId="495D7E2A" w14:textId="77777777" w:rsidR="00BC5F0F" w:rsidRDefault="00BC5F0F" w:rsidP="00BC5F0F">
      <w:pPr>
        <w:pStyle w:val="ListParagraph"/>
        <w:numPr>
          <w:ilvl w:val="0"/>
          <w:numId w:val="15"/>
        </w:numPr>
      </w:pPr>
      <w:r>
        <w:t>Plots of countywide/regional coded speeds and # of lanes to show validation</w:t>
      </w:r>
    </w:p>
    <w:p w14:paraId="499C299C" w14:textId="77777777" w:rsidR="00BC5F0F" w:rsidRDefault="00BC5F0F" w:rsidP="00BC5F0F">
      <w:pPr>
        <w:pStyle w:val="ListParagraph"/>
        <w:numPr>
          <w:ilvl w:val="0"/>
          <w:numId w:val="15"/>
        </w:numPr>
      </w:pPr>
      <w:r>
        <w:t>Discussion on the Validation that network paths have been checked</w:t>
      </w:r>
    </w:p>
    <w:p w14:paraId="35ED21E4" w14:textId="77777777" w:rsidR="00BC5F0F" w:rsidRDefault="00BC5F0F" w:rsidP="00BC5F0F">
      <w:pPr>
        <w:pStyle w:val="ListParagraph"/>
        <w:numPr>
          <w:ilvl w:val="1"/>
          <w:numId w:val="15"/>
        </w:numPr>
      </w:pPr>
      <w:r>
        <w:t>Interactive path traces</w:t>
      </w:r>
    </w:p>
    <w:p w14:paraId="29627913" w14:textId="77777777" w:rsidR="00BC5F0F" w:rsidRPr="00BC5F0F" w:rsidRDefault="00BC5F0F" w:rsidP="00BC5F0F">
      <w:pPr>
        <w:pStyle w:val="ListParagraph"/>
        <w:numPr>
          <w:ilvl w:val="1"/>
          <w:numId w:val="15"/>
        </w:numPr>
      </w:pPr>
      <w:r>
        <w:t>Checking zero volume links</w:t>
      </w:r>
    </w:p>
    <w:p w14:paraId="703C948D" w14:textId="2771025B" w:rsidR="003E3CF0" w:rsidRDefault="00BC5F0F" w:rsidP="00BC5F0F">
      <w:pPr>
        <w:pStyle w:val="ListParagraph"/>
        <w:numPr>
          <w:ilvl w:val="0"/>
          <w:numId w:val="15"/>
        </w:numPr>
      </w:pPr>
      <w:r>
        <w:t>A description of the fields coded in the network should be provided. This table should be designate which fields are user input versus calculated by the model</w:t>
      </w:r>
      <w:r w:rsidR="003A23E4">
        <w:t xml:space="preserve">; see </w:t>
      </w:r>
      <w:r w:rsidR="003A23E4">
        <w:fldChar w:fldCharType="begin"/>
      </w:r>
      <w:r w:rsidR="003A23E4">
        <w:instrText xml:space="preserve"> REF _Ref451852549 \h </w:instrText>
      </w:r>
      <w:r w:rsidR="003A23E4">
        <w:fldChar w:fldCharType="separate"/>
      </w:r>
      <w:r w:rsidR="00F8097E" w:rsidRPr="00BB1AEE">
        <w:t xml:space="preserve">Table </w:t>
      </w:r>
      <w:r w:rsidR="00F8097E">
        <w:rPr>
          <w:noProof/>
        </w:rPr>
        <w:t>3</w:t>
      </w:r>
      <w:r w:rsidR="00F8097E" w:rsidRPr="00BB1AEE">
        <w:noBreakHyphen/>
      </w:r>
      <w:r w:rsidR="00F8097E">
        <w:rPr>
          <w:noProof/>
        </w:rPr>
        <w:t>1</w:t>
      </w:r>
      <w:r w:rsidR="003A23E4">
        <w:fldChar w:fldCharType="end"/>
      </w:r>
      <w:r>
        <w:t>.</w:t>
      </w:r>
    </w:p>
    <w:p w14:paraId="6E27832A" w14:textId="3272D6C5" w:rsidR="00BC5F0F" w:rsidRPr="00E67E74" w:rsidRDefault="00E67E74" w:rsidP="003A23E4">
      <w:pPr>
        <w:pStyle w:val="Caption"/>
      </w:pPr>
      <w:bookmarkStart w:id="125" w:name="_Ref451852549"/>
      <w:bookmarkStart w:id="126" w:name="_Toc451853739"/>
      <w:r w:rsidRPr="00BB1AEE">
        <w:t xml:space="preserve">Table </w:t>
      </w:r>
      <w:fldSimple w:instr=" STYLEREF 1 \s ">
        <w:r w:rsidR="00F8097E">
          <w:rPr>
            <w:noProof/>
          </w:rPr>
          <w:t>3</w:t>
        </w:r>
      </w:fldSimple>
      <w:r w:rsidRPr="00BB1AEE">
        <w:noBreakHyphen/>
      </w:r>
      <w:fldSimple w:instr=" SEQ Table \* ARABIC \s 1 ">
        <w:r w:rsidR="00F8097E">
          <w:rPr>
            <w:noProof/>
          </w:rPr>
          <w:t>1</w:t>
        </w:r>
      </w:fldSimple>
      <w:bookmarkEnd w:id="125"/>
      <w:r w:rsidRPr="00BB1AEE">
        <w:t xml:space="preserve">: </w:t>
      </w:r>
      <w:r w:rsidR="00BC5F0F" w:rsidRPr="00E67E74">
        <w:t>Example User Input Highway Attribute Data</w:t>
      </w:r>
      <w:bookmarkEnd w:id="126"/>
    </w:p>
    <w:tbl>
      <w:tblPr>
        <w:tblStyle w:val="TableGrid"/>
        <w:tblpPr w:leftFromText="180" w:rightFromText="180" w:vertAnchor="text" w:horzAnchor="page" w:tblpX="2378" w:tblpY="407"/>
        <w:tblW w:w="0" w:type="auto"/>
        <w:tblLook w:val="04A0" w:firstRow="1" w:lastRow="0" w:firstColumn="1" w:lastColumn="0" w:noHBand="0" w:noVBand="1"/>
      </w:tblPr>
      <w:tblGrid>
        <w:gridCol w:w="1469"/>
        <w:gridCol w:w="3319"/>
        <w:gridCol w:w="1682"/>
      </w:tblGrid>
      <w:tr w:rsidR="00BC5F0F" w:rsidRPr="007A5C81" w14:paraId="34B38513" w14:textId="77777777" w:rsidTr="00BC5F0F">
        <w:trPr>
          <w:trHeight w:val="408"/>
        </w:trPr>
        <w:tc>
          <w:tcPr>
            <w:tcW w:w="0" w:type="auto"/>
            <w:noWrap/>
            <w:hideMark/>
          </w:tcPr>
          <w:p w14:paraId="27891036" w14:textId="77777777" w:rsidR="00BC5F0F" w:rsidRPr="007A5C81" w:rsidRDefault="00BC5F0F" w:rsidP="00BC5F0F">
            <w:pPr>
              <w:rPr>
                <w:rFonts w:asciiTheme="majorHAnsi" w:eastAsia="Times New Roman" w:hAnsiTheme="majorHAnsi" w:cs="Calibri"/>
                <w:b/>
                <w:color w:val="000000"/>
              </w:rPr>
            </w:pPr>
            <w:r w:rsidRPr="007A5C81">
              <w:rPr>
                <w:rFonts w:asciiTheme="majorHAnsi" w:eastAsia="Times New Roman" w:hAnsiTheme="majorHAnsi" w:cs="Calibri"/>
                <w:b/>
                <w:color w:val="000000"/>
              </w:rPr>
              <w:t>Field Name</w:t>
            </w:r>
          </w:p>
        </w:tc>
        <w:tc>
          <w:tcPr>
            <w:tcW w:w="0" w:type="auto"/>
            <w:noWrap/>
            <w:hideMark/>
          </w:tcPr>
          <w:p w14:paraId="2629410F" w14:textId="77777777" w:rsidR="00BC5F0F" w:rsidRPr="007A5C81" w:rsidRDefault="00BC5F0F" w:rsidP="00BC5F0F">
            <w:pPr>
              <w:rPr>
                <w:rFonts w:asciiTheme="majorHAnsi" w:eastAsia="Times New Roman" w:hAnsiTheme="majorHAnsi" w:cs="Calibri"/>
                <w:b/>
                <w:color w:val="000000"/>
              </w:rPr>
            </w:pPr>
            <w:r w:rsidRPr="007A5C81">
              <w:rPr>
                <w:rFonts w:asciiTheme="majorHAnsi" w:eastAsia="Times New Roman" w:hAnsiTheme="majorHAnsi" w:cs="Calibri"/>
                <w:b/>
                <w:color w:val="000000"/>
              </w:rPr>
              <w:t>Description</w:t>
            </w:r>
          </w:p>
        </w:tc>
        <w:tc>
          <w:tcPr>
            <w:tcW w:w="1682" w:type="dxa"/>
          </w:tcPr>
          <w:p w14:paraId="5FB546E5" w14:textId="77777777" w:rsidR="00BC5F0F" w:rsidRPr="007A5C81" w:rsidRDefault="00BC5F0F" w:rsidP="00BC5F0F">
            <w:pPr>
              <w:rPr>
                <w:rFonts w:asciiTheme="majorHAnsi" w:eastAsia="Times New Roman" w:hAnsiTheme="majorHAnsi" w:cs="Calibri"/>
                <w:b/>
                <w:color w:val="000000"/>
              </w:rPr>
            </w:pPr>
            <w:r>
              <w:rPr>
                <w:rFonts w:asciiTheme="majorHAnsi" w:eastAsia="Times New Roman" w:hAnsiTheme="majorHAnsi" w:cs="Calibri"/>
                <w:b/>
                <w:color w:val="000000"/>
              </w:rPr>
              <w:t>User Input or Calculated</w:t>
            </w:r>
          </w:p>
        </w:tc>
      </w:tr>
      <w:tr w:rsidR="00BC5F0F" w:rsidRPr="00191CFA" w14:paraId="31601269" w14:textId="77777777" w:rsidTr="00BC5F0F">
        <w:trPr>
          <w:trHeight w:val="408"/>
        </w:trPr>
        <w:tc>
          <w:tcPr>
            <w:tcW w:w="0" w:type="auto"/>
            <w:noWrap/>
            <w:hideMark/>
          </w:tcPr>
          <w:p w14:paraId="2380DD35"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Street Name</w:t>
            </w:r>
          </w:p>
        </w:tc>
        <w:tc>
          <w:tcPr>
            <w:tcW w:w="0" w:type="auto"/>
            <w:noWrap/>
          </w:tcPr>
          <w:p w14:paraId="4B5774E3"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Common street name</w:t>
            </w:r>
          </w:p>
        </w:tc>
        <w:tc>
          <w:tcPr>
            <w:tcW w:w="1682" w:type="dxa"/>
          </w:tcPr>
          <w:p w14:paraId="5E9ADD5E"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Input</w:t>
            </w:r>
          </w:p>
        </w:tc>
      </w:tr>
      <w:tr w:rsidR="00BC5F0F" w:rsidRPr="00191CFA" w14:paraId="004DB0D5" w14:textId="77777777" w:rsidTr="00BC5F0F">
        <w:trPr>
          <w:trHeight w:val="408"/>
        </w:trPr>
        <w:tc>
          <w:tcPr>
            <w:tcW w:w="0" w:type="auto"/>
            <w:noWrap/>
            <w:hideMark/>
          </w:tcPr>
          <w:p w14:paraId="2699DAF2"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Route Number</w:t>
            </w:r>
          </w:p>
        </w:tc>
        <w:tc>
          <w:tcPr>
            <w:tcW w:w="0" w:type="auto"/>
            <w:noWrap/>
          </w:tcPr>
          <w:p w14:paraId="00ACE1D4"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Common route name</w:t>
            </w:r>
          </w:p>
        </w:tc>
        <w:tc>
          <w:tcPr>
            <w:tcW w:w="1682" w:type="dxa"/>
          </w:tcPr>
          <w:p w14:paraId="1728D9B2"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Input</w:t>
            </w:r>
          </w:p>
        </w:tc>
      </w:tr>
      <w:tr w:rsidR="00BC5F0F" w:rsidRPr="00191CFA" w14:paraId="74D36C3A" w14:textId="77777777" w:rsidTr="00BC5F0F">
        <w:trPr>
          <w:trHeight w:val="408"/>
        </w:trPr>
        <w:tc>
          <w:tcPr>
            <w:tcW w:w="0" w:type="auto"/>
            <w:noWrap/>
          </w:tcPr>
          <w:p w14:paraId="656E3560"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AREA_Type</w:t>
            </w:r>
          </w:p>
        </w:tc>
        <w:tc>
          <w:tcPr>
            <w:tcW w:w="0" w:type="auto"/>
            <w:noWrap/>
          </w:tcPr>
          <w:p w14:paraId="46DB349A"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Calculated values of area type</w:t>
            </w:r>
          </w:p>
        </w:tc>
        <w:tc>
          <w:tcPr>
            <w:tcW w:w="1682" w:type="dxa"/>
          </w:tcPr>
          <w:p w14:paraId="6139A082"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Calculated</w:t>
            </w:r>
          </w:p>
        </w:tc>
      </w:tr>
      <w:tr w:rsidR="00BC5F0F" w:rsidRPr="00191CFA" w14:paraId="4387B843" w14:textId="77777777" w:rsidTr="00BC5F0F">
        <w:trPr>
          <w:trHeight w:val="408"/>
        </w:trPr>
        <w:tc>
          <w:tcPr>
            <w:tcW w:w="0" w:type="auto"/>
            <w:noWrap/>
            <w:hideMark/>
          </w:tcPr>
          <w:p w14:paraId="00B375CE"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COUNTY</w:t>
            </w:r>
          </w:p>
        </w:tc>
        <w:tc>
          <w:tcPr>
            <w:tcW w:w="0" w:type="auto"/>
            <w:noWrap/>
          </w:tcPr>
          <w:p w14:paraId="70A7248D"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County name</w:t>
            </w:r>
          </w:p>
        </w:tc>
        <w:tc>
          <w:tcPr>
            <w:tcW w:w="1682" w:type="dxa"/>
          </w:tcPr>
          <w:p w14:paraId="0B5C4836"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Input</w:t>
            </w:r>
          </w:p>
        </w:tc>
      </w:tr>
      <w:tr w:rsidR="00BC5F0F" w:rsidRPr="00191CFA" w14:paraId="24A43F96" w14:textId="77777777" w:rsidTr="00BC5F0F">
        <w:trPr>
          <w:trHeight w:val="408"/>
        </w:trPr>
        <w:tc>
          <w:tcPr>
            <w:tcW w:w="0" w:type="auto"/>
            <w:noWrap/>
            <w:hideMark/>
          </w:tcPr>
          <w:p w14:paraId="773D7510"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FUN_CLASS</w:t>
            </w:r>
          </w:p>
        </w:tc>
        <w:tc>
          <w:tcPr>
            <w:tcW w:w="0" w:type="auto"/>
            <w:noWrap/>
          </w:tcPr>
          <w:p w14:paraId="6BA41D7D"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Functional Classification:</w:t>
            </w:r>
          </w:p>
          <w:p w14:paraId="6E90A5BF"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0 = not classified</w:t>
            </w:r>
          </w:p>
          <w:p w14:paraId="76CB97E6"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1 = Interstate</w:t>
            </w:r>
          </w:p>
          <w:p w14:paraId="6388392F"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2 = Principal Arterial Other Freeway</w:t>
            </w:r>
          </w:p>
          <w:p w14:paraId="502324F9"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3 = Principal Arterial Other</w:t>
            </w:r>
          </w:p>
          <w:p w14:paraId="622741D4"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4 = Minor Arterial</w:t>
            </w:r>
          </w:p>
          <w:p w14:paraId="5A1F9609"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5 = Major Collector</w:t>
            </w:r>
          </w:p>
          <w:p w14:paraId="172C76DE"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6 = Minor Collector</w:t>
            </w:r>
          </w:p>
          <w:p w14:paraId="46E35307"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 xml:space="preserve">7 = Local </w:t>
            </w:r>
          </w:p>
        </w:tc>
        <w:tc>
          <w:tcPr>
            <w:tcW w:w="1682" w:type="dxa"/>
          </w:tcPr>
          <w:p w14:paraId="3574E0D6" w14:textId="77777777" w:rsidR="00BC5F0F" w:rsidRDefault="00BC5F0F" w:rsidP="00BC5F0F">
            <w:pPr>
              <w:rPr>
                <w:rFonts w:asciiTheme="majorHAnsi" w:eastAsia="Times New Roman" w:hAnsiTheme="majorHAnsi" w:cs="Calibri"/>
                <w:color w:val="000000"/>
              </w:rPr>
            </w:pPr>
          </w:p>
        </w:tc>
      </w:tr>
    </w:tbl>
    <w:p w14:paraId="68E9AEFE" w14:textId="77777777" w:rsidR="00BC5F0F" w:rsidRDefault="00BC5F0F" w:rsidP="00BC5F0F"/>
    <w:p w14:paraId="4DD7D939" w14:textId="77777777" w:rsidR="00BC5F0F" w:rsidRDefault="00BC5F0F" w:rsidP="00BC5F0F"/>
    <w:p w14:paraId="535DB83B" w14:textId="77777777" w:rsidR="001A6F7B" w:rsidRDefault="001A6F7B" w:rsidP="00BC5F0F"/>
    <w:p w14:paraId="6930330E" w14:textId="77777777" w:rsidR="001A6F7B" w:rsidRDefault="001A6F7B" w:rsidP="00BC5F0F"/>
    <w:p w14:paraId="047B4755" w14:textId="77777777" w:rsidR="001A6F7B" w:rsidRDefault="001A6F7B" w:rsidP="00BC5F0F"/>
    <w:p w14:paraId="692139F6" w14:textId="77777777" w:rsidR="001A6F7B" w:rsidRDefault="001A6F7B" w:rsidP="00BC5F0F"/>
    <w:p w14:paraId="5FB687EA" w14:textId="77777777" w:rsidR="001A6F7B" w:rsidRDefault="001A6F7B" w:rsidP="00BC5F0F"/>
    <w:p w14:paraId="4B3800FD" w14:textId="77777777" w:rsidR="001A6F7B" w:rsidRDefault="001A6F7B" w:rsidP="00BC5F0F"/>
    <w:p w14:paraId="1888BF7B" w14:textId="77777777" w:rsidR="001A6F7B" w:rsidRDefault="001A6F7B" w:rsidP="00BC5F0F"/>
    <w:p w14:paraId="79D03A98" w14:textId="348462F1" w:rsidR="001A6F7B" w:rsidRDefault="001A6F7B" w:rsidP="00BC5F0F"/>
    <w:p w14:paraId="22A4B758" w14:textId="77777777" w:rsidR="001F11FD" w:rsidRPr="001F11FD" w:rsidRDefault="003A23E4" w:rsidP="001F11FD">
      <w:pPr>
        <w:pStyle w:val="Heading3"/>
      </w:pPr>
      <w:hyperlink w:anchor="_Toc384041128" w:history="1">
        <w:bookmarkStart w:id="127" w:name="_Toc451853655"/>
        <w:r w:rsidR="001F11FD" w:rsidRPr="001F11FD">
          <w:t>Speed</w:t>
        </w:r>
        <w:bookmarkEnd w:id="127"/>
      </w:hyperlink>
    </w:p>
    <w:p w14:paraId="7206AC70" w14:textId="77777777" w:rsidR="001F11FD" w:rsidRDefault="001F11FD" w:rsidP="001F11FD">
      <w:pPr>
        <w:pStyle w:val="ListParagraph"/>
        <w:numPr>
          <w:ilvl w:val="0"/>
          <w:numId w:val="20"/>
        </w:numPr>
        <w:tabs>
          <w:tab w:val="right" w:leader="dot" w:pos="9350"/>
        </w:tabs>
        <w:spacing w:after="100"/>
        <w:jc w:val="both"/>
      </w:pPr>
      <w:r>
        <w:t xml:space="preserve">How are free flow and default </w:t>
      </w:r>
      <w:r w:rsidR="003D5460">
        <w:t xml:space="preserve">congested </w:t>
      </w:r>
      <w:r>
        <w:t>travel speeds calculated in the model?</w:t>
      </w:r>
    </w:p>
    <w:p w14:paraId="60DD7570" w14:textId="761DE6BC" w:rsidR="001F11FD" w:rsidRPr="00D117A1" w:rsidRDefault="001F11FD" w:rsidP="001F11FD">
      <w:pPr>
        <w:pStyle w:val="ListParagraph"/>
        <w:numPr>
          <w:ilvl w:val="0"/>
          <w:numId w:val="20"/>
        </w:numPr>
        <w:tabs>
          <w:tab w:val="right" w:leader="dot" w:pos="9350"/>
        </w:tabs>
        <w:spacing w:after="100"/>
        <w:jc w:val="both"/>
        <w:rPr>
          <w:rFonts w:eastAsia="PMingLiU" w:cs="Times New Roman"/>
          <w:noProof/>
          <w:lang w:eastAsia="zh-TW"/>
        </w:rPr>
      </w:pPr>
      <w:r>
        <w:t>Table of speed assumptions by facility type should be included</w:t>
      </w:r>
      <w:r w:rsidR="00D117A1">
        <w:t xml:space="preserve">; an </w:t>
      </w:r>
      <w:r w:rsidR="00D117A1" w:rsidRPr="00D117A1">
        <w:t xml:space="preserve">example is </w:t>
      </w:r>
      <w:r w:rsidR="00D117A1" w:rsidRPr="00D117A1">
        <w:fldChar w:fldCharType="begin"/>
      </w:r>
      <w:r w:rsidR="00D117A1" w:rsidRPr="00D117A1">
        <w:instrText xml:space="preserve"> REF _Ref451852638 \h </w:instrText>
      </w:r>
      <w:r w:rsidR="00D117A1" w:rsidRPr="00D117A1">
        <w:instrText xml:space="preserve"> \* MERGEFORMAT </w:instrText>
      </w:r>
      <w:r w:rsidR="00D117A1" w:rsidRPr="00D117A1">
        <w:fldChar w:fldCharType="separate"/>
      </w:r>
      <w:r w:rsidR="00F8097E" w:rsidRPr="00F8097E">
        <w:rPr>
          <w:rFonts w:eastAsia="Calibri" w:cs="Times New Roman"/>
          <w:bCs/>
        </w:rPr>
        <w:t xml:space="preserve">Table </w:t>
      </w:r>
      <w:r w:rsidR="00F8097E" w:rsidRPr="00F8097E">
        <w:rPr>
          <w:rFonts w:eastAsia="Calibri" w:cs="Times New Roman"/>
          <w:bCs/>
          <w:noProof/>
        </w:rPr>
        <w:t>3</w:t>
      </w:r>
      <w:r w:rsidR="00F8097E" w:rsidRPr="00F8097E">
        <w:rPr>
          <w:rFonts w:eastAsia="Calibri" w:cs="Times New Roman"/>
          <w:bCs/>
          <w:noProof/>
        </w:rPr>
        <w:noBreakHyphen/>
        <w:t>2</w:t>
      </w:r>
      <w:r w:rsidR="00D117A1" w:rsidRPr="00D117A1">
        <w:fldChar w:fldCharType="end"/>
      </w:r>
      <w:r w:rsidRPr="00D117A1">
        <w:t>.</w:t>
      </w:r>
    </w:p>
    <w:p w14:paraId="56535F40" w14:textId="77777777" w:rsidR="003D5460" w:rsidRPr="00B6629B" w:rsidRDefault="003D5460" w:rsidP="001F11FD">
      <w:pPr>
        <w:pStyle w:val="ListParagraph"/>
        <w:numPr>
          <w:ilvl w:val="0"/>
          <w:numId w:val="20"/>
        </w:numPr>
        <w:tabs>
          <w:tab w:val="right" w:leader="dot" w:pos="9350"/>
        </w:tabs>
        <w:spacing w:after="100"/>
        <w:jc w:val="both"/>
        <w:rPr>
          <w:rFonts w:eastAsia="PMingLiU" w:cs="Times New Roman"/>
          <w:noProof/>
          <w:lang w:eastAsia="zh-TW"/>
        </w:rPr>
      </w:pPr>
      <w:r>
        <w:t>Any data used for validation of these speeds?</w:t>
      </w:r>
    </w:p>
    <w:p w14:paraId="3591C6BC" w14:textId="77777777" w:rsidR="00D551EC" w:rsidRPr="00D551EC" w:rsidRDefault="00D551EC" w:rsidP="00D551EC"/>
    <w:p w14:paraId="0AC0ADDE" w14:textId="77777777" w:rsidR="001F11FD" w:rsidRPr="003D5460" w:rsidRDefault="003A23E4" w:rsidP="003D5460">
      <w:pPr>
        <w:pStyle w:val="Heading3"/>
      </w:pPr>
      <w:hyperlink w:anchor="_Toc384041131" w:history="1">
        <w:bookmarkStart w:id="128" w:name="_Toc451853656"/>
        <w:r w:rsidR="001F11FD" w:rsidRPr="003D5460">
          <w:t>Capacity Calculation</w:t>
        </w:r>
        <w:bookmarkEnd w:id="128"/>
      </w:hyperlink>
    </w:p>
    <w:p w14:paraId="43F1A26E" w14:textId="77777777" w:rsidR="003D5460" w:rsidRDefault="003D5460" w:rsidP="00FA664B">
      <w:pPr>
        <w:pStyle w:val="ListParagraph"/>
        <w:numPr>
          <w:ilvl w:val="0"/>
          <w:numId w:val="17"/>
        </w:numPr>
      </w:pPr>
      <w:r>
        <w:t>How is capacity calculated?</w:t>
      </w:r>
    </w:p>
    <w:p w14:paraId="71FBB861" w14:textId="77777777" w:rsidR="003D5460" w:rsidRDefault="003D5460" w:rsidP="003D5460">
      <w:pPr>
        <w:pStyle w:val="ListParagraph"/>
        <w:numPr>
          <w:ilvl w:val="1"/>
          <w:numId w:val="17"/>
        </w:numPr>
      </w:pPr>
      <w:r>
        <w:t>Include formulas/reference and capacity table where appropriate</w:t>
      </w:r>
    </w:p>
    <w:p w14:paraId="11180585" w14:textId="77777777" w:rsidR="003D5460" w:rsidRDefault="003D5460" w:rsidP="00FA664B">
      <w:pPr>
        <w:pStyle w:val="ListParagraph"/>
        <w:numPr>
          <w:ilvl w:val="0"/>
          <w:numId w:val="17"/>
        </w:numPr>
      </w:pPr>
      <w:r>
        <w:t>What values are needed and how does the model get to peak period capacities?</w:t>
      </w:r>
    </w:p>
    <w:p w14:paraId="50DB4CFE" w14:textId="55D486F9" w:rsidR="001E5CBF" w:rsidRDefault="001E5CBF" w:rsidP="00D551EC">
      <w:pPr>
        <w:ind w:left="360"/>
        <w:jc w:val="center"/>
        <w:rPr>
          <w:rFonts w:eastAsia="Calibri" w:cs="Times New Roman"/>
          <w:bCs/>
          <w:color w:val="4F81BD"/>
          <w:sz w:val="24"/>
          <w:szCs w:val="18"/>
        </w:rPr>
      </w:pPr>
    </w:p>
    <w:tbl>
      <w:tblPr>
        <w:tblpPr w:leftFromText="180" w:rightFromText="180" w:vertAnchor="text" w:horzAnchor="page" w:tblpX="3702" w:tblpY="418"/>
        <w:tblW w:w="5500" w:type="dxa"/>
        <w:tblLook w:val="04A0" w:firstRow="1" w:lastRow="0" w:firstColumn="1" w:lastColumn="0" w:noHBand="0" w:noVBand="1"/>
      </w:tblPr>
      <w:tblGrid>
        <w:gridCol w:w="3140"/>
        <w:gridCol w:w="1240"/>
        <w:gridCol w:w="1120"/>
      </w:tblGrid>
      <w:tr w:rsidR="005843F0" w:rsidRPr="005843F0" w14:paraId="476A6FF3" w14:textId="77777777" w:rsidTr="005843F0">
        <w:trPr>
          <w:trHeight w:val="259"/>
        </w:trPr>
        <w:tc>
          <w:tcPr>
            <w:tcW w:w="31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5AE34" w14:textId="77777777" w:rsidR="005843F0" w:rsidRPr="005843F0" w:rsidRDefault="005843F0" w:rsidP="005843F0">
            <w:pPr>
              <w:spacing w:after="0" w:line="240" w:lineRule="auto"/>
              <w:jc w:val="center"/>
              <w:rPr>
                <w:rFonts w:ascii="Arial Narrow" w:eastAsia="Times New Roman" w:hAnsi="Arial Narrow" w:cs="Times New Roman"/>
                <w:b/>
                <w:bCs/>
                <w:color w:val="000000"/>
                <w:sz w:val="18"/>
                <w:szCs w:val="18"/>
              </w:rPr>
            </w:pPr>
            <w:r w:rsidRPr="005843F0">
              <w:rPr>
                <w:rFonts w:ascii="Arial Narrow" w:eastAsia="Times New Roman" w:hAnsi="Arial Narrow" w:cs="Times New Roman"/>
                <w:b/>
                <w:bCs/>
                <w:color w:val="000000"/>
                <w:sz w:val="18"/>
                <w:szCs w:val="18"/>
              </w:rPr>
              <w:t>Functional Class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DA8E0B9" w14:textId="77777777" w:rsidR="005843F0" w:rsidRPr="005843F0" w:rsidRDefault="005843F0" w:rsidP="005843F0">
            <w:pPr>
              <w:spacing w:after="0" w:line="240" w:lineRule="auto"/>
              <w:jc w:val="center"/>
              <w:rPr>
                <w:rFonts w:ascii="Arial Narrow" w:eastAsia="Times New Roman" w:hAnsi="Arial Narrow" w:cs="Times New Roman"/>
                <w:b/>
                <w:bCs/>
                <w:color w:val="000000"/>
                <w:sz w:val="18"/>
                <w:szCs w:val="18"/>
              </w:rPr>
            </w:pPr>
            <w:r w:rsidRPr="005843F0">
              <w:rPr>
                <w:rFonts w:ascii="Arial Narrow" w:eastAsia="Times New Roman" w:hAnsi="Arial Narrow" w:cs="Times New Roman"/>
                <w:b/>
                <w:bCs/>
                <w:color w:val="000000"/>
                <w:sz w:val="18"/>
                <w:szCs w:val="18"/>
              </w:rPr>
              <w:t>Posted Speed</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62C1FF42" w14:textId="77777777" w:rsidR="005843F0" w:rsidRPr="005843F0" w:rsidRDefault="005843F0" w:rsidP="005843F0">
            <w:pPr>
              <w:spacing w:after="0" w:line="240" w:lineRule="auto"/>
              <w:jc w:val="center"/>
              <w:rPr>
                <w:rFonts w:ascii="Arial Narrow" w:eastAsia="Times New Roman" w:hAnsi="Arial Narrow" w:cs="Times New Roman"/>
                <w:b/>
                <w:bCs/>
                <w:color w:val="000000"/>
                <w:sz w:val="18"/>
                <w:szCs w:val="18"/>
              </w:rPr>
            </w:pPr>
            <w:r w:rsidRPr="005843F0">
              <w:rPr>
                <w:rFonts w:ascii="Arial Narrow" w:eastAsia="Times New Roman" w:hAnsi="Arial Narrow" w:cs="Times New Roman"/>
                <w:b/>
                <w:bCs/>
                <w:color w:val="000000"/>
                <w:sz w:val="18"/>
                <w:szCs w:val="18"/>
              </w:rPr>
              <w:t>Capacity</w:t>
            </w:r>
          </w:p>
        </w:tc>
      </w:tr>
      <w:tr w:rsidR="005843F0" w:rsidRPr="005843F0" w14:paraId="10AB60DE" w14:textId="77777777" w:rsidTr="005843F0">
        <w:trPr>
          <w:trHeight w:val="259"/>
        </w:trPr>
        <w:tc>
          <w:tcPr>
            <w:tcW w:w="31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5955A979"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Interstate</w:t>
            </w:r>
          </w:p>
        </w:tc>
        <w:tc>
          <w:tcPr>
            <w:tcW w:w="1240" w:type="dxa"/>
            <w:tcBorders>
              <w:top w:val="nil"/>
              <w:left w:val="nil"/>
              <w:bottom w:val="single" w:sz="4" w:space="0" w:color="auto"/>
              <w:right w:val="single" w:sz="4" w:space="0" w:color="auto"/>
            </w:tcBorders>
            <w:shd w:val="clear" w:color="000000" w:fill="F2F2F2"/>
            <w:noWrap/>
            <w:vAlign w:val="center"/>
            <w:hideMark/>
          </w:tcPr>
          <w:p w14:paraId="46536BE3"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85</w:t>
            </w:r>
          </w:p>
        </w:tc>
        <w:tc>
          <w:tcPr>
            <w:tcW w:w="1120" w:type="dxa"/>
            <w:tcBorders>
              <w:top w:val="nil"/>
              <w:left w:val="nil"/>
              <w:bottom w:val="single" w:sz="4" w:space="0" w:color="auto"/>
              <w:right w:val="single" w:sz="4" w:space="0" w:color="auto"/>
            </w:tcBorders>
            <w:shd w:val="clear" w:color="000000" w:fill="F2F2F2"/>
            <w:noWrap/>
            <w:vAlign w:val="center"/>
            <w:hideMark/>
          </w:tcPr>
          <w:p w14:paraId="095EB0A5"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2400</w:t>
            </w:r>
          </w:p>
        </w:tc>
      </w:tr>
      <w:tr w:rsidR="005843F0" w:rsidRPr="005843F0" w14:paraId="4A985307"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19AFDD99"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0AD4EBDC"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80</w:t>
            </w:r>
          </w:p>
        </w:tc>
        <w:tc>
          <w:tcPr>
            <w:tcW w:w="1120" w:type="dxa"/>
            <w:tcBorders>
              <w:top w:val="nil"/>
              <w:left w:val="nil"/>
              <w:bottom w:val="single" w:sz="4" w:space="0" w:color="auto"/>
              <w:right w:val="single" w:sz="4" w:space="0" w:color="auto"/>
            </w:tcBorders>
            <w:shd w:val="clear" w:color="000000" w:fill="F2F2F2"/>
            <w:noWrap/>
            <w:vAlign w:val="center"/>
            <w:hideMark/>
          </w:tcPr>
          <w:p w14:paraId="25691005"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2400</w:t>
            </w:r>
          </w:p>
        </w:tc>
      </w:tr>
      <w:tr w:rsidR="005843F0" w:rsidRPr="005843F0" w14:paraId="50871791"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50B60AC2"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72C79ECC"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75</w:t>
            </w:r>
          </w:p>
        </w:tc>
        <w:tc>
          <w:tcPr>
            <w:tcW w:w="1120" w:type="dxa"/>
            <w:tcBorders>
              <w:top w:val="nil"/>
              <w:left w:val="nil"/>
              <w:bottom w:val="single" w:sz="4" w:space="0" w:color="auto"/>
              <w:right w:val="single" w:sz="4" w:space="0" w:color="auto"/>
            </w:tcBorders>
            <w:shd w:val="clear" w:color="000000" w:fill="F2F2F2"/>
            <w:noWrap/>
            <w:vAlign w:val="center"/>
            <w:hideMark/>
          </w:tcPr>
          <w:p w14:paraId="6F23EEA5"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2400</w:t>
            </w:r>
          </w:p>
        </w:tc>
      </w:tr>
      <w:tr w:rsidR="005843F0" w:rsidRPr="005843F0" w14:paraId="5769DF13"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699FF79B"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38EADEA9"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70</w:t>
            </w:r>
          </w:p>
        </w:tc>
        <w:tc>
          <w:tcPr>
            <w:tcW w:w="1120" w:type="dxa"/>
            <w:tcBorders>
              <w:top w:val="nil"/>
              <w:left w:val="nil"/>
              <w:bottom w:val="single" w:sz="4" w:space="0" w:color="auto"/>
              <w:right w:val="single" w:sz="4" w:space="0" w:color="auto"/>
            </w:tcBorders>
            <w:shd w:val="clear" w:color="000000" w:fill="F2F2F2"/>
            <w:noWrap/>
            <w:vAlign w:val="center"/>
            <w:hideMark/>
          </w:tcPr>
          <w:p w14:paraId="256CBBB5"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2400</w:t>
            </w:r>
          </w:p>
        </w:tc>
      </w:tr>
      <w:tr w:rsidR="005843F0" w:rsidRPr="005843F0" w14:paraId="6F958300"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139FD151"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752DDC1A"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65</w:t>
            </w:r>
          </w:p>
        </w:tc>
        <w:tc>
          <w:tcPr>
            <w:tcW w:w="1120" w:type="dxa"/>
            <w:tcBorders>
              <w:top w:val="nil"/>
              <w:left w:val="nil"/>
              <w:bottom w:val="single" w:sz="4" w:space="0" w:color="auto"/>
              <w:right w:val="single" w:sz="4" w:space="0" w:color="auto"/>
            </w:tcBorders>
            <w:shd w:val="clear" w:color="000000" w:fill="F2F2F2"/>
            <w:noWrap/>
            <w:vAlign w:val="center"/>
            <w:hideMark/>
          </w:tcPr>
          <w:p w14:paraId="7B61BCD0"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2350</w:t>
            </w:r>
          </w:p>
        </w:tc>
      </w:tr>
      <w:tr w:rsidR="005843F0" w:rsidRPr="005843F0" w14:paraId="6ADBDD27"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55CF988D"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181C3550"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60</w:t>
            </w:r>
          </w:p>
        </w:tc>
        <w:tc>
          <w:tcPr>
            <w:tcW w:w="1120" w:type="dxa"/>
            <w:tcBorders>
              <w:top w:val="nil"/>
              <w:left w:val="nil"/>
              <w:bottom w:val="single" w:sz="4" w:space="0" w:color="auto"/>
              <w:right w:val="single" w:sz="4" w:space="0" w:color="auto"/>
            </w:tcBorders>
            <w:shd w:val="clear" w:color="000000" w:fill="F2F2F2"/>
            <w:noWrap/>
            <w:vAlign w:val="center"/>
            <w:hideMark/>
          </w:tcPr>
          <w:p w14:paraId="0D35FA9C"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2300</w:t>
            </w:r>
          </w:p>
        </w:tc>
      </w:tr>
      <w:tr w:rsidR="005843F0" w:rsidRPr="005843F0" w14:paraId="005C5D3A"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0FC02100"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58BEABFB"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55</w:t>
            </w:r>
          </w:p>
        </w:tc>
        <w:tc>
          <w:tcPr>
            <w:tcW w:w="1120" w:type="dxa"/>
            <w:tcBorders>
              <w:top w:val="nil"/>
              <w:left w:val="nil"/>
              <w:bottom w:val="single" w:sz="4" w:space="0" w:color="auto"/>
              <w:right w:val="single" w:sz="4" w:space="0" w:color="auto"/>
            </w:tcBorders>
            <w:shd w:val="clear" w:color="000000" w:fill="F2F2F2"/>
            <w:noWrap/>
            <w:vAlign w:val="center"/>
            <w:hideMark/>
          </w:tcPr>
          <w:p w14:paraId="25D891C1"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2250</w:t>
            </w:r>
          </w:p>
        </w:tc>
      </w:tr>
      <w:tr w:rsidR="005843F0" w:rsidRPr="005843F0" w14:paraId="56852202" w14:textId="77777777" w:rsidTr="005843F0">
        <w:trPr>
          <w:trHeight w:val="259"/>
        </w:trPr>
        <w:tc>
          <w:tcPr>
            <w:tcW w:w="31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7131D0"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Expressway</w:t>
            </w:r>
          </w:p>
        </w:tc>
        <w:tc>
          <w:tcPr>
            <w:tcW w:w="1240" w:type="dxa"/>
            <w:tcBorders>
              <w:top w:val="nil"/>
              <w:left w:val="nil"/>
              <w:bottom w:val="single" w:sz="4" w:space="0" w:color="auto"/>
              <w:right w:val="single" w:sz="4" w:space="0" w:color="auto"/>
            </w:tcBorders>
            <w:shd w:val="clear" w:color="auto" w:fill="auto"/>
            <w:noWrap/>
            <w:vAlign w:val="center"/>
            <w:hideMark/>
          </w:tcPr>
          <w:p w14:paraId="7B90FE28"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65</w:t>
            </w:r>
          </w:p>
        </w:tc>
        <w:tc>
          <w:tcPr>
            <w:tcW w:w="1120" w:type="dxa"/>
            <w:tcBorders>
              <w:top w:val="nil"/>
              <w:left w:val="nil"/>
              <w:bottom w:val="single" w:sz="4" w:space="0" w:color="auto"/>
              <w:right w:val="single" w:sz="4" w:space="0" w:color="auto"/>
            </w:tcBorders>
            <w:shd w:val="clear" w:color="auto" w:fill="auto"/>
            <w:noWrap/>
            <w:vAlign w:val="center"/>
            <w:hideMark/>
          </w:tcPr>
          <w:p w14:paraId="04734E07"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2000</w:t>
            </w:r>
          </w:p>
        </w:tc>
      </w:tr>
      <w:tr w:rsidR="005843F0" w:rsidRPr="005843F0" w14:paraId="2E7DE6D2"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4C767ACC"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7851B64D"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60</w:t>
            </w:r>
          </w:p>
        </w:tc>
        <w:tc>
          <w:tcPr>
            <w:tcW w:w="1120" w:type="dxa"/>
            <w:tcBorders>
              <w:top w:val="nil"/>
              <w:left w:val="nil"/>
              <w:bottom w:val="single" w:sz="4" w:space="0" w:color="auto"/>
              <w:right w:val="single" w:sz="4" w:space="0" w:color="auto"/>
            </w:tcBorders>
            <w:shd w:val="clear" w:color="auto" w:fill="auto"/>
            <w:noWrap/>
            <w:vAlign w:val="center"/>
            <w:hideMark/>
          </w:tcPr>
          <w:p w14:paraId="71CBB223"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2000</w:t>
            </w:r>
          </w:p>
        </w:tc>
      </w:tr>
      <w:tr w:rsidR="005843F0" w:rsidRPr="005843F0" w14:paraId="226AC56D"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2F0CD4BE"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1A4A3752"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55</w:t>
            </w:r>
          </w:p>
        </w:tc>
        <w:tc>
          <w:tcPr>
            <w:tcW w:w="1120" w:type="dxa"/>
            <w:tcBorders>
              <w:top w:val="nil"/>
              <w:left w:val="nil"/>
              <w:bottom w:val="single" w:sz="4" w:space="0" w:color="auto"/>
              <w:right w:val="single" w:sz="4" w:space="0" w:color="auto"/>
            </w:tcBorders>
            <w:shd w:val="clear" w:color="auto" w:fill="auto"/>
            <w:noWrap/>
            <w:vAlign w:val="center"/>
            <w:hideMark/>
          </w:tcPr>
          <w:p w14:paraId="2C390468"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1850</w:t>
            </w:r>
          </w:p>
        </w:tc>
      </w:tr>
      <w:tr w:rsidR="005843F0" w:rsidRPr="005843F0" w14:paraId="775FD28A"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7524B08D"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1B95F5C7"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50</w:t>
            </w:r>
          </w:p>
        </w:tc>
        <w:tc>
          <w:tcPr>
            <w:tcW w:w="1120" w:type="dxa"/>
            <w:tcBorders>
              <w:top w:val="nil"/>
              <w:left w:val="nil"/>
              <w:bottom w:val="single" w:sz="4" w:space="0" w:color="auto"/>
              <w:right w:val="single" w:sz="4" w:space="0" w:color="auto"/>
            </w:tcBorders>
            <w:shd w:val="clear" w:color="auto" w:fill="auto"/>
            <w:noWrap/>
            <w:vAlign w:val="center"/>
            <w:hideMark/>
          </w:tcPr>
          <w:p w14:paraId="6302A424"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1700</w:t>
            </w:r>
          </w:p>
        </w:tc>
      </w:tr>
      <w:tr w:rsidR="005843F0" w:rsidRPr="005843F0" w14:paraId="4B6E4299"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321CF3B1"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1BBD9502"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45</w:t>
            </w:r>
          </w:p>
        </w:tc>
        <w:tc>
          <w:tcPr>
            <w:tcW w:w="1120" w:type="dxa"/>
            <w:tcBorders>
              <w:top w:val="nil"/>
              <w:left w:val="nil"/>
              <w:bottom w:val="single" w:sz="4" w:space="0" w:color="auto"/>
              <w:right w:val="single" w:sz="4" w:space="0" w:color="auto"/>
            </w:tcBorders>
            <w:shd w:val="clear" w:color="auto" w:fill="auto"/>
            <w:noWrap/>
            <w:vAlign w:val="center"/>
            <w:hideMark/>
          </w:tcPr>
          <w:p w14:paraId="530A410C"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1550</w:t>
            </w:r>
          </w:p>
        </w:tc>
      </w:tr>
      <w:tr w:rsidR="005843F0" w:rsidRPr="005843F0" w14:paraId="253BF562"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5FFDCE3B"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26DDA7CB"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40</w:t>
            </w:r>
          </w:p>
        </w:tc>
        <w:tc>
          <w:tcPr>
            <w:tcW w:w="1120" w:type="dxa"/>
            <w:tcBorders>
              <w:top w:val="nil"/>
              <w:left w:val="nil"/>
              <w:bottom w:val="single" w:sz="4" w:space="0" w:color="auto"/>
              <w:right w:val="single" w:sz="4" w:space="0" w:color="auto"/>
            </w:tcBorders>
            <w:shd w:val="clear" w:color="auto" w:fill="auto"/>
            <w:noWrap/>
            <w:vAlign w:val="center"/>
            <w:hideMark/>
          </w:tcPr>
          <w:p w14:paraId="207AE1FA"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1500</w:t>
            </w:r>
          </w:p>
        </w:tc>
      </w:tr>
      <w:tr w:rsidR="005843F0" w:rsidRPr="005843F0" w14:paraId="2DE9E11E"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084187F9"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550A06FD"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35</w:t>
            </w:r>
          </w:p>
        </w:tc>
        <w:tc>
          <w:tcPr>
            <w:tcW w:w="1120" w:type="dxa"/>
            <w:tcBorders>
              <w:top w:val="nil"/>
              <w:left w:val="nil"/>
              <w:bottom w:val="single" w:sz="4" w:space="0" w:color="auto"/>
              <w:right w:val="single" w:sz="4" w:space="0" w:color="auto"/>
            </w:tcBorders>
            <w:shd w:val="clear" w:color="auto" w:fill="auto"/>
            <w:noWrap/>
            <w:vAlign w:val="center"/>
            <w:hideMark/>
          </w:tcPr>
          <w:p w14:paraId="7CBB0634"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1450</w:t>
            </w:r>
          </w:p>
        </w:tc>
      </w:tr>
      <w:tr w:rsidR="005843F0" w:rsidRPr="005843F0" w14:paraId="68D078EA"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006E08DB"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18565B94"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30</w:t>
            </w:r>
          </w:p>
        </w:tc>
        <w:tc>
          <w:tcPr>
            <w:tcW w:w="1120" w:type="dxa"/>
            <w:tcBorders>
              <w:top w:val="nil"/>
              <w:left w:val="nil"/>
              <w:bottom w:val="single" w:sz="4" w:space="0" w:color="auto"/>
              <w:right w:val="single" w:sz="4" w:space="0" w:color="auto"/>
            </w:tcBorders>
            <w:shd w:val="clear" w:color="auto" w:fill="auto"/>
            <w:noWrap/>
            <w:vAlign w:val="center"/>
            <w:hideMark/>
          </w:tcPr>
          <w:p w14:paraId="44040213"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1400</w:t>
            </w:r>
          </w:p>
        </w:tc>
      </w:tr>
      <w:tr w:rsidR="005843F0" w:rsidRPr="005843F0" w14:paraId="4870152D"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20BBA1A5"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5934FB5A"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25</w:t>
            </w:r>
          </w:p>
        </w:tc>
        <w:tc>
          <w:tcPr>
            <w:tcW w:w="1120" w:type="dxa"/>
            <w:tcBorders>
              <w:top w:val="nil"/>
              <w:left w:val="nil"/>
              <w:bottom w:val="single" w:sz="4" w:space="0" w:color="auto"/>
              <w:right w:val="single" w:sz="4" w:space="0" w:color="auto"/>
            </w:tcBorders>
            <w:shd w:val="clear" w:color="auto" w:fill="auto"/>
            <w:noWrap/>
            <w:vAlign w:val="center"/>
            <w:hideMark/>
          </w:tcPr>
          <w:p w14:paraId="609B7F50"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1350</w:t>
            </w:r>
          </w:p>
        </w:tc>
      </w:tr>
      <w:tr w:rsidR="005843F0" w:rsidRPr="005843F0" w14:paraId="165D7F9B" w14:textId="77777777" w:rsidTr="005843F0">
        <w:trPr>
          <w:trHeight w:val="259"/>
        </w:trPr>
        <w:tc>
          <w:tcPr>
            <w:tcW w:w="3140" w:type="dxa"/>
            <w:vMerge w:val="restart"/>
            <w:tcBorders>
              <w:top w:val="nil"/>
              <w:left w:val="single" w:sz="4" w:space="0" w:color="auto"/>
              <w:bottom w:val="single" w:sz="4" w:space="0" w:color="auto"/>
              <w:right w:val="single" w:sz="4" w:space="0" w:color="auto"/>
            </w:tcBorders>
            <w:shd w:val="clear" w:color="000000" w:fill="F2F2F2"/>
            <w:vAlign w:val="center"/>
            <w:hideMark/>
          </w:tcPr>
          <w:p w14:paraId="0EE93585"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Principal Arterial</w:t>
            </w:r>
          </w:p>
        </w:tc>
        <w:tc>
          <w:tcPr>
            <w:tcW w:w="1240" w:type="dxa"/>
            <w:tcBorders>
              <w:top w:val="nil"/>
              <w:left w:val="nil"/>
              <w:bottom w:val="single" w:sz="4" w:space="0" w:color="auto"/>
              <w:right w:val="single" w:sz="4" w:space="0" w:color="auto"/>
            </w:tcBorders>
            <w:shd w:val="clear" w:color="000000" w:fill="F2F2F2"/>
            <w:noWrap/>
            <w:vAlign w:val="center"/>
            <w:hideMark/>
          </w:tcPr>
          <w:p w14:paraId="23B6DE73"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65</w:t>
            </w:r>
          </w:p>
        </w:tc>
        <w:tc>
          <w:tcPr>
            <w:tcW w:w="1120" w:type="dxa"/>
            <w:tcBorders>
              <w:top w:val="nil"/>
              <w:left w:val="nil"/>
              <w:bottom w:val="single" w:sz="4" w:space="0" w:color="auto"/>
              <w:right w:val="single" w:sz="4" w:space="0" w:color="auto"/>
            </w:tcBorders>
            <w:shd w:val="clear" w:color="000000" w:fill="F2F2F2"/>
            <w:noWrap/>
            <w:vAlign w:val="center"/>
            <w:hideMark/>
          </w:tcPr>
          <w:p w14:paraId="39809EEB"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1800</w:t>
            </w:r>
          </w:p>
        </w:tc>
      </w:tr>
      <w:tr w:rsidR="005843F0" w:rsidRPr="005843F0" w14:paraId="75B7951C"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1BF515CF"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24525807"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60</w:t>
            </w:r>
          </w:p>
        </w:tc>
        <w:tc>
          <w:tcPr>
            <w:tcW w:w="1120" w:type="dxa"/>
            <w:tcBorders>
              <w:top w:val="nil"/>
              <w:left w:val="nil"/>
              <w:bottom w:val="single" w:sz="4" w:space="0" w:color="auto"/>
              <w:right w:val="single" w:sz="4" w:space="0" w:color="auto"/>
            </w:tcBorders>
            <w:shd w:val="clear" w:color="000000" w:fill="F2F2F2"/>
            <w:noWrap/>
            <w:vAlign w:val="center"/>
            <w:hideMark/>
          </w:tcPr>
          <w:p w14:paraId="0607D65E"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1800</w:t>
            </w:r>
          </w:p>
        </w:tc>
      </w:tr>
      <w:tr w:rsidR="005843F0" w:rsidRPr="005843F0" w14:paraId="5C5FAA86"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1EE03F85"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1BF19DF8"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55</w:t>
            </w:r>
          </w:p>
        </w:tc>
        <w:tc>
          <w:tcPr>
            <w:tcW w:w="1120" w:type="dxa"/>
            <w:tcBorders>
              <w:top w:val="nil"/>
              <w:left w:val="nil"/>
              <w:bottom w:val="single" w:sz="4" w:space="0" w:color="auto"/>
              <w:right w:val="single" w:sz="4" w:space="0" w:color="auto"/>
            </w:tcBorders>
            <w:shd w:val="clear" w:color="000000" w:fill="F2F2F2"/>
            <w:noWrap/>
            <w:vAlign w:val="center"/>
            <w:hideMark/>
          </w:tcPr>
          <w:p w14:paraId="1F4605F7"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1800</w:t>
            </w:r>
          </w:p>
        </w:tc>
      </w:tr>
      <w:tr w:rsidR="005843F0" w:rsidRPr="005843F0" w14:paraId="6F0123F7"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5D1DAFB1"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56EA1169"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50</w:t>
            </w:r>
          </w:p>
        </w:tc>
        <w:tc>
          <w:tcPr>
            <w:tcW w:w="1120" w:type="dxa"/>
            <w:tcBorders>
              <w:top w:val="nil"/>
              <w:left w:val="nil"/>
              <w:bottom w:val="single" w:sz="4" w:space="0" w:color="auto"/>
              <w:right w:val="single" w:sz="4" w:space="0" w:color="auto"/>
            </w:tcBorders>
            <w:shd w:val="clear" w:color="000000" w:fill="F2F2F2"/>
            <w:noWrap/>
            <w:vAlign w:val="center"/>
            <w:hideMark/>
          </w:tcPr>
          <w:p w14:paraId="6CAAC980"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1200</w:t>
            </w:r>
          </w:p>
        </w:tc>
      </w:tr>
      <w:tr w:rsidR="005843F0" w:rsidRPr="005843F0" w14:paraId="6E3EFF41"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19CDAD4C"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027E0C1D"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45</w:t>
            </w:r>
          </w:p>
        </w:tc>
        <w:tc>
          <w:tcPr>
            <w:tcW w:w="1120" w:type="dxa"/>
            <w:tcBorders>
              <w:top w:val="nil"/>
              <w:left w:val="nil"/>
              <w:bottom w:val="single" w:sz="4" w:space="0" w:color="auto"/>
              <w:right w:val="single" w:sz="4" w:space="0" w:color="auto"/>
            </w:tcBorders>
            <w:shd w:val="clear" w:color="000000" w:fill="F2F2F2"/>
            <w:noWrap/>
            <w:vAlign w:val="center"/>
            <w:hideMark/>
          </w:tcPr>
          <w:p w14:paraId="38A35D4C"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1000</w:t>
            </w:r>
          </w:p>
        </w:tc>
      </w:tr>
      <w:tr w:rsidR="005843F0" w:rsidRPr="005843F0" w14:paraId="33BAC34E"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01D35EDF"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24EB4709"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40</w:t>
            </w:r>
          </w:p>
        </w:tc>
        <w:tc>
          <w:tcPr>
            <w:tcW w:w="1120" w:type="dxa"/>
            <w:tcBorders>
              <w:top w:val="nil"/>
              <w:left w:val="nil"/>
              <w:bottom w:val="single" w:sz="4" w:space="0" w:color="auto"/>
              <w:right w:val="single" w:sz="4" w:space="0" w:color="auto"/>
            </w:tcBorders>
            <w:shd w:val="clear" w:color="000000" w:fill="F2F2F2"/>
            <w:noWrap/>
            <w:vAlign w:val="center"/>
            <w:hideMark/>
          </w:tcPr>
          <w:p w14:paraId="7110FCAF"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900</w:t>
            </w:r>
          </w:p>
        </w:tc>
      </w:tr>
      <w:tr w:rsidR="005843F0" w:rsidRPr="005843F0" w14:paraId="719FB463"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1EE35962"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12E8DA79"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35</w:t>
            </w:r>
          </w:p>
        </w:tc>
        <w:tc>
          <w:tcPr>
            <w:tcW w:w="1120" w:type="dxa"/>
            <w:tcBorders>
              <w:top w:val="nil"/>
              <w:left w:val="nil"/>
              <w:bottom w:val="single" w:sz="4" w:space="0" w:color="auto"/>
              <w:right w:val="single" w:sz="4" w:space="0" w:color="auto"/>
            </w:tcBorders>
            <w:shd w:val="clear" w:color="000000" w:fill="F2F2F2"/>
            <w:noWrap/>
            <w:vAlign w:val="center"/>
            <w:hideMark/>
          </w:tcPr>
          <w:p w14:paraId="0A120D95"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850</w:t>
            </w:r>
          </w:p>
        </w:tc>
      </w:tr>
      <w:tr w:rsidR="005843F0" w:rsidRPr="005843F0" w14:paraId="48FC32FC"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16D84110"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0144C979"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30</w:t>
            </w:r>
          </w:p>
        </w:tc>
        <w:tc>
          <w:tcPr>
            <w:tcW w:w="1120" w:type="dxa"/>
            <w:tcBorders>
              <w:top w:val="nil"/>
              <w:left w:val="nil"/>
              <w:bottom w:val="single" w:sz="4" w:space="0" w:color="auto"/>
              <w:right w:val="single" w:sz="4" w:space="0" w:color="auto"/>
            </w:tcBorders>
            <w:shd w:val="clear" w:color="000000" w:fill="F2F2F2"/>
            <w:noWrap/>
            <w:vAlign w:val="center"/>
            <w:hideMark/>
          </w:tcPr>
          <w:p w14:paraId="46F1E572"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800</w:t>
            </w:r>
          </w:p>
        </w:tc>
      </w:tr>
      <w:tr w:rsidR="005843F0" w:rsidRPr="005843F0" w14:paraId="59730C09"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0E3CDA6C"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4F9411CA"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25</w:t>
            </w:r>
          </w:p>
        </w:tc>
        <w:tc>
          <w:tcPr>
            <w:tcW w:w="1120" w:type="dxa"/>
            <w:tcBorders>
              <w:top w:val="nil"/>
              <w:left w:val="nil"/>
              <w:bottom w:val="single" w:sz="4" w:space="0" w:color="auto"/>
              <w:right w:val="single" w:sz="4" w:space="0" w:color="auto"/>
            </w:tcBorders>
            <w:shd w:val="clear" w:color="000000" w:fill="F2F2F2"/>
            <w:noWrap/>
            <w:vAlign w:val="center"/>
            <w:hideMark/>
          </w:tcPr>
          <w:p w14:paraId="7E7B40D4"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800</w:t>
            </w:r>
          </w:p>
        </w:tc>
      </w:tr>
      <w:tr w:rsidR="005843F0" w:rsidRPr="005843F0" w14:paraId="531A4866" w14:textId="77777777" w:rsidTr="005843F0">
        <w:trPr>
          <w:trHeight w:val="259"/>
        </w:trPr>
        <w:tc>
          <w:tcPr>
            <w:tcW w:w="3140" w:type="dxa"/>
            <w:vMerge w:val="restart"/>
            <w:tcBorders>
              <w:top w:val="nil"/>
              <w:left w:val="single" w:sz="4" w:space="0" w:color="auto"/>
              <w:bottom w:val="single" w:sz="4" w:space="0" w:color="auto"/>
              <w:right w:val="single" w:sz="4" w:space="0" w:color="auto"/>
            </w:tcBorders>
            <w:shd w:val="clear" w:color="auto" w:fill="auto"/>
            <w:vAlign w:val="center"/>
            <w:hideMark/>
          </w:tcPr>
          <w:p w14:paraId="2DA19B66"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Minor Arterial</w:t>
            </w:r>
          </w:p>
        </w:tc>
        <w:tc>
          <w:tcPr>
            <w:tcW w:w="1240" w:type="dxa"/>
            <w:tcBorders>
              <w:top w:val="nil"/>
              <w:left w:val="nil"/>
              <w:bottom w:val="single" w:sz="4" w:space="0" w:color="auto"/>
              <w:right w:val="single" w:sz="4" w:space="0" w:color="auto"/>
            </w:tcBorders>
            <w:shd w:val="clear" w:color="auto" w:fill="auto"/>
            <w:noWrap/>
            <w:vAlign w:val="center"/>
            <w:hideMark/>
          </w:tcPr>
          <w:p w14:paraId="2BD361A3"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55</w:t>
            </w:r>
          </w:p>
        </w:tc>
        <w:tc>
          <w:tcPr>
            <w:tcW w:w="1120" w:type="dxa"/>
            <w:tcBorders>
              <w:top w:val="nil"/>
              <w:left w:val="nil"/>
              <w:bottom w:val="single" w:sz="4" w:space="0" w:color="auto"/>
              <w:right w:val="single" w:sz="4" w:space="0" w:color="auto"/>
            </w:tcBorders>
            <w:shd w:val="clear" w:color="auto" w:fill="auto"/>
            <w:noWrap/>
            <w:vAlign w:val="center"/>
            <w:hideMark/>
          </w:tcPr>
          <w:p w14:paraId="67556BED"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1000</w:t>
            </w:r>
          </w:p>
        </w:tc>
      </w:tr>
      <w:tr w:rsidR="005843F0" w:rsidRPr="005843F0" w14:paraId="13655618"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32586113"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0390DE96"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50</w:t>
            </w:r>
          </w:p>
        </w:tc>
        <w:tc>
          <w:tcPr>
            <w:tcW w:w="1120" w:type="dxa"/>
            <w:tcBorders>
              <w:top w:val="nil"/>
              <w:left w:val="nil"/>
              <w:bottom w:val="single" w:sz="4" w:space="0" w:color="auto"/>
              <w:right w:val="single" w:sz="4" w:space="0" w:color="auto"/>
            </w:tcBorders>
            <w:shd w:val="clear" w:color="auto" w:fill="auto"/>
            <w:noWrap/>
            <w:vAlign w:val="center"/>
            <w:hideMark/>
          </w:tcPr>
          <w:p w14:paraId="67B7DB4F"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1000</w:t>
            </w:r>
          </w:p>
        </w:tc>
      </w:tr>
      <w:tr w:rsidR="005843F0" w:rsidRPr="005843F0" w14:paraId="23EAEE6E"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31A49BE1"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12FCD351"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45</w:t>
            </w:r>
          </w:p>
        </w:tc>
        <w:tc>
          <w:tcPr>
            <w:tcW w:w="1120" w:type="dxa"/>
            <w:tcBorders>
              <w:top w:val="nil"/>
              <w:left w:val="nil"/>
              <w:bottom w:val="single" w:sz="4" w:space="0" w:color="auto"/>
              <w:right w:val="single" w:sz="4" w:space="0" w:color="auto"/>
            </w:tcBorders>
            <w:shd w:val="clear" w:color="auto" w:fill="auto"/>
            <w:noWrap/>
            <w:vAlign w:val="center"/>
            <w:hideMark/>
          </w:tcPr>
          <w:p w14:paraId="08439655"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850</w:t>
            </w:r>
          </w:p>
        </w:tc>
      </w:tr>
      <w:tr w:rsidR="005843F0" w:rsidRPr="005843F0" w14:paraId="00885B5D"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06C9CA9B"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066E4B38"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40</w:t>
            </w:r>
          </w:p>
        </w:tc>
        <w:tc>
          <w:tcPr>
            <w:tcW w:w="1120" w:type="dxa"/>
            <w:tcBorders>
              <w:top w:val="nil"/>
              <w:left w:val="nil"/>
              <w:bottom w:val="single" w:sz="4" w:space="0" w:color="auto"/>
              <w:right w:val="single" w:sz="4" w:space="0" w:color="auto"/>
            </w:tcBorders>
            <w:shd w:val="clear" w:color="auto" w:fill="auto"/>
            <w:noWrap/>
            <w:vAlign w:val="center"/>
            <w:hideMark/>
          </w:tcPr>
          <w:p w14:paraId="50484B94"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850</w:t>
            </w:r>
          </w:p>
        </w:tc>
      </w:tr>
      <w:tr w:rsidR="005843F0" w:rsidRPr="005843F0" w14:paraId="3AA095A4"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0A25B629"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63C9FF49"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35</w:t>
            </w:r>
          </w:p>
        </w:tc>
        <w:tc>
          <w:tcPr>
            <w:tcW w:w="1120" w:type="dxa"/>
            <w:tcBorders>
              <w:top w:val="nil"/>
              <w:left w:val="nil"/>
              <w:bottom w:val="single" w:sz="4" w:space="0" w:color="auto"/>
              <w:right w:val="single" w:sz="4" w:space="0" w:color="auto"/>
            </w:tcBorders>
            <w:shd w:val="clear" w:color="auto" w:fill="auto"/>
            <w:noWrap/>
            <w:vAlign w:val="center"/>
            <w:hideMark/>
          </w:tcPr>
          <w:p w14:paraId="5753884B"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750</w:t>
            </w:r>
          </w:p>
        </w:tc>
      </w:tr>
      <w:tr w:rsidR="005843F0" w:rsidRPr="005843F0" w14:paraId="595B23BA"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3D9979BD"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43E0143D"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30</w:t>
            </w:r>
          </w:p>
        </w:tc>
        <w:tc>
          <w:tcPr>
            <w:tcW w:w="1120" w:type="dxa"/>
            <w:tcBorders>
              <w:top w:val="nil"/>
              <w:left w:val="nil"/>
              <w:bottom w:val="single" w:sz="4" w:space="0" w:color="auto"/>
              <w:right w:val="single" w:sz="4" w:space="0" w:color="auto"/>
            </w:tcBorders>
            <w:shd w:val="clear" w:color="auto" w:fill="auto"/>
            <w:noWrap/>
            <w:vAlign w:val="center"/>
            <w:hideMark/>
          </w:tcPr>
          <w:p w14:paraId="06753411"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700</w:t>
            </w:r>
          </w:p>
        </w:tc>
      </w:tr>
      <w:tr w:rsidR="005843F0" w:rsidRPr="005843F0" w14:paraId="36157268"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18766F37"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12953FE4"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25</w:t>
            </w:r>
          </w:p>
        </w:tc>
        <w:tc>
          <w:tcPr>
            <w:tcW w:w="1120" w:type="dxa"/>
            <w:tcBorders>
              <w:top w:val="nil"/>
              <w:left w:val="nil"/>
              <w:bottom w:val="single" w:sz="4" w:space="0" w:color="auto"/>
              <w:right w:val="single" w:sz="4" w:space="0" w:color="auto"/>
            </w:tcBorders>
            <w:shd w:val="clear" w:color="auto" w:fill="auto"/>
            <w:noWrap/>
            <w:vAlign w:val="center"/>
            <w:hideMark/>
          </w:tcPr>
          <w:p w14:paraId="02C0B612"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700</w:t>
            </w:r>
          </w:p>
        </w:tc>
      </w:tr>
      <w:tr w:rsidR="005843F0" w:rsidRPr="005843F0" w14:paraId="7B50DA8D"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6FD2DD84"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auto" w:fill="auto"/>
            <w:noWrap/>
            <w:vAlign w:val="center"/>
            <w:hideMark/>
          </w:tcPr>
          <w:p w14:paraId="07890AB7"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20</w:t>
            </w:r>
          </w:p>
        </w:tc>
        <w:tc>
          <w:tcPr>
            <w:tcW w:w="1120" w:type="dxa"/>
            <w:tcBorders>
              <w:top w:val="nil"/>
              <w:left w:val="nil"/>
              <w:bottom w:val="single" w:sz="4" w:space="0" w:color="auto"/>
              <w:right w:val="single" w:sz="4" w:space="0" w:color="auto"/>
            </w:tcBorders>
            <w:shd w:val="clear" w:color="auto" w:fill="auto"/>
            <w:noWrap/>
            <w:vAlign w:val="center"/>
            <w:hideMark/>
          </w:tcPr>
          <w:p w14:paraId="2F6CC867"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650</w:t>
            </w:r>
          </w:p>
        </w:tc>
      </w:tr>
      <w:tr w:rsidR="005843F0" w:rsidRPr="005843F0" w14:paraId="6DA254AA" w14:textId="77777777" w:rsidTr="005843F0">
        <w:trPr>
          <w:trHeight w:val="259"/>
        </w:trPr>
        <w:tc>
          <w:tcPr>
            <w:tcW w:w="3140" w:type="dxa"/>
            <w:vMerge/>
            <w:tcBorders>
              <w:top w:val="nil"/>
              <w:left w:val="single" w:sz="4" w:space="0" w:color="auto"/>
              <w:bottom w:val="single" w:sz="4" w:space="0" w:color="auto"/>
              <w:right w:val="single" w:sz="4" w:space="0" w:color="auto"/>
            </w:tcBorders>
            <w:vAlign w:val="center"/>
            <w:hideMark/>
          </w:tcPr>
          <w:p w14:paraId="67DD49D5"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nil"/>
              <w:right w:val="single" w:sz="4" w:space="0" w:color="auto"/>
            </w:tcBorders>
            <w:shd w:val="clear" w:color="auto" w:fill="auto"/>
            <w:noWrap/>
            <w:vAlign w:val="center"/>
            <w:hideMark/>
          </w:tcPr>
          <w:p w14:paraId="2F665EE6"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15</w:t>
            </w:r>
          </w:p>
        </w:tc>
        <w:tc>
          <w:tcPr>
            <w:tcW w:w="1120" w:type="dxa"/>
            <w:tcBorders>
              <w:top w:val="nil"/>
              <w:left w:val="nil"/>
              <w:bottom w:val="nil"/>
              <w:right w:val="single" w:sz="4" w:space="0" w:color="auto"/>
            </w:tcBorders>
            <w:shd w:val="clear" w:color="auto" w:fill="auto"/>
            <w:noWrap/>
            <w:vAlign w:val="center"/>
            <w:hideMark/>
          </w:tcPr>
          <w:p w14:paraId="05537453"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650</w:t>
            </w:r>
          </w:p>
        </w:tc>
      </w:tr>
      <w:tr w:rsidR="005843F0" w:rsidRPr="005843F0" w14:paraId="4A94F258" w14:textId="77777777" w:rsidTr="005843F0">
        <w:trPr>
          <w:trHeight w:val="259"/>
        </w:trPr>
        <w:tc>
          <w:tcPr>
            <w:tcW w:w="3140"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14:paraId="0796E6A9"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Collector</w:t>
            </w:r>
          </w:p>
        </w:tc>
        <w:tc>
          <w:tcPr>
            <w:tcW w:w="1240" w:type="dxa"/>
            <w:tcBorders>
              <w:top w:val="single" w:sz="4" w:space="0" w:color="auto"/>
              <w:left w:val="nil"/>
              <w:bottom w:val="single" w:sz="4" w:space="0" w:color="auto"/>
              <w:right w:val="single" w:sz="4" w:space="0" w:color="auto"/>
            </w:tcBorders>
            <w:shd w:val="clear" w:color="000000" w:fill="F2F2F2"/>
            <w:noWrap/>
            <w:vAlign w:val="center"/>
            <w:hideMark/>
          </w:tcPr>
          <w:p w14:paraId="431BA042"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55</w:t>
            </w:r>
          </w:p>
        </w:tc>
        <w:tc>
          <w:tcPr>
            <w:tcW w:w="1120" w:type="dxa"/>
            <w:tcBorders>
              <w:top w:val="single" w:sz="4" w:space="0" w:color="auto"/>
              <w:left w:val="nil"/>
              <w:bottom w:val="single" w:sz="4" w:space="0" w:color="auto"/>
              <w:right w:val="single" w:sz="4" w:space="0" w:color="auto"/>
            </w:tcBorders>
            <w:shd w:val="clear" w:color="000000" w:fill="F2F2F2"/>
            <w:noWrap/>
            <w:vAlign w:val="center"/>
            <w:hideMark/>
          </w:tcPr>
          <w:p w14:paraId="15DFED07"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850</w:t>
            </w:r>
          </w:p>
        </w:tc>
      </w:tr>
      <w:tr w:rsidR="005843F0" w:rsidRPr="005843F0" w14:paraId="42A6D980" w14:textId="77777777" w:rsidTr="005843F0">
        <w:trPr>
          <w:trHeight w:val="259"/>
        </w:trPr>
        <w:tc>
          <w:tcPr>
            <w:tcW w:w="3140" w:type="dxa"/>
            <w:vMerge/>
            <w:tcBorders>
              <w:top w:val="single" w:sz="4" w:space="0" w:color="auto"/>
              <w:left w:val="single" w:sz="4" w:space="0" w:color="auto"/>
              <w:bottom w:val="single" w:sz="4" w:space="0" w:color="000000"/>
              <w:right w:val="single" w:sz="4" w:space="0" w:color="auto"/>
            </w:tcBorders>
            <w:vAlign w:val="center"/>
            <w:hideMark/>
          </w:tcPr>
          <w:p w14:paraId="4F21FAC7"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659E71D7"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50</w:t>
            </w:r>
          </w:p>
        </w:tc>
        <w:tc>
          <w:tcPr>
            <w:tcW w:w="1120" w:type="dxa"/>
            <w:tcBorders>
              <w:top w:val="nil"/>
              <w:left w:val="nil"/>
              <w:bottom w:val="single" w:sz="4" w:space="0" w:color="auto"/>
              <w:right w:val="single" w:sz="4" w:space="0" w:color="auto"/>
            </w:tcBorders>
            <w:shd w:val="clear" w:color="000000" w:fill="F2F2F2"/>
            <w:noWrap/>
            <w:vAlign w:val="center"/>
            <w:hideMark/>
          </w:tcPr>
          <w:p w14:paraId="0A82453D"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850</w:t>
            </w:r>
          </w:p>
        </w:tc>
      </w:tr>
      <w:tr w:rsidR="005843F0" w:rsidRPr="005843F0" w14:paraId="2527E03D" w14:textId="77777777" w:rsidTr="005843F0">
        <w:trPr>
          <w:trHeight w:val="259"/>
        </w:trPr>
        <w:tc>
          <w:tcPr>
            <w:tcW w:w="3140" w:type="dxa"/>
            <w:vMerge/>
            <w:tcBorders>
              <w:top w:val="single" w:sz="4" w:space="0" w:color="auto"/>
              <w:left w:val="single" w:sz="4" w:space="0" w:color="auto"/>
              <w:bottom w:val="single" w:sz="4" w:space="0" w:color="000000"/>
              <w:right w:val="single" w:sz="4" w:space="0" w:color="auto"/>
            </w:tcBorders>
            <w:vAlign w:val="center"/>
            <w:hideMark/>
          </w:tcPr>
          <w:p w14:paraId="15F2E103"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21AEFDF1"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45</w:t>
            </w:r>
          </w:p>
        </w:tc>
        <w:tc>
          <w:tcPr>
            <w:tcW w:w="1120" w:type="dxa"/>
            <w:tcBorders>
              <w:top w:val="nil"/>
              <w:left w:val="nil"/>
              <w:bottom w:val="single" w:sz="4" w:space="0" w:color="auto"/>
              <w:right w:val="single" w:sz="4" w:space="0" w:color="auto"/>
            </w:tcBorders>
            <w:shd w:val="clear" w:color="000000" w:fill="F2F2F2"/>
            <w:noWrap/>
            <w:vAlign w:val="center"/>
            <w:hideMark/>
          </w:tcPr>
          <w:p w14:paraId="5150D5D3"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650</w:t>
            </w:r>
          </w:p>
        </w:tc>
      </w:tr>
      <w:tr w:rsidR="005843F0" w:rsidRPr="005843F0" w14:paraId="11AA47ED" w14:textId="77777777" w:rsidTr="005843F0">
        <w:trPr>
          <w:trHeight w:val="259"/>
        </w:trPr>
        <w:tc>
          <w:tcPr>
            <w:tcW w:w="3140" w:type="dxa"/>
            <w:vMerge/>
            <w:tcBorders>
              <w:top w:val="single" w:sz="4" w:space="0" w:color="auto"/>
              <w:left w:val="single" w:sz="4" w:space="0" w:color="auto"/>
              <w:bottom w:val="single" w:sz="4" w:space="0" w:color="000000"/>
              <w:right w:val="single" w:sz="4" w:space="0" w:color="auto"/>
            </w:tcBorders>
            <w:vAlign w:val="center"/>
            <w:hideMark/>
          </w:tcPr>
          <w:p w14:paraId="05D23CCF"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6D7390F6"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40</w:t>
            </w:r>
          </w:p>
        </w:tc>
        <w:tc>
          <w:tcPr>
            <w:tcW w:w="1120" w:type="dxa"/>
            <w:tcBorders>
              <w:top w:val="nil"/>
              <w:left w:val="nil"/>
              <w:bottom w:val="single" w:sz="4" w:space="0" w:color="auto"/>
              <w:right w:val="single" w:sz="4" w:space="0" w:color="auto"/>
            </w:tcBorders>
            <w:shd w:val="clear" w:color="000000" w:fill="F2F2F2"/>
            <w:noWrap/>
            <w:vAlign w:val="center"/>
            <w:hideMark/>
          </w:tcPr>
          <w:p w14:paraId="058D1D50"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650</w:t>
            </w:r>
          </w:p>
        </w:tc>
      </w:tr>
      <w:tr w:rsidR="005843F0" w:rsidRPr="005843F0" w14:paraId="68555535" w14:textId="77777777" w:rsidTr="005843F0">
        <w:trPr>
          <w:trHeight w:val="259"/>
        </w:trPr>
        <w:tc>
          <w:tcPr>
            <w:tcW w:w="3140" w:type="dxa"/>
            <w:vMerge/>
            <w:tcBorders>
              <w:top w:val="single" w:sz="4" w:space="0" w:color="auto"/>
              <w:left w:val="single" w:sz="4" w:space="0" w:color="auto"/>
              <w:bottom w:val="single" w:sz="4" w:space="0" w:color="000000"/>
              <w:right w:val="single" w:sz="4" w:space="0" w:color="auto"/>
            </w:tcBorders>
            <w:vAlign w:val="center"/>
            <w:hideMark/>
          </w:tcPr>
          <w:p w14:paraId="4C961BF9"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35BC073C"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35</w:t>
            </w:r>
          </w:p>
        </w:tc>
        <w:tc>
          <w:tcPr>
            <w:tcW w:w="1120" w:type="dxa"/>
            <w:tcBorders>
              <w:top w:val="nil"/>
              <w:left w:val="nil"/>
              <w:bottom w:val="single" w:sz="4" w:space="0" w:color="auto"/>
              <w:right w:val="single" w:sz="4" w:space="0" w:color="auto"/>
            </w:tcBorders>
            <w:shd w:val="clear" w:color="000000" w:fill="F2F2F2"/>
            <w:noWrap/>
            <w:vAlign w:val="center"/>
            <w:hideMark/>
          </w:tcPr>
          <w:p w14:paraId="096E523B"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650</w:t>
            </w:r>
          </w:p>
        </w:tc>
      </w:tr>
      <w:tr w:rsidR="005843F0" w:rsidRPr="005843F0" w14:paraId="274BBD66" w14:textId="77777777" w:rsidTr="005843F0">
        <w:trPr>
          <w:trHeight w:val="259"/>
        </w:trPr>
        <w:tc>
          <w:tcPr>
            <w:tcW w:w="3140" w:type="dxa"/>
            <w:vMerge/>
            <w:tcBorders>
              <w:top w:val="single" w:sz="4" w:space="0" w:color="auto"/>
              <w:left w:val="single" w:sz="4" w:space="0" w:color="auto"/>
              <w:bottom w:val="single" w:sz="4" w:space="0" w:color="000000"/>
              <w:right w:val="single" w:sz="4" w:space="0" w:color="auto"/>
            </w:tcBorders>
            <w:vAlign w:val="center"/>
            <w:hideMark/>
          </w:tcPr>
          <w:p w14:paraId="2CB2BFCD"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6074E460"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30</w:t>
            </w:r>
          </w:p>
        </w:tc>
        <w:tc>
          <w:tcPr>
            <w:tcW w:w="1120" w:type="dxa"/>
            <w:tcBorders>
              <w:top w:val="nil"/>
              <w:left w:val="nil"/>
              <w:bottom w:val="single" w:sz="4" w:space="0" w:color="auto"/>
              <w:right w:val="single" w:sz="4" w:space="0" w:color="auto"/>
            </w:tcBorders>
            <w:shd w:val="clear" w:color="000000" w:fill="F2F2F2"/>
            <w:noWrap/>
            <w:vAlign w:val="center"/>
            <w:hideMark/>
          </w:tcPr>
          <w:p w14:paraId="7F6A2CF5"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650</w:t>
            </w:r>
          </w:p>
        </w:tc>
      </w:tr>
      <w:tr w:rsidR="005843F0" w:rsidRPr="005843F0" w14:paraId="2C1AAA5B" w14:textId="77777777" w:rsidTr="005843F0">
        <w:trPr>
          <w:trHeight w:val="259"/>
        </w:trPr>
        <w:tc>
          <w:tcPr>
            <w:tcW w:w="3140" w:type="dxa"/>
            <w:vMerge/>
            <w:tcBorders>
              <w:top w:val="single" w:sz="4" w:space="0" w:color="auto"/>
              <w:left w:val="single" w:sz="4" w:space="0" w:color="auto"/>
              <w:bottom w:val="single" w:sz="4" w:space="0" w:color="000000"/>
              <w:right w:val="single" w:sz="4" w:space="0" w:color="auto"/>
            </w:tcBorders>
            <w:vAlign w:val="center"/>
            <w:hideMark/>
          </w:tcPr>
          <w:p w14:paraId="1FADB86A"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6688837C"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25</w:t>
            </w:r>
          </w:p>
        </w:tc>
        <w:tc>
          <w:tcPr>
            <w:tcW w:w="1120" w:type="dxa"/>
            <w:tcBorders>
              <w:top w:val="nil"/>
              <w:left w:val="nil"/>
              <w:bottom w:val="single" w:sz="4" w:space="0" w:color="auto"/>
              <w:right w:val="single" w:sz="4" w:space="0" w:color="auto"/>
            </w:tcBorders>
            <w:shd w:val="clear" w:color="000000" w:fill="F2F2F2"/>
            <w:noWrap/>
            <w:vAlign w:val="center"/>
            <w:hideMark/>
          </w:tcPr>
          <w:p w14:paraId="1E29291B"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650</w:t>
            </w:r>
          </w:p>
        </w:tc>
      </w:tr>
      <w:tr w:rsidR="005843F0" w:rsidRPr="005843F0" w14:paraId="78B1F22E" w14:textId="77777777" w:rsidTr="005843F0">
        <w:trPr>
          <w:trHeight w:val="259"/>
        </w:trPr>
        <w:tc>
          <w:tcPr>
            <w:tcW w:w="3140" w:type="dxa"/>
            <w:vMerge/>
            <w:tcBorders>
              <w:top w:val="single" w:sz="4" w:space="0" w:color="auto"/>
              <w:left w:val="single" w:sz="4" w:space="0" w:color="auto"/>
              <w:bottom w:val="single" w:sz="4" w:space="0" w:color="000000"/>
              <w:right w:val="single" w:sz="4" w:space="0" w:color="auto"/>
            </w:tcBorders>
            <w:vAlign w:val="center"/>
            <w:hideMark/>
          </w:tcPr>
          <w:p w14:paraId="16062BB8"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05C7F056"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20</w:t>
            </w:r>
          </w:p>
        </w:tc>
        <w:tc>
          <w:tcPr>
            <w:tcW w:w="1120" w:type="dxa"/>
            <w:tcBorders>
              <w:top w:val="nil"/>
              <w:left w:val="nil"/>
              <w:bottom w:val="single" w:sz="4" w:space="0" w:color="auto"/>
              <w:right w:val="single" w:sz="4" w:space="0" w:color="auto"/>
            </w:tcBorders>
            <w:shd w:val="clear" w:color="000000" w:fill="F2F2F2"/>
            <w:noWrap/>
            <w:vAlign w:val="center"/>
            <w:hideMark/>
          </w:tcPr>
          <w:p w14:paraId="625BD973"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650</w:t>
            </w:r>
          </w:p>
        </w:tc>
      </w:tr>
      <w:tr w:rsidR="005843F0" w:rsidRPr="005843F0" w14:paraId="3D75CDDA" w14:textId="77777777" w:rsidTr="005843F0">
        <w:trPr>
          <w:trHeight w:val="259"/>
        </w:trPr>
        <w:tc>
          <w:tcPr>
            <w:tcW w:w="3140" w:type="dxa"/>
            <w:vMerge/>
            <w:tcBorders>
              <w:top w:val="single" w:sz="4" w:space="0" w:color="auto"/>
              <w:left w:val="single" w:sz="4" w:space="0" w:color="auto"/>
              <w:bottom w:val="single" w:sz="4" w:space="0" w:color="000000"/>
              <w:right w:val="single" w:sz="4" w:space="0" w:color="auto"/>
            </w:tcBorders>
            <w:vAlign w:val="center"/>
            <w:hideMark/>
          </w:tcPr>
          <w:p w14:paraId="5DA4D402"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17662FF7"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15</w:t>
            </w:r>
          </w:p>
        </w:tc>
        <w:tc>
          <w:tcPr>
            <w:tcW w:w="1120" w:type="dxa"/>
            <w:tcBorders>
              <w:top w:val="nil"/>
              <w:left w:val="nil"/>
              <w:bottom w:val="single" w:sz="4" w:space="0" w:color="auto"/>
              <w:right w:val="single" w:sz="4" w:space="0" w:color="auto"/>
            </w:tcBorders>
            <w:shd w:val="clear" w:color="000000" w:fill="F2F2F2"/>
            <w:noWrap/>
            <w:vAlign w:val="center"/>
            <w:hideMark/>
          </w:tcPr>
          <w:p w14:paraId="464AC509"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600</w:t>
            </w:r>
          </w:p>
        </w:tc>
      </w:tr>
      <w:tr w:rsidR="005843F0" w:rsidRPr="005843F0" w14:paraId="3E90EB66" w14:textId="77777777" w:rsidTr="005843F0">
        <w:trPr>
          <w:trHeight w:val="259"/>
        </w:trPr>
        <w:tc>
          <w:tcPr>
            <w:tcW w:w="3140" w:type="dxa"/>
            <w:vMerge/>
            <w:tcBorders>
              <w:top w:val="single" w:sz="4" w:space="0" w:color="auto"/>
              <w:left w:val="single" w:sz="4" w:space="0" w:color="auto"/>
              <w:bottom w:val="single" w:sz="4" w:space="0" w:color="000000"/>
              <w:right w:val="single" w:sz="4" w:space="0" w:color="auto"/>
            </w:tcBorders>
            <w:vAlign w:val="center"/>
            <w:hideMark/>
          </w:tcPr>
          <w:p w14:paraId="6B66E707" w14:textId="77777777" w:rsidR="005843F0" w:rsidRPr="005843F0" w:rsidRDefault="005843F0" w:rsidP="005843F0">
            <w:pPr>
              <w:spacing w:after="0" w:line="240" w:lineRule="auto"/>
              <w:rPr>
                <w:rFonts w:ascii="Arial Narrow" w:eastAsia="Times New Roman" w:hAnsi="Arial Narrow" w:cs="Times New Roman"/>
                <w:color w:val="000000"/>
                <w:sz w:val="18"/>
                <w:szCs w:val="18"/>
              </w:rPr>
            </w:pPr>
          </w:p>
        </w:tc>
        <w:tc>
          <w:tcPr>
            <w:tcW w:w="1240" w:type="dxa"/>
            <w:tcBorders>
              <w:top w:val="nil"/>
              <w:left w:val="nil"/>
              <w:bottom w:val="single" w:sz="4" w:space="0" w:color="auto"/>
              <w:right w:val="single" w:sz="4" w:space="0" w:color="auto"/>
            </w:tcBorders>
            <w:shd w:val="clear" w:color="000000" w:fill="F2F2F2"/>
            <w:noWrap/>
            <w:vAlign w:val="center"/>
            <w:hideMark/>
          </w:tcPr>
          <w:p w14:paraId="65B9F8A4" w14:textId="77777777" w:rsidR="005843F0" w:rsidRPr="005843F0" w:rsidRDefault="005843F0" w:rsidP="005843F0">
            <w:pPr>
              <w:spacing w:after="0" w:line="240" w:lineRule="auto"/>
              <w:jc w:val="center"/>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10</w:t>
            </w:r>
          </w:p>
        </w:tc>
        <w:tc>
          <w:tcPr>
            <w:tcW w:w="1120" w:type="dxa"/>
            <w:tcBorders>
              <w:top w:val="nil"/>
              <w:left w:val="nil"/>
              <w:bottom w:val="single" w:sz="4" w:space="0" w:color="auto"/>
              <w:right w:val="single" w:sz="4" w:space="0" w:color="auto"/>
            </w:tcBorders>
            <w:shd w:val="clear" w:color="000000" w:fill="F2F2F2"/>
            <w:noWrap/>
            <w:vAlign w:val="center"/>
            <w:hideMark/>
          </w:tcPr>
          <w:p w14:paraId="2A84AA95" w14:textId="77777777" w:rsidR="005843F0" w:rsidRPr="005843F0" w:rsidRDefault="005843F0" w:rsidP="005843F0">
            <w:pPr>
              <w:spacing w:after="0" w:line="240" w:lineRule="auto"/>
              <w:jc w:val="right"/>
              <w:rPr>
                <w:rFonts w:ascii="Arial Narrow" w:eastAsia="Times New Roman" w:hAnsi="Arial Narrow" w:cs="Times New Roman"/>
                <w:color w:val="000000"/>
                <w:sz w:val="18"/>
                <w:szCs w:val="18"/>
              </w:rPr>
            </w:pPr>
            <w:r w:rsidRPr="005843F0">
              <w:rPr>
                <w:rFonts w:ascii="Arial Narrow" w:eastAsia="Times New Roman" w:hAnsi="Arial Narrow" w:cs="Times New Roman"/>
                <w:color w:val="000000"/>
                <w:sz w:val="18"/>
                <w:szCs w:val="18"/>
              </w:rPr>
              <w:t>600</w:t>
            </w:r>
          </w:p>
        </w:tc>
      </w:tr>
    </w:tbl>
    <w:p w14:paraId="50836729" w14:textId="4A0B2AF4" w:rsidR="00D551EC" w:rsidRPr="00D551EC" w:rsidRDefault="00D551EC" w:rsidP="00D551EC">
      <w:pPr>
        <w:ind w:left="360"/>
        <w:jc w:val="center"/>
        <w:rPr>
          <w:rFonts w:eastAsia="Calibri" w:cs="Times New Roman"/>
          <w:bCs/>
          <w:color w:val="4F81BD"/>
          <w:sz w:val="24"/>
          <w:szCs w:val="18"/>
        </w:rPr>
      </w:pPr>
      <w:bookmarkStart w:id="129" w:name="_Ref451852638"/>
      <w:bookmarkStart w:id="130" w:name="_Toc451853740"/>
      <w:r w:rsidRPr="00D551EC">
        <w:rPr>
          <w:rFonts w:eastAsia="Calibri" w:cs="Times New Roman"/>
          <w:bCs/>
          <w:color w:val="4F81BD"/>
          <w:sz w:val="24"/>
          <w:szCs w:val="18"/>
        </w:rPr>
        <w:lastRenderedPageBreak/>
        <w:t xml:space="preserve">Table </w:t>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STYLEREF 1 \s </w:instrText>
      </w:r>
      <w:r w:rsidRPr="00D551EC">
        <w:rPr>
          <w:rFonts w:eastAsia="Calibri" w:cs="Times New Roman"/>
          <w:bCs/>
          <w:color w:val="4F81BD"/>
          <w:sz w:val="24"/>
          <w:szCs w:val="18"/>
        </w:rPr>
        <w:fldChar w:fldCharType="separate"/>
      </w:r>
      <w:r w:rsidR="00F8097E">
        <w:rPr>
          <w:rFonts w:eastAsia="Calibri" w:cs="Times New Roman"/>
          <w:bCs/>
          <w:noProof/>
          <w:color w:val="4F81BD"/>
          <w:sz w:val="24"/>
          <w:szCs w:val="18"/>
        </w:rPr>
        <w:t>3</w:t>
      </w:r>
      <w:r w:rsidRPr="00D551EC">
        <w:rPr>
          <w:rFonts w:eastAsia="Calibri" w:cs="Times New Roman"/>
          <w:bCs/>
          <w:color w:val="4F81BD"/>
          <w:sz w:val="24"/>
          <w:szCs w:val="18"/>
        </w:rPr>
        <w:fldChar w:fldCharType="end"/>
      </w:r>
      <w:r w:rsidRPr="00D551EC">
        <w:rPr>
          <w:rFonts w:eastAsia="Calibri" w:cs="Times New Roman"/>
          <w:bCs/>
          <w:color w:val="4F81BD"/>
          <w:sz w:val="24"/>
          <w:szCs w:val="18"/>
        </w:rPr>
        <w:noBreakHyphen/>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SEQ Table \* ARABIC \s 1 </w:instrText>
      </w:r>
      <w:r w:rsidRPr="00D551EC">
        <w:rPr>
          <w:rFonts w:eastAsia="Calibri" w:cs="Times New Roman"/>
          <w:bCs/>
          <w:color w:val="4F81BD"/>
          <w:sz w:val="24"/>
          <w:szCs w:val="18"/>
        </w:rPr>
        <w:fldChar w:fldCharType="separate"/>
      </w:r>
      <w:r w:rsidR="00F8097E">
        <w:rPr>
          <w:rFonts w:eastAsia="Calibri" w:cs="Times New Roman"/>
          <w:bCs/>
          <w:noProof/>
          <w:color w:val="4F81BD"/>
          <w:sz w:val="24"/>
          <w:szCs w:val="18"/>
        </w:rPr>
        <w:t>2</w:t>
      </w:r>
      <w:r w:rsidRPr="00D551EC">
        <w:rPr>
          <w:rFonts w:eastAsia="Calibri" w:cs="Times New Roman"/>
          <w:bCs/>
          <w:color w:val="4F81BD"/>
          <w:sz w:val="24"/>
          <w:szCs w:val="18"/>
        </w:rPr>
        <w:fldChar w:fldCharType="end"/>
      </w:r>
      <w:bookmarkEnd w:id="129"/>
      <w:r w:rsidRPr="00D551EC">
        <w:rPr>
          <w:rFonts w:eastAsia="Calibri" w:cs="Times New Roman"/>
          <w:bCs/>
          <w:color w:val="4F81BD"/>
          <w:sz w:val="24"/>
          <w:szCs w:val="18"/>
        </w:rPr>
        <w:t xml:space="preserve">: Example </w:t>
      </w:r>
      <w:r>
        <w:rPr>
          <w:rFonts w:eastAsia="Calibri" w:cs="Times New Roman"/>
          <w:bCs/>
          <w:color w:val="4F81BD"/>
          <w:sz w:val="24"/>
          <w:szCs w:val="18"/>
        </w:rPr>
        <w:t>Speed Capacity Lookup Table</w:t>
      </w:r>
      <w:bookmarkEnd w:id="130"/>
    </w:p>
    <w:p w14:paraId="7749425A" w14:textId="77777777" w:rsidR="00D551EC" w:rsidRDefault="00D551EC" w:rsidP="00D551EC">
      <w:pPr>
        <w:pStyle w:val="ListParagraph"/>
      </w:pPr>
    </w:p>
    <w:p w14:paraId="738AB8DA" w14:textId="77777777" w:rsidR="00125414" w:rsidRDefault="00125414" w:rsidP="00125414">
      <w:pPr>
        <w:pStyle w:val="Heading3"/>
      </w:pPr>
      <w:bookmarkStart w:id="131" w:name="_Toc451853657"/>
      <w:r w:rsidRPr="0058071F">
        <w:lastRenderedPageBreak/>
        <w:t xml:space="preserve">Development and Checking of </w:t>
      </w:r>
      <w:r>
        <w:t>Highway</w:t>
      </w:r>
      <w:r w:rsidRPr="0058071F">
        <w:t xml:space="preserve"> Paths</w:t>
      </w:r>
      <w:bookmarkEnd w:id="131"/>
    </w:p>
    <w:p w14:paraId="7429A2BE" w14:textId="5006B2DF" w:rsidR="00D117A1" w:rsidRPr="00D117A1" w:rsidRDefault="00D117A1" w:rsidP="00D117A1">
      <w:r>
        <w:t>A small set of representative highway paths will be checked as part of network fidelity review.  Both distance and time, including peak time periods representing congestion</w:t>
      </w:r>
      <w:r w:rsidR="00563892">
        <w:t>,</w:t>
      </w:r>
      <w:r>
        <w:t xml:space="preserve"> will be tested.  </w:t>
      </w:r>
      <w:r w:rsidRPr="00D117A1">
        <w:fldChar w:fldCharType="begin"/>
      </w:r>
      <w:r w:rsidRPr="00D117A1">
        <w:instrText xml:space="preserve"> REF _Ref451852738 \h </w:instrText>
      </w:r>
      <w:r w:rsidRPr="00D117A1">
        <w:instrText xml:space="preserve"> \* MERGEFORMAT </w:instrText>
      </w:r>
      <w:r w:rsidRPr="00D117A1">
        <w:fldChar w:fldCharType="separate"/>
      </w:r>
      <w:r w:rsidR="00F8097E" w:rsidRPr="00F8097E">
        <w:rPr>
          <w:rFonts w:eastAsia="Calibri" w:cs="Times New Roman"/>
          <w:bCs/>
        </w:rPr>
        <w:t>Figure 3</w:t>
      </w:r>
      <w:r w:rsidR="00F8097E" w:rsidRPr="00F8097E">
        <w:rPr>
          <w:rFonts w:eastAsia="Calibri" w:cs="Times New Roman"/>
          <w:bCs/>
        </w:rPr>
        <w:noBreakHyphen/>
        <w:t>1</w:t>
      </w:r>
      <w:r w:rsidRPr="00D117A1">
        <w:fldChar w:fldCharType="end"/>
      </w:r>
      <w:r w:rsidRPr="00D117A1">
        <w:t xml:space="preserve"> provid</w:t>
      </w:r>
      <w:r>
        <w:t>es an example.</w:t>
      </w:r>
    </w:p>
    <w:p w14:paraId="271687C0" w14:textId="77777777" w:rsidR="007942C7" w:rsidRDefault="007942C7" w:rsidP="00CC02DE">
      <w:pPr>
        <w:pStyle w:val="ListParagraph"/>
        <w:keepNext/>
        <w:jc w:val="center"/>
      </w:pPr>
      <w:r>
        <w:rPr>
          <w:noProof/>
        </w:rPr>
        <w:drawing>
          <wp:inline distT="0" distB="0" distL="0" distR="0" wp14:anchorId="46A232B3" wp14:editId="577FE194">
            <wp:extent cx="3985935" cy="2694339"/>
            <wp:effectExtent l="19050" t="19050" r="1460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817F9.tmp"/>
                    <pic:cNvPicPr/>
                  </pic:nvPicPr>
                  <pic:blipFill>
                    <a:blip r:embed="rId26">
                      <a:extLst>
                        <a:ext uri="{28A0092B-C50C-407E-A947-70E740481C1C}">
                          <a14:useLocalDpi xmlns:a14="http://schemas.microsoft.com/office/drawing/2010/main" val="0"/>
                        </a:ext>
                      </a:extLst>
                    </a:blip>
                    <a:stretch>
                      <a:fillRect/>
                    </a:stretch>
                  </pic:blipFill>
                  <pic:spPr>
                    <a:xfrm>
                      <a:off x="0" y="0"/>
                      <a:ext cx="3989964" cy="2697062"/>
                    </a:xfrm>
                    <a:prstGeom prst="rect">
                      <a:avLst/>
                    </a:prstGeom>
                    <a:ln>
                      <a:solidFill>
                        <a:schemeClr val="accent1"/>
                      </a:solidFill>
                    </a:ln>
                  </pic:spPr>
                </pic:pic>
              </a:graphicData>
            </a:graphic>
          </wp:inline>
        </w:drawing>
      </w:r>
    </w:p>
    <w:p w14:paraId="6FD2DA8F" w14:textId="5880E829" w:rsidR="009027B8" w:rsidRPr="009027B8" w:rsidRDefault="009027B8" w:rsidP="00CC02DE">
      <w:pPr>
        <w:pStyle w:val="ListParagraph"/>
        <w:keepNext/>
        <w:jc w:val="center"/>
        <w:rPr>
          <w:rFonts w:eastAsia="Calibri" w:cs="Times New Roman"/>
          <w:bCs/>
          <w:color w:val="4F81BD"/>
          <w:sz w:val="24"/>
          <w:szCs w:val="18"/>
        </w:rPr>
      </w:pPr>
      <w:bookmarkStart w:id="132" w:name="_Toc447197179"/>
      <w:bookmarkStart w:id="133" w:name="_Ref451852738"/>
      <w:bookmarkStart w:id="134" w:name="_Toc451853768"/>
      <w:r w:rsidRPr="009027B8">
        <w:rPr>
          <w:rFonts w:eastAsia="Calibri" w:cs="Times New Roman"/>
          <w:bCs/>
          <w:color w:val="4F81BD"/>
          <w:sz w:val="24"/>
          <w:szCs w:val="18"/>
        </w:rPr>
        <w:t xml:space="preserve">Figure </w:t>
      </w:r>
      <w:r w:rsidRPr="009027B8">
        <w:rPr>
          <w:rFonts w:eastAsia="Calibri" w:cs="Times New Roman"/>
          <w:bCs/>
          <w:color w:val="4F81BD"/>
          <w:sz w:val="24"/>
          <w:szCs w:val="18"/>
        </w:rPr>
        <w:fldChar w:fldCharType="begin"/>
      </w:r>
      <w:r w:rsidRPr="009027B8">
        <w:rPr>
          <w:rFonts w:eastAsia="Calibri" w:cs="Times New Roman"/>
          <w:bCs/>
          <w:color w:val="4F81BD"/>
          <w:sz w:val="24"/>
          <w:szCs w:val="18"/>
        </w:rPr>
        <w:instrText xml:space="preserve"> STYLEREF 1 \s </w:instrText>
      </w:r>
      <w:r w:rsidRPr="009027B8">
        <w:rPr>
          <w:rFonts w:eastAsia="Calibri" w:cs="Times New Roman"/>
          <w:bCs/>
          <w:color w:val="4F81BD"/>
          <w:sz w:val="24"/>
          <w:szCs w:val="18"/>
        </w:rPr>
        <w:fldChar w:fldCharType="separate"/>
      </w:r>
      <w:r w:rsidR="00F8097E">
        <w:rPr>
          <w:rFonts w:eastAsia="Calibri" w:cs="Times New Roman"/>
          <w:bCs/>
          <w:noProof/>
          <w:color w:val="4F81BD"/>
          <w:sz w:val="24"/>
          <w:szCs w:val="18"/>
        </w:rPr>
        <w:t>3</w:t>
      </w:r>
      <w:r w:rsidRPr="009027B8">
        <w:rPr>
          <w:rFonts w:eastAsia="Calibri" w:cs="Times New Roman"/>
          <w:bCs/>
          <w:color w:val="4F81BD"/>
          <w:sz w:val="24"/>
          <w:szCs w:val="18"/>
        </w:rPr>
        <w:fldChar w:fldCharType="end"/>
      </w:r>
      <w:r w:rsidRPr="009027B8">
        <w:rPr>
          <w:rFonts w:eastAsia="Calibri" w:cs="Times New Roman"/>
          <w:bCs/>
          <w:color w:val="4F81BD"/>
          <w:sz w:val="24"/>
          <w:szCs w:val="18"/>
        </w:rPr>
        <w:noBreakHyphen/>
      </w:r>
      <w:r w:rsidRPr="009027B8">
        <w:rPr>
          <w:rFonts w:eastAsia="Calibri" w:cs="Times New Roman"/>
          <w:bCs/>
          <w:color w:val="4F81BD"/>
          <w:sz w:val="24"/>
          <w:szCs w:val="18"/>
        </w:rPr>
        <w:fldChar w:fldCharType="begin"/>
      </w:r>
      <w:r w:rsidRPr="009027B8">
        <w:rPr>
          <w:rFonts w:eastAsia="Calibri" w:cs="Times New Roman"/>
          <w:bCs/>
          <w:color w:val="4F81BD"/>
          <w:sz w:val="24"/>
          <w:szCs w:val="18"/>
        </w:rPr>
        <w:instrText xml:space="preserve"> SEQ Figure \* ARABIC \s 1 </w:instrText>
      </w:r>
      <w:r w:rsidRPr="009027B8">
        <w:rPr>
          <w:rFonts w:eastAsia="Calibri" w:cs="Times New Roman"/>
          <w:bCs/>
          <w:color w:val="4F81BD"/>
          <w:sz w:val="24"/>
          <w:szCs w:val="18"/>
        </w:rPr>
        <w:fldChar w:fldCharType="separate"/>
      </w:r>
      <w:r w:rsidR="00F8097E">
        <w:rPr>
          <w:rFonts w:eastAsia="Calibri" w:cs="Times New Roman"/>
          <w:bCs/>
          <w:noProof/>
          <w:color w:val="4F81BD"/>
          <w:sz w:val="24"/>
          <w:szCs w:val="18"/>
        </w:rPr>
        <w:t>1</w:t>
      </w:r>
      <w:r w:rsidRPr="009027B8">
        <w:rPr>
          <w:rFonts w:eastAsia="Calibri" w:cs="Times New Roman"/>
          <w:bCs/>
          <w:color w:val="4F81BD"/>
          <w:sz w:val="24"/>
          <w:szCs w:val="18"/>
        </w:rPr>
        <w:fldChar w:fldCharType="end"/>
      </w:r>
      <w:bookmarkEnd w:id="133"/>
      <w:r w:rsidRPr="009027B8">
        <w:rPr>
          <w:rFonts w:eastAsia="Calibri" w:cs="Times New Roman"/>
          <w:bCs/>
          <w:color w:val="4F81BD"/>
          <w:sz w:val="24"/>
          <w:szCs w:val="18"/>
        </w:rPr>
        <w:t>:</w:t>
      </w:r>
      <w:r>
        <w:rPr>
          <w:rFonts w:eastAsia="Calibri" w:cs="Times New Roman"/>
          <w:bCs/>
          <w:color w:val="4F81BD"/>
          <w:sz w:val="24"/>
          <w:szCs w:val="18"/>
        </w:rPr>
        <w:t xml:space="preserve"> </w:t>
      </w:r>
      <w:r w:rsidRPr="009027B8">
        <w:rPr>
          <w:rFonts w:eastAsia="Calibri" w:cs="Times New Roman"/>
          <w:bCs/>
          <w:color w:val="4F81BD"/>
          <w:sz w:val="24"/>
          <w:szCs w:val="18"/>
        </w:rPr>
        <w:t>Example Highway Path Check</w:t>
      </w:r>
      <w:bookmarkEnd w:id="132"/>
      <w:bookmarkEnd w:id="134"/>
    </w:p>
    <w:p w14:paraId="7CB98C50" w14:textId="77777777" w:rsidR="003D5460" w:rsidRDefault="003D5460" w:rsidP="003D5460">
      <w:pPr>
        <w:pStyle w:val="Heading2"/>
      </w:pPr>
      <w:bookmarkStart w:id="135" w:name="_Toc451853658"/>
      <w:r>
        <w:t>Traffic Counts</w:t>
      </w:r>
      <w:bookmarkEnd w:id="135"/>
    </w:p>
    <w:p w14:paraId="19BFCDDF" w14:textId="77777777" w:rsidR="003D5460" w:rsidRDefault="003D5460" w:rsidP="003D5460">
      <w:pPr>
        <w:pStyle w:val="ListParagraph"/>
      </w:pPr>
    </w:p>
    <w:p w14:paraId="317FEE0D" w14:textId="77777777" w:rsidR="00FA664B" w:rsidRDefault="001A6F7B" w:rsidP="00FA664B">
      <w:pPr>
        <w:pStyle w:val="ListParagraph"/>
        <w:numPr>
          <w:ilvl w:val="0"/>
          <w:numId w:val="17"/>
        </w:numPr>
      </w:pPr>
      <w:r>
        <w:t>Discussion of the count information used in the model.  Including year of counts, count types and how the counts were prepared as a part of the model development</w:t>
      </w:r>
    </w:p>
    <w:p w14:paraId="5F98A2D7" w14:textId="6CD332DF" w:rsidR="001A6F7B" w:rsidRPr="00563892" w:rsidRDefault="00FA664B" w:rsidP="00FA664B">
      <w:pPr>
        <w:pStyle w:val="ListParagraph"/>
        <w:numPr>
          <w:ilvl w:val="1"/>
          <w:numId w:val="17"/>
        </w:numPr>
        <w:rPr>
          <w:rFonts w:asciiTheme="minorHAnsi" w:hAnsiTheme="minorHAnsi"/>
        </w:rPr>
      </w:pPr>
      <w:r w:rsidRPr="00563892">
        <w:rPr>
          <w:rFonts w:asciiTheme="minorHAnsi" w:hAnsiTheme="minorHAnsi"/>
        </w:rPr>
        <w:t>Table of counts including</w:t>
      </w:r>
      <w:r w:rsidR="001A6F7B" w:rsidRPr="00563892">
        <w:rPr>
          <w:rFonts w:asciiTheme="minorHAnsi" w:hAnsiTheme="minorHAnsi"/>
        </w:rPr>
        <w:t xml:space="preserve"> unique count ID, highway network link ID, count type, count source, road on, location description, and average weekday count (AWDT)</w:t>
      </w:r>
      <w:r w:rsidR="00D117A1" w:rsidRPr="00563892">
        <w:rPr>
          <w:rFonts w:asciiTheme="minorHAnsi" w:hAnsiTheme="minorHAnsi"/>
        </w:rPr>
        <w:t xml:space="preserve"> as shown in </w:t>
      </w:r>
      <w:r w:rsidR="00D117A1" w:rsidRPr="00563892">
        <w:rPr>
          <w:rFonts w:asciiTheme="minorHAnsi" w:hAnsiTheme="minorHAnsi"/>
        </w:rPr>
        <w:fldChar w:fldCharType="begin"/>
      </w:r>
      <w:r w:rsidR="00D117A1" w:rsidRPr="00563892">
        <w:rPr>
          <w:rFonts w:asciiTheme="minorHAnsi" w:hAnsiTheme="minorHAnsi"/>
        </w:rPr>
        <w:instrText xml:space="preserve"> REF _Ref451852784 \h </w:instrText>
      </w:r>
      <w:r w:rsidR="00D117A1" w:rsidRPr="00563892">
        <w:rPr>
          <w:rFonts w:asciiTheme="minorHAnsi" w:hAnsiTheme="minorHAnsi"/>
        </w:rPr>
      </w:r>
      <w:r w:rsidR="00D117A1" w:rsidRPr="00563892">
        <w:rPr>
          <w:rFonts w:asciiTheme="minorHAnsi" w:hAnsiTheme="minorHAnsi"/>
        </w:rPr>
        <w:instrText xml:space="preserve"> \* MERGEFORMAT </w:instrText>
      </w:r>
      <w:r w:rsidR="00D117A1" w:rsidRPr="00563892">
        <w:rPr>
          <w:rFonts w:asciiTheme="minorHAnsi" w:hAnsiTheme="minorHAnsi"/>
        </w:rPr>
        <w:fldChar w:fldCharType="separate"/>
      </w:r>
      <w:r w:rsidR="00F8097E" w:rsidRPr="00F8097E">
        <w:rPr>
          <w:rFonts w:asciiTheme="minorHAnsi" w:eastAsia="Calibri" w:hAnsiTheme="minorHAnsi" w:cs="Times New Roman"/>
          <w:bCs/>
        </w:rPr>
        <w:t xml:space="preserve">Table </w:t>
      </w:r>
      <w:r w:rsidR="00F8097E" w:rsidRPr="00F8097E">
        <w:rPr>
          <w:rFonts w:asciiTheme="minorHAnsi" w:eastAsia="Calibri" w:hAnsiTheme="minorHAnsi" w:cs="Times New Roman"/>
          <w:bCs/>
          <w:noProof/>
        </w:rPr>
        <w:t>3</w:t>
      </w:r>
      <w:r w:rsidR="00F8097E" w:rsidRPr="00F8097E">
        <w:rPr>
          <w:rFonts w:asciiTheme="minorHAnsi" w:eastAsia="Calibri" w:hAnsiTheme="minorHAnsi" w:cs="Times New Roman"/>
          <w:bCs/>
          <w:noProof/>
        </w:rPr>
        <w:noBreakHyphen/>
        <w:t>3</w:t>
      </w:r>
      <w:r w:rsidR="00D117A1" w:rsidRPr="00563892">
        <w:rPr>
          <w:rFonts w:asciiTheme="minorHAnsi" w:hAnsiTheme="minorHAnsi"/>
        </w:rPr>
        <w:fldChar w:fldCharType="end"/>
      </w:r>
      <w:r w:rsidR="00D117A1" w:rsidRPr="00563892">
        <w:rPr>
          <w:rFonts w:asciiTheme="minorHAnsi" w:hAnsiTheme="minorHAnsi"/>
        </w:rPr>
        <w:t>.</w:t>
      </w:r>
    </w:p>
    <w:p w14:paraId="004967D3" w14:textId="77777777" w:rsidR="00D117A1" w:rsidRPr="00D117A1" w:rsidRDefault="00D117A1" w:rsidP="00D117A1">
      <w:pPr>
        <w:pStyle w:val="ListParagraph"/>
        <w:ind w:left="1440"/>
        <w:rPr>
          <w:rFonts w:asciiTheme="majorHAnsi" w:hAnsiTheme="majorHAnsi"/>
        </w:rPr>
      </w:pPr>
    </w:p>
    <w:p w14:paraId="2D6F2FAD" w14:textId="0351A225" w:rsidR="000E54EE" w:rsidRDefault="000E54EE" w:rsidP="000E54EE">
      <w:pPr>
        <w:pStyle w:val="ListParagraph"/>
        <w:jc w:val="center"/>
        <w:rPr>
          <w:rFonts w:eastAsia="Calibri" w:cs="Times New Roman"/>
          <w:bCs/>
          <w:color w:val="4F81BD"/>
          <w:sz w:val="24"/>
          <w:szCs w:val="18"/>
        </w:rPr>
      </w:pPr>
      <w:bookmarkStart w:id="136" w:name="_Ref451852784"/>
      <w:bookmarkStart w:id="137" w:name="_Toc451853741"/>
      <w:r w:rsidRPr="00D551EC">
        <w:rPr>
          <w:rFonts w:eastAsia="Calibri" w:cs="Times New Roman"/>
          <w:bCs/>
          <w:color w:val="4F81BD"/>
          <w:sz w:val="24"/>
          <w:szCs w:val="18"/>
        </w:rPr>
        <w:t xml:space="preserve">Table </w:t>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STYLEREF 1 \s </w:instrText>
      </w:r>
      <w:r w:rsidRPr="00D551EC">
        <w:rPr>
          <w:rFonts w:eastAsia="Calibri" w:cs="Times New Roman"/>
          <w:bCs/>
          <w:color w:val="4F81BD"/>
          <w:sz w:val="24"/>
          <w:szCs w:val="18"/>
        </w:rPr>
        <w:fldChar w:fldCharType="separate"/>
      </w:r>
      <w:r w:rsidR="00F8097E">
        <w:rPr>
          <w:rFonts w:eastAsia="Calibri" w:cs="Times New Roman"/>
          <w:bCs/>
          <w:noProof/>
          <w:color w:val="4F81BD"/>
          <w:sz w:val="24"/>
          <w:szCs w:val="18"/>
        </w:rPr>
        <w:t>3</w:t>
      </w:r>
      <w:r w:rsidRPr="00D551EC">
        <w:rPr>
          <w:rFonts w:eastAsia="Calibri" w:cs="Times New Roman"/>
          <w:bCs/>
          <w:color w:val="4F81BD"/>
          <w:sz w:val="24"/>
          <w:szCs w:val="18"/>
        </w:rPr>
        <w:fldChar w:fldCharType="end"/>
      </w:r>
      <w:r w:rsidRPr="00D551EC">
        <w:rPr>
          <w:rFonts w:eastAsia="Calibri" w:cs="Times New Roman"/>
          <w:bCs/>
          <w:color w:val="4F81BD"/>
          <w:sz w:val="24"/>
          <w:szCs w:val="18"/>
        </w:rPr>
        <w:noBreakHyphen/>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SEQ Table \* ARABIC \s 1 </w:instrText>
      </w:r>
      <w:r w:rsidRPr="00D551EC">
        <w:rPr>
          <w:rFonts w:eastAsia="Calibri" w:cs="Times New Roman"/>
          <w:bCs/>
          <w:color w:val="4F81BD"/>
          <w:sz w:val="24"/>
          <w:szCs w:val="18"/>
        </w:rPr>
        <w:fldChar w:fldCharType="separate"/>
      </w:r>
      <w:r w:rsidR="00F8097E">
        <w:rPr>
          <w:rFonts w:eastAsia="Calibri" w:cs="Times New Roman"/>
          <w:bCs/>
          <w:noProof/>
          <w:color w:val="4F81BD"/>
          <w:sz w:val="24"/>
          <w:szCs w:val="18"/>
        </w:rPr>
        <w:t>3</w:t>
      </w:r>
      <w:r w:rsidRPr="00D551EC">
        <w:rPr>
          <w:rFonts w:eastAsia="Calibri" w:cs="Times New Roman"/>
          <w:bCs/>
          <w:color w:val="4F81BD"/>
          <w:sz w:val="24"/>
          <w:szCs w:val="18"/>
        </w:rPr>
        <w:fldChar w:fldCharType="end"/>
      </w:r>
      <w:bookmarkEnd w:id="136"/>
      <w:r>
        <w:rPr>
          <w:rFonts w:eastAsia="Calibri" w:cs="Times New Roman"/>
          <w:bCs/>
          <w:color w:val="4F81BD"/>
          <w:sz w:val="24"/>
          <w:szCs w:val="18"/>
        </w:rPr>
        <w:t xml:space="preserve">: </w:t>
      </w:r>
      <w:r w:rsidR="00D117A1">
        <w:rPr>
          <w:rFonts w:eastAsia="Calibri" w:cs="Times New Roman"/>
          <w:bCs/>
          <w:color w:val="4F81BD"/>
          <w:sz w:val="24"/>
          <w:szCs w:val="18"/>
        </w:rPr>
        <w:t xml:space="preserve">AWDT </w:t>
      </w:r>
      <w:r>
        <w:rPr>
          <w:rFonts w:eastAsia="Calibri" w:cs="Times New Roman"/>
          <w:bCs/>
          <w:color w:val="4F81BD"/>
          <w:sz w:val="24"/>
          <w:szCs w:val="18"/>
        </w:rPr>
        <w:t>Traffic Count Locations</w:t>
      </w:r>
      <w:bookmarkEnd w:id="137"/>
    </w:p>
    <w:p w14:paraId="1C4BA688" w14:textId="77777777" w:rsidR="000E54EE" w:rsidRDefault="000E54EE" w:rsidP="000E54EE">
      <w:pPr>
        <w:pStyle w:val="ListParagraph"/>
        <w:jc w:val="center"/>
        <w:rPr>
          <w:rFonts w:eastAsia="Calibri" w:cs="Times New Roman"/>
          <w:bCs/>
          <w:color w:val="4F81BD"/>
          <w:sz w:val="24"/>
          <w:szCs w:val="18"/>
        </w:rPr>
      </w:pPr>
    </w:p>
    <w:p w14:paraId="1D407731" w14:textId="77777777" w:rsidR="000E54EE" w:rsidRDefault="000E54EE" w:rsidP="000E54EE">
      <w:pPr>
        <w:pStyle w:val="ListParagraph"/>
        <w:jc w:val="center"/>
        <w:rPr>
          <w:rFonts w:eastAsia="Calibri" w:cs="Times New Roman"/>
          <w:bCs/>
          <w:color w:val="4F81BD"/>
          <w:sz w:val="24"/>
          <w:szCs w:val="18"/>
        </w:rPr>
      </w:pPr>
    </w:p>
    <w:p w14:paraId="4D2946BA" w14:textId="77777777" w:rsidR="000E54EE" w:rsidRDefault="000E54EE" w:rsidP="000E54EE">
      <w:pPr>
        <w:pStyle w:val="ListParagraph"/>
        <w:jc w:val="center"/>
      </w:pPr>
    </w:p>
    <w:p w14:paraId="6D26E6A5" w14:textId="77777777" w:rsidR="006616DC" w:rsidRDefault="006616DC" w:rsidP="000E54EE">
      <w:pPr>
        <w:pStyle w:val="ListParagraph"/>
        <w:jc w:val="center"/>
      </w:pPr>
    </w:p>
    <w:p w14:paraId="086B4094" w14:textId="77777777" w:rsidR="006616DC" w:rsidRDefault="006616DC" w:rsidP="000E54EE">
      <w:pPr>
        <w:pStyle w:val="ListParagraph"/>
        <w:jc w:val="center"/>
      </w:pPr>
    </w:p>
    <w:p w14:paraId="15993254" w14:textId="77777777" w:rsidR="006616DC" w:rsidRPr="0017149D" w:rsidRDefault="006616DC" w:rsidP="000E54EE">
      <w:pPr>
        <w:pStyle w:val="ListParagraph"/>
        <w:jc w:val="center"/>
      </w:pPr>
    </w:p>
    <w:p w14:paraId="72DC3CAA" w14:textId="77777777" w:rsidR="0017149D" w:rsidRPr="00563892" w:rsidRDefault="0017149D" w:rsidP="0017149D">
      <w:pPr>
        <w:pStyle w:val="ListParagraph"/>
        <w:numPr>
          <w:ilvl w:val="0"/>
          <w:numId w:val="17"/>
        </w:numPr>
        <w:rPr>
          <w:rFonts w:asciiTheme="minorHAnsi" w:hAnsiTheme="minorHAnsi"/>
        </w:rPr>
      </w:pPr>
      <w:r w:rsidRPr="00563892">
        <w:rPr>
          <w:rFonts w:asciiTheme="minorHAnsi" w:hAnsiTheme="minorHAnsi"/>
        </w:rPr>
        <w:t>Map of count location and screenline locations and numbering</w:t>
      </w:r>
    </w:p>
    <w:p w14:paraId="312C7BB6" w14:textId="77777777" w:rsidR="006616DC" w:rsidRPr="004E3A6E" w:rsidRDefault="006616DC" w:rsidP="006616DC">
      <w:pPr>
        <w:rPr>
          <w:ins w:id="138" w:author="Lupa, Mary" w:date="2016-04-27T13:39:00Z"/>
        </w:rPr>
      </w:pPr>
    </w:p>
    <w:p w14:paraId="2D7C7DF7" w14:textId="0FC04560" w:rsidR="00B259D3" w:rsidRPr="00563892" w:rsidRDefault="00B259D3" w:rsidP="00BB22E6">
      <w:ins w:id="139" w:author="Lupa, Mary" w:date="2016-04-27T13:39:00Z">
        <w:r w:rsidRPr="00563892">
          <w:t>Typically, screenlines follow natural boundaries and barriers, such as rivers, streams, railroad tracks, and access controlled facilities, as deemed appropriate</w:t>
        </w:r>
      </w:ins>
      <w:ins w:id="140" w:author="Lupa, Mary" w:date="2016-04-27T13:44:00Z">
        <w:r w:rsidRPr="00563892">
          <w:t xml:space="preserve"> in each </w:t>
        </w:r>
        <w:commentRangeStart w:id="141"/>
        <w:r w:rsidRPr="00563892">
          <w:t>region</w:t>
        </w:r>
      </w:ins>
      <w:commentRangeEnd w:id="141"/>
      <w:ins w:id="142" w:author="Lupa, Mary" w:date="2016-04-27T14:05:00Z">
        <w:r w:rsidR="00740B95" w:rsidRPr="00563892">
          <w:rPr>
            <w:rStyle w:val="CommentReference"/>
            <w:rFonts w:eastAsia="Calibri"/>
            <w:sz w:val="22"/>
            <w:szCs w:val="22"/>
          </w:rPr>
          <w:commentReference w:id="141"/>
        </w:r>
      </w:ins>
      <w:ins w:id="143" w:author="Lupa, Mary" w:date="2016-04-27T13:39:00Z">
        <w:r w:rsidRPr="00563892">
          <w:t xml:space="preserve">. Cutlines are applied with different </w:t>
        </w:r>
      </w:ins>
      <w:ins w:id="144" w:author="Lupa, Mary" w:date="2016-04-27T13:45:00Z">
        <w:r w:rsidRPr="00563892">
          <w:t>goals</w:t>
        </w:r>
      </w:ins>
      <w:ins w:id="145" w:author="Lupa, Mary" w:date="2016-04-27T13:39:00Z">
        <w:r w:rsidRPr="00563892">
          <w:t>, and have been used to capture movements in particular corridors.</w:t>
        </w:r>
      </w:ins>
      <w:ins w:id="146" w:author="Lupa, Mary" w:date="2016-04-27T13:40:00Z">
        <w:r w:rsidRPr="00563892">
          <w:t xml:space="preserve"> Legacy screenlines and cutlines will be used in establishing the next generation</w:t>
        </w:r>
      </w:ins>
      <w:ins w:id="147" w:author="Lupa, Mary" w:date="2016-04-27T13:42:00Z">
        <w:r w:rsidRPr="00563892">
          <w:t xml:space="preserve"> of these key validation tools. The screenlines and cutlines will also be tied </w:t>
        </w:r>
      </w:ins>
      <w:ins w:id="148" w:author="Lupa, Mary" w:date="2016-04-27T13:43:00Z">
        <w:r w:rsidRPr="00563892">
          <w:t>to the location of permanent traffic counts, important transportation projects</w:t>
        </w:r>
      </w:ins>
      <w:ins w:id="149" w:author="Lupa, Mary" w:date="2016-04-27T13:44:00Z">
        <w:r w:rsidRPr="00563892">
          <w:t xml:space="preserve"> (past </w:t>
        </w:r>
      </w:ins>
      <w:ins w:id="150" w:author="Lupa, Mary" w:date="2016-04-27T13:45:00Z">
        <w:r w:rsidRPr="00563892">
          <w:t>and</w:t>
        </w:r>
      </w:ins>
      <w:ins w:id="151" w:author="Lupa, Mary" w:date="2016-04-27T13:44:00Z">
        <w:r w:rsidRPr="00563892">
          <w:t xml:space="preserve"> planned) and key corridors.</w:t>
        </w:r>
      </w:ins>
      <w:ins w:id="152" w:author="Lupa, Mary" w:date="2016-04-27T13:43:00Z">
        <w:r w:rsidRPr="00563892">
          <w:t xml:space="preserve">  </w:t>
        </w:r>
      </w:ins>
    </w:p>
    <w:p w14:paraId="744054AA" w14:textId="77777777" w:rsidR="006616DC" w:rsidRDefault="006616DC" w:rsidP="00BB22E6"/>
    <w:p w14:paraId="1E9938D6" w14:textId="16C25EC0" w:rsidR="006616DC" w:rsidRDefault="006616DC" w:rsidP="006616DC">
      <w:pPr>
        <w:pStyle w:val="Caption"/>
        <w:ind w:left="360"/>
      </w:pPr>
      <w:bookmarkStart w:id="153" w:name="_Toc451853769"/>
      <w:r>
        <w:t xml:space="preserve">Figure </w:t>
      </w:r>
      <w:fldSimple w:instr=" STYLEREF 1 \s ">
        <w:r w:rsidR="00F8097E">
          <w:rPr>
            <w:noProof/>
          </w:rPr>
          <w:t>3</w:t>
        </w:r>
      </w:fldSimple>
      <w:r>
        <w:noBreakHyphen/>
      </w:r>
      <w:fldSimple w:instr=" SEQ Figure \* ARABIC \s 1 ">
        <w:r w:rsidR="00F8097E">
          <w:rPr>
            <w:noProof/>
          </w:rPr>
          <w:t>2</w:t>
        </w:r>
      </w:fldSimple>
      <w:r>
        <w:t xml:space="preserve">: </w:t>
      </w:r>
      <w:r w:rsidR="00D117A1">
        <w:t xml:space="preserve">AWDT </w:t>
      </w:r>
      <w:r>
        <w:rPr>
          <w:bCs w:val="0"/>
        </w:rPr>
        <w:t>Traffic Count and Screenline Locations</w:t>
      </w:r>
      <w:bookmarkEnd w:id="153"/>
    </w:p>
    <w:p w14:paraId="62FCFD95" w14:textId="77777777" w:rsidR="006616DC" w:rsidRDefault="006616DC" w:rsidP="00BB22E6"/>
    <w:p w14:paraId="3242443B" w14:textId="77777777" w:rsidR="00F63E3C" w:rsidRDefault="00F63E3C" w:rsidP="00BB22E6"/>
    <w:p w14:paraId="33404EA5" w14:textId="77777777" w:rsidR="00F63E3C" w:rsidRDefault="00F63E3C" w:rsidP="00BB22E6"/>
    <w:p w14:paraId="4515E728" w14:textId="77777777" w:rsidR="00F63E3C" w:rsidRDefault="00F63E3C" w:rsidP="00BB22E6"/>
    <w:p w14:paraId="7451D3DA" w14:textId="77777777" w:rsidR="00F63E3C" w:rsidRDefault="00F63E3C" w:rsidP="00BB22E6"/>
    <w:p w14:paraId="023948BC" w14:textId="77777777" w:rsidR="00F63E3C" w:rsidRDefault="00F63E3C" w:rsidP="00BB22E6"/>
    <w:p w14:paraId="6AA8158F" w14:textId="77777777" w:rsidR="00F63E3C" w:rsidRDefault="00F63E3C" w:rsidP="00BB22E6"/>
    <w:p w14:paraId="4D4FF0CF" w14:textId="77777777" w:rsidR="00F63E3C" w:rsidRDefault="00F63E3C" w:rsidP="00BB22E6"/>
    <w:p w14:paraId="0ED60839" w14:textId="77777777" w:rsidR="00F63E3C" w:rsidRDefault="00F63E3C" w:rsidP="00BB22E6"/>
    <w:p w14:paraId="2858E28D" w14:textId="77777777" w:rsidR="00B57D64" w:rsidRPr="00F01B2B" w:rsidRDefault="00B57D64" w:rsidP="00BB22E6"/>
    <w:p w14:paraId="5E7E28BE" w14:textId="77777777" w:rsidR="00F01B2B" w:rsidRDefault="00F01B2B" w:rsidP="00F01B2B">
      <w:pPr>
        <w:pStyle w:val="Heading2"/>
      </w:pPr>
      <w:bookmarkStart w:id="154" w:name="_Toc451853659"/>
      <w:r>
        <w:t>Transit Networks</w:t>
      </w:r>
      <w:bookmarkEnd w:id="154"/>
    </w:p>
    <w:p w14:paraId="576C73FC" w14:textId="77777777" w:rsidR="00340661" w:rsidRDefault="00340661" w:rsidP="00340661">
      <w:pPr>
        <w:spacing w:after="0"/>
      </w:pPr>
      <w:r>
        <w:t>In this section, the CFRPM transit network approach will be presented as follows:</w:t>
      </w:r>
    </w:p>
    <w:p w14:paraId="76AA6D86" w14:textId="77777777" w:rsidR="00340661" w:rsidRDefault="00340661" w:rsidP="00340661">
      <w:pPr>
        <w:pStyle w:val="ListParagraph"/>
        <w:numPr>
          <w:ilvl w:val="0"/>
          <w:numId w:val="32"/>
        </w:numPr>
      </w:pPr>
      <w:r>
        <w:t>Transit system overview on the ground</w:t>
      </w:r>
    </w:p>
    <w:p w14:paraId="0338ABDD" w14:textId="77777777" w:rsidR="00340661" w:rsidRDefault="00340661" w:rsidP="00340661">
      <w:pPr>
        <w:pStyle w:val="ListParagraph"/>
        <w:numPr>
          <w:ilvl w:val="0"/>
          <w:numId w:val="32"/>
        </w:numPr>
      </w:pPr>
      <w:r>
        <w:t>Transit network components, coding and quality checks.</w:t>
      </w:r>
    </w:p>
    <w:p w14:paraId="474868FD" w14:textId="1E38FD27" w:rsidR="00DE6CFB" w:rsidRPr="00D117A1" w:rsidRDefault="00340661" w:rsidP="00DE6CFB">
      <w:r>
        <w:lastRenderedPageBreak/>
        <w:t xml:space="preserve">The CFRPM region contains multiple transit providers and services consistent with the multiple MPOs. The transit coverage is shown in </w:t>
      </w:r>
      <w:r w:rsidR="005471EC">
        <w:fldChar w:fldCharType="begin"/>
      </w:r>
      <w:r w:rsidR="005471EC">
        <w:instrText xml:space="preserve"> REF _Ref451786111 \h </w:instrText>
      </w:r>
      <w:r w:rsidR="005471EC">
        <w:fldChar w:fldCharType="separate"/>
      </w:r>
      <w:r w:rsidR="00F8097E">
        <w:t xml:space="preserve">Figure </w:t>
      </w:r>
      <w:r w:rsidR="00F8097E">
        <w:rPr>
          <w:noProof/>
        </w:rPr>
        <w:t>3</w:t>
      </w:r>
      <w:r w:rsidR="00F8097E">
        <w:noBreakHyphen/>
      </w:r>
      <w:r w:rsidR="00F8097E">
        <w:rPr>
          <w:noProof/>
        </w:rPr>
        <w:t>3</w:t>
      </w:r>
      <w:r w:rsidR="005471EC">
        <w:fldChar w:fldCharType="end"/>
      </w:r>
      <w:r>
        <w:t xml:space="preserve">.  </w:t>
      </w:r>
      <w:r w:rsidR="005471EC">
        <w:t xml:space="preserve">Each transit operator has a unique system name and corresponding mode operator number as </w:t>
      </w:r>
      <w:r w:rsidR="005471EC" w:rsidRPr="00D117A1">
        <w:t xml:space="preserve">shown in </w:t>
      </w:r>
      <w:r w:rsidR="00D117A1" w:rsidRPr="00D117A1">
        <w:fldChar w:fldCharType="begin"/>
      </w:r>
      <w:r w:rsidR="00D117A1" w:rsidRPr="00D117A1">
        <w:instrText xml:space="preserve"> REF _Ref451852850 \h </w:instrText>
      </w:r>
      <w:r w:rsidR="00D117A1" w:rsidRPr="00D117A1">
        <w:instrText xml:space="preserve"> \* MERGEFORMAT </w:instrText>
      </w:r>
      <w:r w:rsidR="00D117A1" w:rsidRPr="00D117A1">
        <w:fldChar w:fldCharType="separate"/>
      </w:r>
      <w:r w:rsidR="00F8097E" w:rsidRPr="00F8097E">
        <w:rPr>
          <w:rFonts w:eastAsia="Calibri" w:cs="Times New Roman"/>
          <w:bCs/>
        </w:rPr>
        <w:t xml:space="preserve">Table </w:t>
      </w:r>
      <w:r w:rsidR="00F8097E" w:rsidRPr="00F8097E">
        <w:rPr>
          <w:rFonts w:eastAsia="Calibri" w:cs="Times New Roman"/>
          <w:bCs/>
          <w:noProof/>
        </w:rPr>
        <w:t>3</w:t>
      </w:r>
      <w:r w:rsidR="00F8097E" w:rsidRPr="00F8097E">
        <w:rPr>
          <w:rFonts w:eastAsia="Calibri" w:cs="Times New Roman"/>
          <w:bCs/>
          <w:noProof/>
        </w:rPr>
        <w:noBreakHyphen/>
        <w:t>4</w:t>
      </w:r>
      <w:r w:rsidR="00D117A1" w:rsidRPr="00D117A1">
        <w:fldChar w:fldCharType="end"/>
      </w:r>
      <w:r w:rsidR="00D117A1" w:rsidRPr="00D117A1">
        <w:t>.</w:t>
      </w:r>
    </w:p>
    <w:p w14:paraId="22B0AF88" w14:textId="77777777" w:rsidR="00305801" w:rsidRDefault="00305801" w:rsidP="00DE6CFB"/>
    <w:p w14:paraId="1DE95CD8" w14:textId="3E4FA169" w:rsidR="00305801" w:rsidRDefault="00305801" w:rsidP="00305801">
      <w:pPr>
        <w:pStyle w:val="Caption"/>
      </w:pPr>
      <w:bookmarkStart w:id="155" w:name="_Ref451786111"/>
      <w:bookmarkStart w:id="156" w:name="_Toc451853770"/>
      <w:r>
        <w:t xml:space="preserve">Figure </w:t>
      </w:r>
      <w:fldSimple w:instr=" STYLEREF 1 \s ">
        <w:r w:rsidR="00F8097E">
          <w:rPr>
            <w:noProof/>
          </w:rPr>
          <w:t>3</w:t>
        </w:r>
      </w:fldSimple>
      <w:r>
        <w:noBreakHyphen/>
      </w:r>
      <w:fldSimple w:instr=" SEQ Figure \* ARABIC \s 1 ">
        <w:r w:rsidR="00F8097E">
          <w:rPr>
            <w:noProof/>
          </w:rPr>
          <w:t>3</w:t>
        </w:r>
      </w:fldSimple>
      <w:bookmarkEnd w:id="155"/>
      <w:r w:rsidR="005471EC">
        <w:t xml:space="preserve">: CFRPM </w:t>
      </w:r>
      <w:r w:rsidR="009307F0">
        <w:t xml:space="preserve">Regional </w:t>
      </w:r>
      <w:r w:rsidR="005471EC">
        <w:t>Transit Coverage</w:t>
      </w:r>
      <w:bookmarkEnd w:id="156"/>
    </w:p>
    <w:p w14:paraId="6F4AA6AE" w14:textId="77777777" w:rsidR="00305801" w:rsidRDefault="00305801" w:rsidP="00DE6CFB"/>
    <w:p w14:paraId="0ADF5A57" w14:textId="77777777" w:rsidR="005471EC" w:rsidRDefault="005471EC" w:rsidP="00DE6CFB"/>
    <w:p w14:paraId="3599656B" w14:textId="77777777" w:rsidR="005471EC" w:rsidRDefault="005471EC" w:rsidP="00DE6CFB"/>
    <w:p w14:paraId="58D47AFC" w14:textId="77777777" w:rsidR="005471EC" w:rsidRDefault="005471EC" w:rsidP="00DE6CFB"/>
    <w:p w14:paraId="6A7EE977" w14:textId="77777777" w:rsidR="005471EC" w:rsidRDefault="005471EC" w:rsidP="00DE6CFB"/>
    <w:p w14:paraId="21CF64DB" w14:textId="77777777" w:rsidR="005471EC" w:rsidRDefault="005471EC" w:rsidP="00DE6CFB"/>
    <w:p w14:paraId="2C5CEB3E" w14:textId="77777777" w:rsidR="005471EC" w:rsidRDefault="005471EC" w:rsidP="00DE6CFB"/>
    <w:p w14:paraId="03B98085" w14:textId="77777777" w:rsidR="005471EC" w:rsidRDefault="005471EC" w:rsidP="00DE6CFB"/>
    <w:p w14:paraId="7E841D5E" w14:textId="77777777" w:rsidR="005471EC" w:rsidRDefault="005471EC" w:rsidP="00DE6CFB"/>
    <w:p w14:paraId="2D67A20D" w14:textId="77777777" w:rsidR="005471EC" w:rsidRDefault="005471EC" w:rsidP="00DE6CFB"/>
    <w:p w14:paraId="7BC08CC8" w14:textId="3A0BA71C" w:rsidR="005471EC" w:rsidRDefault="005471EC" w:rsidP="005471EC">
      <w:pPr>
        <w:jc w:val="center"/>
        <w:rPr>
          <w:rFonts w:eastAsia="Calibri" w:cs="Times New Roman"/>
          <w:bCs/>
          <w:color w:val="4F81BD"/>
          <w:sz w:val="24"/>
          <w:szCs w:val="18"/>
        </w:rPr>
      </w:pPr>
      <w:bookmarkStart w:id="157" w:name="_Ref451852850"/>
      <w:bookmarkStart w:id="158" w:name="_Toc451853742"/>
      <w:r w:rsidRPr="00D551EC">
        <w:rPr>
          <w:rFonts w:eastAsia="Calibri" w:cs="Times New Roman"/>
          <w:bCs/>
          <w:color w:val="4F81BD"/>
          <w:sz w:val="24"/>
          <w:szCs w:val="18"/>
        </w:rPr>
        <w:t xml:space="preserve">Table </w:t>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STYLEREF 1 \s </w:instrText>
      </w:r>
      <w:r w:rsidRPr="00D551EC">
        <w:rPr>
          <w:rFonts w:eastAsia="Calibri" w:cs="Times New Roman"/>
          <w:bCs/>
          <w:color w:val="4F81BD"/>
          <w:sz w:val="24"/>
          <w:szCs w:val="18"/>
        </w:rPr>
        <w:fldChar w:fldCharType="separate"/>
      </w:r>
      <w:r w:rsidR="00F8097E">
        <w:rPr>
          <w:rFonts w:eastAsia="Calibri" w:cs="Times New Roman"/>
          <w:bCs/>
          <w:noProof/>
          <w:color w:val="4F81BD"/>
          <w:sz w:val="24"/>
          <w:szCs w:val="18"/>
        </w:rPr>
        <w:t>3</w:t>
      </w:r>
      <w:r w:rsidRPr="00D551EC">
        <w:rPr>
          <w:rFonts w:eastAsia="Calibri" w:cs="Times New Roman"/>
          <w:bCs/>
          <w:color w:val="4F81BD"/>
          <w:sz w:val="24"/>
          <w:szCs w:val="18"/>
        </w:rPr>
        <w:fldChar w:fldCharType="end"/>
      </w:r>
      <w:r w:rsidRPr="00D551EC">
        <w:rPr>
          <w:rFonts w:eastAsia="Calibri" w:cs="Times New Roman"/>
          <w:bCs/>
          <w:color w:val="4F81BD"/>
          <w:sz w:val="24"/>
          <w:szCs w:val="18"/>
        </w:rPr>
        <w:noBreakHyphen/>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SEQ Table \* ARABIC \s 1 </w:instrText>
      </w:r>
      <w:r w:rsidRPr="00D551EC">
        <w:rPr>
          <w:rFonts w:eastAsia="Calibri" w:cs="Times New Roman"/>
          <w:bCs/>
          <w:color w:val="4F81BD"/>
          <w:sz w:val="24"/>
          <w:szCs w:val="18"/>
        </w:rPr>
        <w:fldChar w:fldCharType="separate"/>
      </w:r>
      <w:r w:rsidR="00F8097E">
        <w:rPr>
          <w:rFonts w:eastAsia="Calibri" w:cs="Times New Roman"/>
          <w:bCs/>
          <w:noProof/>
          <w:color w:val="4F81BD"/>
          <w:sz w:val="24"/>
          <w:szCs w:val="18"/>
        </w:rPr>
        <w:t>4</w:t>
      </w:r>
      <w:r w:rsidRPr="00D551EC">
        <w:rPr>
          <w:rFonts w:eastAsia="Calibri" w:cs="Times New Roman"/>
          <w:bCs/>
          <w:color w:val="4F81BD"/>
          <w:sz w:val="24"/>
          <w:szCs w:val="18"/>
        </w:rPr>
        <w:fldChar w:fldCharType="end"/>
      </w:r>
      <w:bookmarkEnd w:id="157"/>
      <w:r>
        <w:rPr>
          <w:rFonts w:eastAsia="Calibri" w:cs="Times New Roman"/>
          <w:bCs/>
          <w:color w:val="4F81BD"/>
          <w:sz w:val="24"/>
          <w:szCs w:val="18"/>
        </w:rPr>
        <w:t>: CFRPM Version 6.01 Transit Modes and Operators</w:t>
      </w:r>
      <w:bookmarkEnd w:id="158"/>
    </w:p>
    <w:p w14:paraId="42E715E8" w14:textId="6ADDB067" w:rsidR="00B257A3" w:rsidRDefault="00B257A3" w:rsidP="005471EC">
      <w:pPr>
        <w:jc w:val="center"/>
      </w:pPr>
      <w:r w:rsidRPr="001079F0">
        <w:rPr>
          <w:noProof/>
          <w:szCs w:val="24"/>
        </w:rPr>
        <w:drawing>
          <wp:inline distT="0" distB="0" distL="0" distR="0" wp14:anchorId="364045F1" wp14:editId="479CF131">
            <wp:extent cx="5267325" cy="1409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1409700"/>
                    </a:xfrm>
                    <a:prstGeom prst="rect">
                      <a:avLst/>
                    </a:prstGeom>
                    <a:noFill/>
                    <a:ln>
                      <a:noFill/>
                    </a:ln>
                  </pic:spPr>
                </pic:pic>
              </a:graphicData>
            </a:graphic>
          </wp:inline>
        </w:drawing>
      </w:r>
    </w:p>
    <w:p w14:paraId="29134AFC" w14:textId="77777777" w:rsidR="009E5C60" w:rsidRDefault="009E5C60" w:rsidP="005471EC">
      <w:pPr>
        <w:jc w:val="center"/>
      </w:pPr>
    </w:p>
    <w:p w14:paraId="324EF940" w14:textId="77777777" w:rsidR="009E5C60" w:rsidRDefault="009E5C60" w:rsidP="009E5C60">
      <w:pPr>
        <w:pStyle w:val="Heading3"/>
      </w:pPr>
      <w:bookmarkStart w:id="159" w:name="_Toc451853660"/>
      <w:r>
        <w:t>Transit Route Coding</w:t>
      </w:r>
      <w:bookmarkEnd w:id="159"/>
    </w:p>
    <w:p w14:paraId="1ADD6C19" w14:textId="77777777" w:rsidR="0017149D" w:rsidRDefault="0017149D" w:rsidP="0017149D">
      <w:pPr>
        <w:pStyle w:val="ListParagraph"/>
        <w:numPr>
          <w:ilvl w:val="0"/>
          <w:numId w:val="17"/>
        </w:numPr>
      </w:pPr>
      <w:r>
        <w:t xml:space="preserve">What year &amp; month are the routes from?  </w:t>
      </w:r>
    </w:p>
    <w:p w14:paraId="00468A7C" w14:textId="77777777" w:rsidR="0017149D" w:rsidRDefault="0017149D" w:rsidP="0017149D">
      <w:pPr>
        <w:pStyle w:val="ListParagraph"/>
        <w:numPr>
          <w:ilvl w:val="0"/>
          <w:numId w:val="17"/>
        </w:numPr>
      </w:pPr>
      <w:r>
        <w:t>What are the modes coded?</w:t>
      </w:r>
    </w:p>
    <w:p w14:paraId="45C2AE82" w14:textId="60FF56A7" w:rsidR="0017149D" w:rsidRDefault="0017149D" w:rsidP="0017149D">
      <w:pPr>
        <w:pStyle w:val="ListParagraph"/>
        <w:numPr>
          <w:ilvl w:val="0"/>
          <w:numId w:val="17"/>
        </w:numPr>
      </w:pPr>
      <w:r>
        <w:t xml:space="preserve">How many routes </w:t>
      </w:r>
      <w:r w:rsidR="006022C6">
        <w:t xml:space="preserve">are </w:t>
      </w:r>
      <w:r>
        <w:t>coded?</w:t>
      </w:r>
    </w:p>
    <w:p w14:paraId="24400BD2" w14:textId="77777777" w:rsidR="0017149D" w:rsidRDefault="0017149D" w:rsidP="0017149D">
      <w:pPr>
        <w:pStyle w:val="ListParagraph"/>
        <w:numPr>
          <w:ilvl w:val="0"/>
          <w:numId w:val="17"/>
        </w:numPr>
      </w:pPr>
      <w:r>
        <w:t>List of routes including route name, route ID and their peak and offpeak headways so they can be referenced</w:t>
      </w:r>
    </w:p>
    <w:p w14:paraId="4ADB1237" w14:textId="77777777" w:rsidR="0017149D" w:rsidRDefault="0017149D" w:rsidP="0017149D">
      <w:pPr>
        <w:pStyle w:val="ListParagraph"/>
        <w:numPr>
          <w:ilvl w:val="1"/>
          <w:numId w:val="17"/>
        </w:numPr>
      </w:pPr>
      <w:r>
        <w:lastRenderedPageBreak/>
        <w:t>Pdfs of the online route info for reference</w:t>
      </w:r>
    </w:p>
    <w:p w14:paraId="6948DE3A" w14:textId="77777777" w:rsidR="0017149D" w:rsidRPr="0017149D" w:rsidRDefault="0017149D" w:rsidP="0017149D">
      <w:pPr>
        <w:pStyle w:val="ListParagraph"/>
        <w:numPr>
          <w:ilvl w:val="0"/>
          <w:numId w:val="17"/>
        </w:numPr>
      </w:pPr>
      <w:r>
        <w:rPr>
          <w:rFonts w:asciiTheme="majorHAnsi" w:hAnsiTheme="majorHAnsi"/>
        </w:rPr>
        <w:t>What fare is used?</w:t>
      </w:r>
    </w:p>
    <w:p w14:paraId="3151F851" w14:textId="77777777" w:rsidR="0017149D" w:rsidRPr="009307F0" w:rsidRDefault="0017149D" w:rsidP="0017149D">
      <w:pPr>
        <w:pStyle w:val="ListParagraph"/>
        <w:numPr>
          <w:ilvl w:val="1"/>
          <w:numId w:val="17"/>
        </w:numPr>
      </w:pPr>
      <w:r>
        <w:rPr>
          <w:rFonts w:asciiTheme="majorHAnsi" w:hAnsiTheme="majorHAnsi"/>
        </w:rPr>
        <w:t>How was the fare calculated</w:t>
      </w:r>
    </w:p>
    <w:p w14:paraId="4B9B6A8E" w14:textId="77777777" w:rsidR="009307F0" w:rsidRPr="009307F0" w:rsidRDefault="009307F0" w:rsidP="009307F0">
      <w:pPr>
        <w:pStyle w:val="ListParagraph"/>
        <w:ind w:left="1440"/>
      </w:pPr>
    </w:p>
    <w:p w14:paraId="052CA0B8" w14:textId="1DD5DA2B" w:rsidR="009307F0" w:rsidRDefault="009307F0" w:rsidP="009307F0">
      <w:pPr>
        <w:ind w:left="360"/>
        <w:jc w:val="center"/>
        <w:rPr>
          <w:rFonts w:eastAsia="Calibri" w:cs="Times New Roman"/>
          <w:bCs/>
          <w:color w:val="4F81BD"/>
          <w:sz w:val="24"/>
          <w:szCs w:val="18"/>
        </w:rPr>
      </w:pPr>
      <w:bookmarkStart w:id="160" w:name="_Toc451853743"/>
      <w:r w:rsidRPr="009307F0">
        <w:rPr>
          <w:rFonts w:eastAsia="Calibri" w:cs="Times New Roman"/>
          <w:bCs/>
          <w:color w:val="4F81BD"/>
          <w:sz w:val="24"/>
          <w:szCs w:val="18"/>
        </w:rPr>
        <w:t xml:space="preserve">Table </w:t>
      </w:r>
      <w:r w:rsidRPr="009307F0">
        <w:rPr>
          <w:rFonts w:eastAsia="Calibri" w:cs="Times New Roman"/>
          <w:bCs/>
          <w:color w:val="4F81BD"/>
          <w:sz w:val="24"/>
          <w:szCs w:val="18"/>
        </w:rPr>
        <w:fldChar w:fldCharType="begin"/>
      </w:r>
      <w:r w:rsidRPr="009307F0">
        <w:rPr>
          <w:rFonts w:eastAsia="Calibri" w:cs="Times New Roman"/>
          <w:bCs/>
          <w:color w:val="4F81BD"/>
          <w:sz w:val="24"/>
          <w:szCs w:val="18"/>
        </w:rPr>
        <w:instrText xml:space="preserve"> STYLEREF 1 \s </w:instrText>
      </w:r>
      <w:r w:rsidRPr="009307F0">
        <w:rPr>
          <w:rFonts w:eastAsia="Calibri" w:cs="Times New Roman"/>
          <w:bCs/>
          <w:color w:val="4F81BD"/>
          <w:sz w:val="24"/>
          <w:szCs w:val="18"/>
        </w:rPr>
        <w:fldChar w:fldCharType="separate"/>
      </w:r>
      <w:r w:rsidR="00F8097E">
        <w:rPr>
          <w:rFonts w:eastAsia="Calibri" w:cs="Times New Roman"/>
          <w:bCs/>
          <w:noProof/>
          <w:color w:val="4F81BD"/>
          <w:sz w:val="24"/>
          <w:szCs w:val="18"/>
        </w:rPr>
        <w:t>3</w:t>
      </w:r>
      <w:r w:rsidRPr="009307F0">
        <w:rPr>
          <w:rFonts w:eastAsia="Calibri" w:cs="Times New Roman"/>
          <w:bCs/>
          <w:color w:val="4F81BD"/>
          <w:sz w:val="24"/>
          <w:szCs w:val="18"/>
        </w:rPr>
        <w:fldChar w:fldCharType="end"/>
      </w:r>
      <w:r w:rsidRPr="009307F0">
        <w:rPr>
          <w:rFonts w:eastAsia="Calibri" w:cs="Times New Roman"/>
          <w:bCs/>
          <w:color w:val="4F81BD"/>
          <w:sz w:val="24"/>
          <w:szCs w:val="18"/>
        </w:rPr>
        <w:noBreakHyphen/>
      </w:r>
      <w:r w:rsidRPr="009307F0">
        <w:rPr>
          <w:rFonts w:eastAsia="Calibri" w:cs="Times New Roman"/>
          <w:bCs/>
          <w:color w:val="4F81BD"/>
          <w:sz w:val="24"/>
          <w:szCs w:val="18"/>
        </w:rPr>
        <w:fldChar w:fldCharType="begin"/>
      </w:r>
      <w:r w:rsidRPr="009307F0">
        <w:rPr>
          <w:rFonts w:eastAsia="Calibri" w:cs="Times New Roman"/>
          <w:bCs/>
          <w:color w:val="4F81BD"/>
          <w:sz w:val="24"/>
          <w:szCs w:val="18"/>
        </w:rPr>
        <w:instrText xml:space="preserve"> SEQ Table \* ARABIC \s 1 </w:instrText>
      </w:r>
      <w:r w:rsidRPr="009307F0">
        <w:rPr>
          <w:rFonts w:eastAsia="Calibri" w:cs="Times New Roman"/>
          <w:bCs/>
          <w:color w:val="4F81BD"/>
          <w:sz w:val="24"/>
          <w:szCs w:val="18"/>
        </w:rPr>
        <w:fldChar w:fldCharType="separate"/>
      </w:r>
      <w:r w:rsidR="00F8097E">
        <w:rPr>
          <w:rFonts w:eastAsia="Calibri" w:cs="Times New Roman"/>
          <w:bCs/>
          <w:noProof/>
          <w:color w:val="4F81BD"/>
          <w:sz w:val="24"/>
          <w:szCs w:val="18"/>
        </w:rPr>
        <w:t>5</w:t>
      </w:r>
      <w:r w:rsidRPr="009307F0">
        <w:rPr>
          <w:rFonts w:eastAsia="Calibri" w:cs="Times New Roman"/>
          <w:bCs/>
          <w:color w:val="4F81BD"/>
          <w:sz w:val="24"/>
          <w:szCs w:val="18"/>
        </w:rPr>
        <w:fldChar w:fldCharType="end"/>
      </w:r>
      <w:r w:rsidRPr="009307F0">
        <w:rPr>
          <w:rFonts w:eastAsia="Calibri" w:cs="Times New Roman"/>
          <w:bCs/>
          <w:color w:val="4F81BD"/>
          <w:sz w:val="24"/>
          <w:szCs w:val="18"/>
        </w:rPr>
        <w:t>: CFRPM Transit</w:t>
      </w:r>
      <w:r w:rsidR="00F96FB9">
        <w:rPr>
          <w:rFonts w:eastAsia="Calibri" w:cs="Times New Roman"/>
          <w:bCs/>
          <w:color w:val="4F81BD"/>
          <w:sz w:val="24"/>
          <w:szCs w:val="18"/>
        </w:rPr>
        <w:t xml:space="preserve"> Service by Provider</w:t>
      </w:r>
      <w:r w:rsidR="00E0253E">
        <w:rPr>
          <w:rFonts w:eastAsia="Calibri" w:cs="Times New Roman"/>
          <w:bCs/>
          <w:color w:val="4F81BD"/>
          <w:sz w:val="24"/>
          <w:szCs w:val="18"/>
        </w:rPr>
        <w:t xml:space="preserve"> with Headways</w:t>
      </w:r>
      <w:bookmarkEnd w:id="160"/>
    </w:p>
    <w:p w14:paraId="762DD42C" w14:textId="77777777" w:rsidR="00F96FB9" w:rsidRDefault="00F96FB9" w:rsidP="009307F0">
      <w:pPr>
        <w:ind w:left="360"/>
        <w:jc w:val="center"/>
        <w:rPr>
          <w:rFonts w:eastAsia="Calibri" w:cs="Times New Roman"/>
          <w:bCs/>
          <w:color w:val="4F81BD"/>
          <w:sz w:val="24"/>
          <w:szCs w:val="18"/>
        </w:rPr>
      </w:pPr>
    </w:p>
    <w:p w14:paraId="22537104" w14:textId="77777777" w:rsidR="00F96FB9" w:rsidRDefault="00F96FB9" w:rsidP="009307F0">
      <w:pPr>
        <w:ind w:left="360"/>
        <w:jc w:val="center"/>
        <w:rPr>
          <w:rFonts w:eastAsia="Calibri" w:cs="Times New Roman"/>
          <w:bCs/>
          <w:color w:val="4F81BD"/>
          <w:sz w:val="24"/>
          <w:szCs w:val="18"/>
        </w:rPr>
      </w:pPr>
    </w:p>
    <w:p w14:paraId="762368D6" w14:textId="77777777" w:rsidR="00F96FB9" w:rsidRDefault="00F96FB9" w:rsidP="009307F0">
      <w:pPr>
        <w:ind w:left="360"/>
        <w:jc w:val="center"/>
        <w:rPr>
          <w:rFonts w:eastAsia="Calibri" w:cs="Times New Roman"/>
          <w:bCs/>
          <w:color w:val="4F81BD"/>
          <w:sz w:val="24"/>
          <w:szCs w:val="18"/>
        </w:rPr>
      </w:pPr>
    </w:p>
    <w:p w14:paraId="4779D766" w14:textId="77777777" w:rsidR="00F96FB9" w:rsidRDefault="00F96FB9" w:rsidP="009307F0">
      <w:pPr>
        <w:ind w:left="360"/>
        <w:jc w:val="center"/>
        <w:rPr>
          <w:rFonts w:eastAsia="Calibri" w:cs="Times New Roman"/>
          <w:bCs/>
          <w:color w:val="4F81BD"/>
          <w:sz w:val="24"/>
          <w:szCs w:val="18"/>
        </w:rPr>
      </w:pPr>
    </w:p>
    <w:p w14:paraId="28492F0F" w14:textId="77777777" w:rsidR="00F96FB9" w:rsidRDefault="00F96FB9" w:rsidP="009307F0">
      <w:pPr>
        <w:ind w:left="360"/>
        <w:jc w:val="center"/>
        <w:rPr>
          <w:rFonts w:eastAsia="Calibri" w:cs="Times New Roman"/>
          <w:bCs/>
          <w:color w:val="4F81BD"/>
          <w:sz w:val="24"/>
          <w:szCs w:val="18"/>
        </w:rPr>
      </w:pPr>
    </w:p>
    <w:p w14:paraId="1A9F2579" w14:textId="0FA0F368" w:rsidR="00F96FB9" w:rsidRDefault="00F96FB9" w:rsidP="009307F0">
      <w:pPr>
        <w:ind w:left="360"/>
        <w:jc w:val="center"/>
        <w:rPr>
          <w:rFonts w:eastAsia="Calibri" w:cs="Times New Roman"/>
          <w:bCs/>
          <w:color w:val="4F81BD"/>
          <w:sz w:val="24"/>
          <w:szCs w:val="18"/>
        </w:rPr>
      </w:pPr>
      <w:bookmarkStart w:id="161" w:name="_Toc451853744"/>
      <w:r w:rsidRPr="009307F0">
        <w:rPr>
          <w:rFonts w:eastAsia="Calibri" w:cs="Times New Roman"/>
          <w:bCs/>
          <w:color w:val="4F81BD"/>
          <w:sz w:val="24"/>
          <w:szCs w:val="18"/>
        </w:rPr>
        <w:t xml:space="preserve">Table </w:t>
      </w:r>
      <w:r w:rsidRPr="009307F0">
        <w:rPr>
          <w:rFonts w:eastAsia="Calibri" w:cs="Times New Roman"/>
          <w:bCs/>
          <w:color w:val="4F81BD"/>
          <w:sz w:val="24"/>
          <w:szCs w:val="18"/>
        </w:rPr>
        <w:fldChar w:fldCharType="begin"/>
      </w:r>
      <w:r w:rsidRPr="009307F0">
        <w:rPr>
          <w:rFonts w:eastAsia="Calibri" w:cs="Times New Roman"/>
          <w:bCs/>
          <w:color w:val="4F81BD"/>
          <w:sz w:val="24"/>
          <w:szCs w:val="18"/>
        </w:rPr>
        <w:instrText xml:space="preserve"> STYLEREF 1 \s </w:instrText>
      </w:r>
      <w:r w:rsidRPr="009307F0">
        <w:rPr>
          <w:rFonts w:eastAsia="Calibri" w:cs="Times New Roman"/>
          <w:bCs/>
          <w:color w:val="4F81BD"/>
          <w:sz w:val="24"/>
          <w:szCs w:val="18"/>
        </w:rPr>
        <w:fldChar w:fldCharType="separate"/>
      </w:r>
      <w:r w:rsidR="00F8097E">
        <w:rPr>
          <w:rFonts w:eastAsia="Calibri" w:cs="Times New Roman"/>
          <w:bCs/>
          <w:noProof/>
          <w:color w:val="4F81BD"/>
          <w:sz w:val="24"/>
          <w:szCs w:val="18"/>
        </w:rPr>
        <w:t>3</w:t>
      </w:r>
      <w:r w:rsidRPr="009307F0">
        <w:rPr>
          <w:rFonts w:eastAsia="Calibri" w:cs="Times New Roman"/>
          <w:bCs/>
          <w:color w:val="4F81BD"/>
          <w:sz w:val="24"/>
          <w:szCs w:val="18"/>
        </w:rPr>
        <w:fldChar w:fldCharType="end"/>
      </w:r>
      <w:r w:rsidRPr="009307F0">
        <w:rPr>
          <w:rFonts w:eastAsia="Calibri" w:cs="Times New Roman"/>
          <w:bCs/>
          <w:color w:val="4F81BD"/>
          <w:sz w:val="24"/>
          <w:szCs w:val="18"/>
        </w:rPr>
        <w:noBreakHyphen/>
      </w:r>
      <w:r w:rsidRPr="009307F0">
        <w:rPr>
          <w:rFonts w:eastAsia="Calibri" w:cs="Times New Roman"/>
          <w:bCs/>
          <w:color w:val="4F81BD"/>
          <w:sz w:val="24"/>
          <w:szCs w:val="18"/>
        </w:rPr>
        <w:fldChar w:fldCharType="begin"/>
      </w:r>
      <w:r w:rsidRPr="009307F0">
        <w:rPr>
          <w:rFonts w:eastAsia="Calibri" w:cs="Times New Roman"/>
          <w:bCs/>
          <w:color w:val="4F81BD"/>
          <w:sz w:val="24"/>
          <w:szCs w:val="18"/>
        </w:rPr>
        <w:instrText xml:space="preserve"> SEQ Table \* ARABIC \s 1 </w:instrText>
      </w:r>
      <w:r w:rsidRPr="009307F0">
        <w:rPr>
          <w:rFonts w:eastAsia="Calibri" w:cs="Times New Roman"/>
          <w:bCs/>
          <w:color w:val="4F81BD"/>
          <w:sz w:val="24"/>
          <w:szCs w:val="18"/>
        </w:rPr>
        <w:fldChar w:fldCharType="separate"/>
      </w:r>
      <w:r w:rsidR="00F8097E">
        <w:rPr>
          <w:rFonts w:eastAsia="Calibri" w:cs="Times New Roman"/>
          <w:bCs/>
          <w:noProof/>
          <w:color w:val="4F81BD"/>
          <w:sz w:val="24"/>
          <w:szCs w:val="18"/>
        </w:rPr>
        <w:t>6</w:t>
      </w:r>
      <w:r w:rsidRPr="009307F0">
        <w:rPr>
          <w:rFonts w:eastAsia="Calibri" w:cs="Times New Roman"/>
          <w:bCs/>
          <w:color w:val="4F81BD"/>
          <w:sz w:val="24"/>
          <w:szCs w:val="18"/>
        </w:rPr>
        <w:fldChar w:fldCharType="end"/>
      </w:r>
      <w:r w:rsidRPr="009307F0">
        <w:rPr>
          <w:rFonts w:eastAsia="Calibri" w:cs="Times New Roman"/>
          <w:bCs/>
          <w:color w:val="4F81BD"/>
          <w:sz w:val="24"/>
          <w:szCs w:val="18"/>
        </w:rPr>
        <w:t xml:space="preserve">: </w:t>
      </w:r>
      <w:r>
        <w:rPr>
          <w:rFonts w:eastAsia="Calibri" w:cs="Times New Roman"/>
          <w:bCs/>
          <w:color w:val="4F81BD"/>
          <w:sz w:val="24"/>
          <w:szCs w:val="18"/>
        </w:rPr>
        <w:t>Fare Structure for Transit Travel</w:t>
      </w:r>
      <w:r w:rsidRPr="00F96FB9">
        <w:rPr>
          <w:rFonts w:eastAsia="Calibri" w:cs="Times New Roman"/>
          <w:bCs/>
          <w:color w:val="4F81BD"/>
          <w:sz w:val="24"/>
          <w:szCs w:val="18"/>
        </w:rPr>
        <w:t xml:space="preserve"> </w:t>
      </w:r>
      <w:r>
        <w:rPr>
          <w:rFonts w:eastAsia="Calibri" w:cs="Times New Roman"/>
          <w:bCs/>
          <w:color w:val="4F81BD"/>
          <w:sz w:val="24"/>
          <w:szCs w:val="18"/>
        </w:rPr>
        <w:t>by Provider</w:t>
      </w:r>
      <w:bookmarkEnd w:id="161"/>
    </w:p>
    <w:p w14:paraId="301F66D5" w14:textId="77777777" w:rsidR="00E0253E" w:rsidRDefault="00E0253E" w:rsidP="009307F0">
      <w:pPr>
        <w:ind w:left="360"/>
        <w:jc w:val="center"/>
        <w:rPr>
          <w:rFonts w:eastAsia="Calibri" w:cs="Times New Roman"/>
          <w:bCs/>
          <w:color w:val="4F81BD"/>
          <w:sz w:val="24"/>
          <w:szCs w:val="18"/>
        </w:rPr>
      </w:pPr>
    </w:p>
    <w:p w14:paraId="3FB8D099" w14:textId="77777777" w:rsidR="00E0253E" w:rsidRDefault="00E0253E" w:rsidP="009307F0">
      <w:pPr>
        <w:ind w:left="360"/>
        <w:jc w:val="center"/>
        <w:rPr>
          <w:rFonts w:eastAsia="Calibri" w:cs="Times New Roman"/>
          <w:bCs/>
          <w:color w:val="4F81BD"/>
          <w:sz w:val="24"/>
          <w:szCs w:val="18"/>
        </w:rPr>
      </w:pPr>
    </w:p>
    <w:p w14:paraId="3D862499" w14:textId="77777777" w:rsidR="00E0253E" w:rsidRDefault="00E0253E" w:rsidP="009307F0">
      <w:pPr>
        <w:ind w:left="360"/>
        <w:jc w:val="center"/>
        <w:rPr>
          <w:rFonts w:eastAsia="Calibri" w:cs="Times New Roman"/>
          <w:bCs/>
          <w:color w:val="4F81BD"/>
          <w:sz w:val="24"/>
          <w:szCs w:val="18"/>
        </w:rPr>
      </w:pPr>
    </w:p>
    <w:p w14:paraId="5E36D593" w14:textId="77777777" w:rsidR="00E0253E" w:rsidRDefault="00E0253E" w:rsidP="009307F0">
      <w:pPr>
        <w:ind w:left="360"/>
        <w:jc w:val="center"/>
        <w:rPr>
          <w:rFonts w:eastAsia="Calibri" w:cs="Times New Roman"/>
          <w:bCs/>
          <w:color w:val="4F81BD"/>
          <w:sz w:val="24"/>
          <w:szCs w:val="18"/>
        </w:rPr>
      </w:pPr>
    </w:p>
    <w:p w14:paraId="3027418B" w14:textId="77777777" w:rsidR="00E0253E" w:rsidRDefault="00E0253E" w:rsidP="009307F0">
      <w:pPr>
        <w:ind w:left="360"/>
        <w:jc w:val="center"/>
        <w:rPr>
          <w:rFonts w:eastAsia="Calibri" w:cs="Times New Roman"/>
          <w:bCs/>
          <w:color w:val="4F81BD"/>
          <w:sz w:val="24"/>
          <w:szCs w:val="18"/>
        </w:rPr>
      </w:pPr>
    </w:p>
    <w:p w14:paraId="6D0A41AB" w14:textId="77777777" w:rsidR="00E0253E" w:rsidRPr="0017149D" w:rsidRDefault="00E0253E" w:rsidP="009307F0">
      <w:pPr>
        <w:ind w:left="360"/>
        <w:jc w:val="center"/>
      </w:pPr>
    </w:p>
    <w:p w14:paraId="7D6562FA" w14:textId="61BD2A37" w:rsidR="0017149D" w:rsidRDefault="0017149D" w:rsidP="0017149D">
      <w:pPr>
        <w:pStyle w:val="Heading3"/>
      </w:pPr>
      <w:bookmarkStart w:id="162" w:name="_Toc451853661"/>
      <w:r>
        <w:t>Transit Speeds</w:t>
      </w:r>
      <w:bookmarkEnd w:id="162"/>
    </w:p>
    <w:p w14:paraId="13649F56" w14:textId="77777777" w:rsidR="00AB2FEE" w:rsidRDefault="00AB2FEE" w:rsidP="003D5460">
      <w:pPr>
        <w:pStyle w:val="ListParagraph"/>
        <w:numPr>
          <w:ilvl w:val="0"/>
          <w:numId w:val="21"/>
        </w:numPr>
      </w:pPr>
      <w:r>
        <w:t>What speed functions are being used?</w:t>
      </w:r>
    </w:p>
    <w:p w14:paraId="7D02F494" w14:textId="77777777" w:rsidR="00AB2FEE" w:rsidRPr="00AB2FEE" w:rsidRDefault="00AB2FEE" w:rsidP="003D5460">
      <w:pPr>
        <w:pStyle w:val="ListParagraph"/>
        <w:numPr>
          <w:ilvl w:val="0"/>
          <w:numId w:val="21"/>
        </w:numPr>
      </w:pPr>
      <w:r>
        <w:t>How were they developed/adjusted/calibrated?</w:t>
      </w:r>
    </w:p>
    <w:p w14:paraId="061B9A2F" w14:textId="77777777" w:rsidR="0017149D" w:rsidRPr="0058071F" w:rsidRDefault="0017149D" w:rsidP="0017149D">
      <w:pPr>
        <w:pStyle w:val="Heading3"/>
      </w:pPr>
      <w:bookmarkStart w:id="163" w:name="_Toc451853662"/>
      <w:r w:rsidRPr="0058071F">
        <w:t>Development and Checking of Transit Paths</w:t>
      </w:r>
      <w:bookmarkEnd w:id="163"/>
    </w:p>
    <w:p w14:paraId="1D010133" w14:textId="77777777" w:rsidR="0017149D" w:rsidRDefault="00AB2FEE" w:rsidP="0022326E">
      <w:pPr>
        <w:pStyle w:val="ListParagraph"/>
        <w:numPr>
          <w:ilvl w:val="0"/>
          <w:numId w:val="19"/>
        </w:numPr>
      </w:pPr>
      <w:r>
        <w:t>A description of how the paths were verified in the model</w:t>
      </w:r>
    </w:p>
    <w:p w14:paraId="126BE0FA" w14:textId="77777777" w:rsidR="0022326E" w:rsidRDefault="0022326E" w:rsidP="0022326E">
      <w:pPr>
        <w:pStyle w:val="ListParagraph"/>
        <w:numPr>
          <w:ilvl w:val="0"/>
          <w:numId w:val="19"/>
        </w:numPr>
      </w:pPr>
      <w:r>
        <w:t>What path builder setting and weights are being assumed</w:t>
      </w:r>
    </w:p>
    <w:p w14:paraId="5ABCA07E" w14:textId="77777777" w:rsidR="004D4D5E" w:rsidRDefault="004D4D5E" w:rsidP="00F80CBE">
      <w:pPr>
        <w:pStyle w:val="ListParagraph"/>
      </w:pPr>
    </w:p>
    <w:p w14:paraId="1D3B7B9B" w14:textId="77777777" w:rsidR="0017149D" w:rsidRPr="0058071F" w:rsidRDefault="0017149D" w:rsidP="0017149D">
      <w:pPr>
        <w:pStyle w:val="Heading3"/>
      </w:pPr>
      <w:bookmarkStart w:id="164" w:name="_Toc451853663"/>
      <w:r w:rsidRPr="0058071F">
        <w:t>Access Links</w:t>
      </w:r>
      <w:bookmarkEnd w:id="164"/>
    </w:p>
    <w:p w14:paraId="1BB872AF" w14:textId="77777777" w:rsidR="0017149D" w:rsidRDefault="0022326E" w:rsidP="0022326E">
      <w:pPr>
        <w:pStyle w:val="ListParagraph"/>
        <w:numPr>
          <w:ilvl w:val="0"/>
          <w:numId w:val="18"/>
        </w:numPr>
      </w:pPr>
      <w:r>
        <w:t>Details on how are access links coded in the model?</w:t>
      </w:r>
    </w:p>
    <w:p w14:paraId="0876E5B3" w14:textId="77777777" w:rsidR="0017149D" w:rsidRDefault="0022326E" w:rsidP="0034305E">
      <w:pPr>
        <w:pStyle w:val="ListParagraph"/>
        <w:numPr>
          <w:ilvl w:val="0"/>
          <w:numId w:val="18"/>
        </w:numPr>
      </w:pPr>
      <w:r>
        <w:t>Included should be a table of the access link coding values and a picture of what they represent</w:t>
      </w:r>
    </w:p>
    <w:p w14:paraId="7F61EE4D" w14:textId="0BBD9E98" w:rsidR="00F80CBE" w:rsidRPr="0017149D" w:rsidRDefault="00F80CBE" w:rsidP="008E6B57">
      <w:pPr>
        <w:pStyle w:val="Caption"/>
      </w:pPr>
      <w:bookmarkStart w:id="165" w:name="_Toc451853745"/>
      <w:r w:rsidRPr="009307F0">
        <w:lastRenderedPageBreak/>
        <w:t xml:space="preserve">Table </w:t>
      </w:r>
      <w:fldSimple w:instr=" STYLEREF 1 \s ">
        <w:r w:rsidR="00F8097E">
          <w:rPr>
            <w:noProof/>
          </w:rPr>
          <w:t>3</w:t>
        </w:r>
      </w:fldSimple>
      <w:r w:rsidRPr="009307F0">
        <w:noBreakHyphen/>
      </w:r>
      <w:fldSimple w:instr=" SEQ Table \* ARABIC \s 1 ">
        <w:r w:rsidR="00F8097E">
          <w:rPr>
            <w:noProof/>
          </w:rPr>
          <w:t>7</w:t>
        </w:r>
      </w:fldSimple>
      <w:r w:rsidRPr="009307F0">
        <w:t xml:space="preserve">: </w:t>
      </w:r>
      <w:r>
        <w:t>Transit Access Link Coding Values</w:t>
      </w:r>
      <w:bookmarkEnd w:id="165"/>
    </w:p>
    <w:p w14:paraId="7A34E71F" w14:textId="77777777" w:rsidR="00967509" w:rsidRDefault="00967509" w:rsidP="004C43C7"/>
    <w:p w14:paraId="36D65AFF" w14:textId="77777777" w:rsidR="00596DBD" w:rsidRDefault="00596DBD" w:rsidP="004C43C7"/>
    <w:p w14:paraId="586DBCC8" w14:textId="77777777" w:rsidR="00596DBD" w:rsidRDefault="00596DBD" w:rsidP="004C43C7"/>
    <w:p w14:paraId="04F01DD3" w14:textId="77777777" w:rsidR="00596DBD" w:rsidRDefault="00596DBD" w:rsidP="004C43C7"/>
    <w:p w14:paraId="54010F13" w14:textId="77777777" w:rsidR="00F80CBE" w:rsidRDefault="00F80CBE" w:rsidP="004C43C7"/>
    <w:p w14:paraId="48803EEF" w14:textId="79C1E263" w:rsidR="00F80CBE" w:rsidRPr="009027B8" w:rsidRDefault="00F80CBE" w:rsidP="008E6B57">
      <w:pPr>
        <w:pStyle w:val="Caption"/>
      </w:pPr>
      <w:bookmarkStart w:id="166" w:name="_Toc451853771"/>
      <w:r w:rsidRPr="009027B8">
        <w:t xml:space="preserve">Figure </w:t>
      </w:r>
      <w:fldSimple w:instr=" STYLEREF 1 \s ">
        <w:r w:rsidR="00F8097E">
          <w:rPr>
            <w:noProof/>
          </w:rPr>
          <w:t>3</w:t>
        </w:r>
      </w:fldSimple>
      <w:r w:rsidRPr="009027B8">
        <w:noBreakHyphen/>
      </w:r>
      <w:fldSimple w:instr=" SEQ Figure \* ARABIC \s 1 ">
        <w:r w:rsidR="00F8097E">
          <w:rPr>
            <w:noProof/>
          </w:rPr>
          <w:t>4</w:t>
        </w:r>
      </w:fldSimple>
      <w:r w:rsidRPr="009027B8">
        <w:t>:</w:t>
      </w:r>
      <w:r>
        <w:t xml:space="preserve"> </w:t>
      </w:r>
      <w:r w:rsidRPr="009027B8">
        <w:t xml:space="preserve">Example </w:t>
      </w:r>
      <w:r w:rsidR="00FA1186">
        <w:t xml:space="preserve">of Transit Access Link </w:t>
      </w:r>
      <w:r w:rsidR="00E0253E">
        <w:t>Coding</w:t>
      </w:r>
      <w:bookmarkEnd w:id="166"/>
    </w:p>
    <w:p w14:paraId="47AC31BB" w14:textId="77777777" w:rsidR="00F80CBE" w:rsidRDefault="00F80CBE" w:rsidP="008E6B57">
      <w:pPr>
        <w:pStyle w:val="Caption"/>
        <w:sectPr w:rsidR="00F80CBE" w:rsidSect="000E1B9C">
          <w:headerReference w:type="default" r:id="rId28"/>
          <w:pgSz w:w="12240" w:h="15840" w:code="1"/>
          <w:pgMar w:top="1440" w:right="1800" w:bottom="1440" w:left="1800" w:header="720" w:footer="288" w:gutter="0"/>
          <w:paperSrc w:first="15" w:other="15"/>
          <w:cols w:space="720"/>
          <w:docGrid w:linePitch="360"/>
        </w:sectPr>
      </w:pPr>
    </w:p>
    <w:p w14:paraId="19403B60" w14:textId="77777777" w:rsidR="00402646" w:rsidRDefault="00402646" w:rsidP="00F4012E">
      <w:pPr>
        <w:pStyle w:val="Heading1"/>
      </w:pPr>
      <w:bookmarkStart w:id="167" w:name="_Toc378080349"/>
      <w:bookmarkStart w:id="168" w:name="_Toc384041133"/>
      <w:bookmarkStart w:id="169" w:name="_Toc451853664"/>
      <w:r w:rsidRPr="00F4012E">
        <w:lastRenderedPageBreak/>
        <w:t>Household</w:t>
      </w:r>
      <w:r>
        <w:t xml:space="preserve"> Travel Survey and Trip Generation</w:t>
      </w:r>
      <w:bookmarkEnd w:id="167"/>
      <w:bookmarkEnd w:id="168"/>
      <w:bookmarkEnd w:id="169"/>
    </w:p>
    <w:p w14:paraId="4591EEDE" w14:textId="77777777" w:rsidR="00402646" w:rsidRDefault="00402646" w:rsidP="00402646">
      <w:pPr>
        <w:pStyle w:val="Heading2"/>
      </w:pPr>
      <w:bookmarkStart w:id="170" w:name="_Toc451853665"/>
      <w:r>
        <w:t>Household Survey Analysis</w:t>
      </w:r>
      <w:bookmarkEnd w:id="170"/>
    </w:p>
    <w:p w14:paraId="080C398E" w14:textId="77777777" w:rsidR="004C43C7" w:rsidRDefault="00402646" w:rsidP="00967509">
      <w:pPr>
        <w:pStyle w:val="Heading3"/>
      </w:pPr>
      <w:bookmarkStart w:id="171" w:name="_Toc451853666"/>
      <w:r>
        <w:t>Data Review, Preparation and Processing</w:t>
      </w:r>
      <w:bookmarkEnd w:id="171"/>
    </w:p>
    <w:p w14:paraId="778479F8" w14:textId="77777777" w:rsidR="00402646" w:rsidRDefault="00402646" w:rsidP="00402646">
      <w:pPr>
        <w:pStyle w:val="Heading4"/>
      </w:pPr>
      <w:r>
        <w:t>Household Data Summary</w:t>
      </w:r>
    </w:p>
    <w:p w14:paraId="489D0A5D" w14:textId="77777777" w:rsidR="00402646" w:rsidRDefault="00402646" w:rsidP="00402646">
      <w:pPr>
        <w:pStyle w:val="Heading4"/>
      </w:pPr>
      <w:r>
        <w:t>Person Data Summary</w:t>
      </w:r>
    </w:p>
    <w:p w14:paraId="253E90A0" w14:textId="77777777" w:rsidR="00402646" w:rsidRPr="00402646" w:rsidRDefault="00402646" w:rsidP="00402646">
      <w:pPr>
        <w:pStyle w:val="Heading4"/>
      </w:pPr>
      <w:r>
        <w:t>Trip Data Summary</w:t>
      </w:r>
    </w:p>
    <w:p w14:paraId="127F8EF3" w14:textId="77777777" w:rsidR="00402646" w:rsidRDefault="00402646" w:rsidP="00402646">
      <w:pPr>
        <w:pStyle w:val="Heading3"/>
      </w:pPr>
      <w:bookmarkStart w:id="172" w:name="_Toc451853667"/>
      <w:r>
        <w:t>Data Adjustments or Re-expansion</w:t>
      </w:r>
      <w:bookmarkEnd w:id="172"/>
    </w:p>
    <w:p w14:paraId="58093471" w14:textId="77777777" w:rsidR="00402646" w:rsidRPr="00402646" w:rsidRDefault="00402646" w:rsidP="00402646">
      <w:pPr>
        <w:pStyle w:val="Heading2"/>
      </w:pPr>
      <w:bookmarkStart w:id="173" w:name="_Toc451853668"/>
      <w:r>
        <w:t>Trip Production Model</w:t>
      </w:r>
      <w:bookmarkEnd w:id="173"/>
    </w:p>
    <w:p w14:paraId="4E0CE0F9" w14:textId="77777777" w:rsidR="00402646" w:rsidRDefault="00402646" w:rsidP="00402646">
      <w:pPr>
        <w:pStyle w:val="Heading3"/>
      </w:pPr>
      <w:bookmarkStart w:id="174" w:name="_Toc451853669"/>
      <w:r>
        <w:t>Trip Purpose Determination</w:t>
      </w:r>
      <w:r w:rsidR="00CD07EA">
        <w:t>/Market Stratification</w:t>
      </w:r>
      <w:bookmarkEnd w:id="174"/>
    </w:p>
    <w:p w14:paraId="4E7E74AC" w14:textId="77777777" w:rsidR="00402646" w:rsidRDefault="00402646" w:rsidP="00402646">
      <w:pPr>
        <w:pStyle w:val="Heading3"/>
      </w:pPr>
      <w:bookmarkStart w:id="175" w:name="_Toc451853670"/>
      <w:r>
        <w:t>Trip Rate Determination</w:t>
      </w:r>
      <w:bookmarkEnd w:id="175"/>
    </w:p>
    <w:p w14:paraId="7EC8F19B" w14:textId="77777777" w:rsidR="00402646" w:rsidRDefault="00AB37A3" w:rsidP="004C43C7">
      <w:pPr>
        <w:pStyle w:val="Heading4"/>
      </w:pPr>
      <w:r>
        <w:t>Initial/</w:t>
      </w:r>
      <w:r w:rsidR="00402646">
        <w:t>Raw vs Smoothed/Adjusted</w:t>
      </w:r>
    </w:p>
    <w:p w14:paraId="48504C8B" w14:textId="77777777" w:rsidR="00F9766F" w:rsidRDefault="00F9766F" w:rsidP="00F9766F">
      <w:pPr>
        <w:pStyle w:val="Heading3"/>
      </w:pPr>
      <w:bookmarkStart w:id="176" w:name="_Toc451853671"/>
      <w:r>
        <w:t>Spe</w:t>
      </w:r>
      <w:r w:rsidR="004A552F">
        <w:t>cial Market Models</w:t>
      </w:r>
      <w:bookmarkEnd w:id="176"/>
    </w:p>
    <w:p w14:paraId="68C6DFAE" w14:textId="17682491" w:rsidR="00F9766F" w:rsidDel="00FA6D18" w:rsidRDefault="00F9766F" w:rsidP="00F9766F">
      <w:pPr>
        <w:pStyle w:val="Heading3"/>
        <w:rPr>
          <w:del w:id="177" w:author="Lupa, Mary" w:date="2016-05-23T17:25:00Z"/>
        </w:rPr>
      </w:pPr>
      <w:bookmarkStart w:id="178" w:name="_Toc451837255"/>
      <w:del w:id="179" w:author="Lupa, Mary" w:date="2016-05-23T17:25:00Z">
        <w:r w:rsidDel="00FA6D18">
          <w:delText xml:space="preserve">Validation and </w:delText>
        </w:r>
        <w:commentRangeStart w:id="180"/>
        <w:r w:rsidDel="00FA6D18">
          <w:delText>Comparisons</w:delText>
        </w:r>
      </w:del>
      <w:bookmarkStart w:id="181" w:name="_Toc451838667"/>
      <w:bookmarkStart w:id="182" w:name="_Toc451853672"/>
      <w:commentRangeEnd w:id="180"/>
      <w:r w:rsidR="00FA6D18">
        <w:rPr>
          <w:rStyle w:val="CommentReference"/>
          <w:rFonts w:ascii="Calibri" w:eastAsia="Calibri" w:hAnsi="Calibri"/>
          <w:b w:val="0"/>
          <w:bCs w:val="0"/>
          <w:color w:val="auto"/>
        </w:rPr>
        <w:commentReference w:id="180"/>
      </w:r>
      <w:bookmarkEnd w:id="178"/>
      <w:bookmarkEnd w:id="181"/>
      <w:bookmarkEnd w:id="182"/>
    </w:p>
    <w:p w14:paraId="253DC88C" w14:textId="77777777" w:rsidR="00507F2F" w:rsidRPr="00402646" w:rsidRDefault="00507F2F" w:rsidP="00507F2F">
      <w:pPr>
        <w:pStyle w:val="Heading2"/>
      </w:pPr>
      <w:bookmarkStart w:id="183" w:name="_Toc451853673"/>
      <w:commentRangeStart w:id="184"/>
      <w:r>
        <w:t>Trip</w:t>
      </w:r>
      <w:commentRangeEnd w:id="184"/>
      <w:r w:rsidR="00FA6D18">
        <w:rPr>
          <w:rStyle w:val="CommentReference"/>
          <w:rFonts w:ascii="Calibri" w:eastAsia="Calibri" w:hAnsi="Calibri"/>
          <w:b w:val="0"/>
          <w:bCs w:val="0"/>
          <w:color w:val="auto"/>
        </w:rPr>
        <w:commentReference w:id="184"/>
      </w:r>
      <w:r>
        <w:t xml:space="preserve"> Attraction Model</w:t>
      </w:r>
      <w:r>
        <w:rPr>
          <w:rStyle w:val="FootnoteReference"/>
        </w:rPr>
        <w:footnoteReference w:id="1"/>
      </w:r>
      <w:bookmarkEnd w:id="183"/>
    </w:p>
    <w:p w14:paraId="6CA4B3B5" w14:textId="77777777" w:rsidR="00507F2F" w:rsidRDefault="00507F2F" w:rsidP="00507F2F">
      <w:pPr>
        <w:pStyle w:val="Heading3"/>
      </w:pPr>
      <w:bookmarkStart w:id="185" w:name="_Toc451853674"/>
      <w:r>
        <w:t>Trip Attraction Rate Determination</w:t>
      </w:r>
      <w:bookmarkEnd w:id="185"/>
    </w:p>
    <w:p w14:paraId="0CB31779" w14:textId="77777777" w:rsidR="00D3739F" w:rsidRDefault="00D3739F" w:rsidP="00507F2F">
      <w:pPr>
        <w:pStyle w:val="Heading4"/>
      </w:pPr>
      <w:r>
        <w:t>Estimation/Analysis</w:t>
      </w:r>
    </w:p>
    <w:p w14:paraId="7D20C461" w14:textId="77777777" w:rsidR="00507F2F" w:rsidRDefault="00507F2F" w:rsidP="00507F2F">
      <w:pPr>
        <w:pStyle w:val="Heading4"/>
      </w:pPr>
      <w:r>
        <w:t>Initial/Raw vs Smoothed/Adjusted</w:t>
      </w:r>
    </w:p>
    <w:p w14:paraId="1CBC575A" w14:textId="77777777" w:rsidR="00507F2F" w:rsidRDefault="00507F2F" w:rsidP="00507F2F">
      <w:pPr>
        <w:pStyle w:val="Heading3"/>
      </w:pPr>
      <w:bookmarkStart w:id="186" w:name="_Toc451853675"/>
      <w:r>
        <w:t>Special Markets</w:t>
      </w:r>
      <w:bookmarkEnd w:id="186"/>
    </w:p>
    <w:p w14:paraId="16A6B822" w14:textId="77777777" w:rsidR="00A87C5C" w:rsidRPr="00A87C5C" w:rsidRDefault="00A87C5C" w:rsidP="00D3739F">
      <w:pPr>
        <w:pStyle w:val="Heading2"/>
      </w:pPr>
      <w:bookmarkStart w:id="187" w:name="_Toc451853676"/>
      <w:r w:rsidRPr="00A87C5C">
        <w:t>Trip Adjustments and Balancing</w:t>
      </w:r>
      <w:bookmarkEnd w:id="187"/>
    </w:p>
    <w:p w14:paraId="57A8E09C" w14:textId="7A31C809" w:rsidR="00507F2F" w:rsidDel="00FA6D18" w:rsidRDefault="00507F2F" w:rsidP="00D3739F">
      <w:pPr>
        <w:pStyle w:val="Heading2"/>
        <w:rPr>
          <w:del w:id="188" w:author="Lupa, Mary" w:date="2016-05-23T17:26:00Z"/>
        </w:rPr>
      </w:pPr>
      <w:bookmarkStart w:id="189" w:name="_Toc451837260"/>
      <w:del w:id="190" w:author="Lupa, Mary" w:date="2016-05-23T17:26:00Z">
        <w:r w:rsidDel="00FA6D18">
          <w:delText xml:space="preserve">Validation and </w:delText>
        </w:r>
        <w:commentRangeStart w:id="191"/>
        <w:r w:rsidDel="00FA6D18">
          <w:delText>Comparisons</w:delText>
        </w:r>
        <w:commentRangeEnd w:id="191"/>
        <w:r w:rsidR="00FA6D18" w:rsidDel="00FA6D18">
          <w:rPr>
            <w:rStyle w:val="CommentReference"/>
            <w:rFonts w:ascii="Calibri" w:eastAsia="Calibri" w:hAnsi="Calibri"/>
            <w:b w:val="0"/>
            <w:bCs w:val="0"/>
            <w:color w:val="auto"/>
          </w:rPr>
          <w:commentReference w:id="191"/>
        </w:r>
        <w:bookmarkStart w:id="192" w:name="_Toc451838672"/>
        <w:bookmarkStart w:id="193" w:name="_Toc451853677"/>
        <w:bookmarkEnd w:id="189"/>
        <w:bookmarkEnd w:id="192"/>
        <w:bookmarkEnd w:id="193"/>
      </w:del>
    </w:p>
    <w:p w14:paraId="786616AA" w14:textId="62D4055E" w:rsidR="00F4012E" w:rsidDel="00FA6D18" w:rsidRDefault="00F4012E" w:rsidP="00F4012E">
      <w:pPr>
        <w:pStyle w:val="Heading1"/>
        <w:rPr>
          <w:del w:id="194" w:author="Lupa, Mary" w:date="2016-05-23T17:26:00Z"/>
        </w:rPr>
        <w:sectPr w:rsidR="00F4012E" w:rsidDel="00FA6D18" w:rsidSect="00902B3D">
          <w:headerReference w:type="default" r:id="rId29"/>
          <w:pgSz w:w="12240" w:h="15840" w:code="1"/>
          <w:pgMar w:top="1584" w:right="1440" w:bottom="1800" w:left="1440" w:header="720" w:footer="288" w:gutter="0"/>
          <w:paperSrc w:first="15" w:other="15"/>
          <w:cols w:space="720"/>
          <w:docGrid w:linePitch="360"/>
        </w:sectPr>
      </w:pPr>
    </w:p>
    <w:p w14:paraId="395BD91D" w14:textId="77777777" w:rsidR="00A87C5C" w:rsidRDefault="00A87C5C" w:rsidP="00F4012E">
      <w:pPr>
        <w:pStyle w:val="Heading1"/>
      </w:pPr>
      <w:bookmarkStart w:id="195" w:name="_Toc451853678"/>
      <w:r>
        <w:lastRenderedPageBreak/>
        <w:t>Trip Distribution</w:t>
      </w:r>
      <w:bookmarkEnd w:id="195"/>
    </w:p>
    <w:p w14:paraId="404BEFF3" w14:textId="2952CDC3" w:rsidR="00323EEB" w:rsidRDefault="00323EEB" w:rsidP="00A87C5C">
      <w:pPr>
        <w:pStyle w:val="Heading2"/>
      </w:pPr>
      <w:bookmarkStart w:id="196" w:name="_Toc451853679"/>
      <w:r>
        <w:t>Datasets and Analysis</w:t>
      </w:r>
      <w:bookmarkEnd w:id="196"/>
    </w:p>
    <w:p w14:paraId="40B4B41F" w14:textId="77777777" w:rsidR="00B871E2" w:rsidRDefault="005A1C86" w:rsidP="00A87C5C">
      <w:pPr>
        <w:pStyle w:val="Heading2"/>
      </w:pPr>
      <w:bookmarkStart w:id="197" w:name="_Toc451853680"/>
      <w:r>
        <w:t xml:space="preserve">Model Assertion &amp; </w:t>
      </w:r>
      <w:r w:rsidR="00B871E2">
        <w:t>Stratification</w:t>
      </w:r>
      <w:bookmarkEnd w:id="197"/>
    </w:p>
    <w:p w14:paraId="63781275" w14:textId="77777777" w:rsidR="00B871E2" w:rsidRDefault="00B871E2" w:rsidP="00B871E2">
      <w:pPr>
        <w:pStyle w:val="ListParagraph"/>
        <w:numPr>
          <w:ilvl w:val="0"/>
          <w:numId w:val="24"/>
        </w:numPr>
      </w:pPr>
      <w:r>
        <w:t>Estimated or Borrowed Coefficients</w:t>
      </w:r>
    </w:p>
    <w:p w14:paraId="42EEBFEA" w14:textId="77777777" w:rsidR="00A87C5C" w:rsidRDefault="00B871E2" w:rsidP="00A87C5C">
      <w:pPr>
        <w:pStyle w:val="Heading2"/>
      </w:pPr>
      <w:bookmarkStart w:id="198" w:name="_Toc451853681"/>
      <w:r>
        <w:t xml:space="preserve">Model </w:t>
      </w:r>
      <w:r w:rsidR="005A1C86">
        <w:t>Utility</w:t>
      </w:r>
      <w:bookmarkEnd w:id="198"/>
    </w:p>
    <w:p w14:paraId="0DBDB949" w14:textId="77777777" w:rsidR="005A1C86" w:rsidRPr="005A1C86" w:rsidRDefault="005A1C86" w:rsidP="005A1C86">
      <w:pPr>
        <w:pStyle w:val="ListParagraph"/>
        <w:numPr>
          <w:ilvl w:val="0"/>
          <w:numId w:val="24"/>
        </w:numPr>
      </w:pPr>
      <w:r>
        <w:t>Gravity Model or Destination Choice</w:t>
      </w:r>
    </w:p>
    <w:p w14:paraId="3DD6083F" w14:textId="77777777" w:rsidR="00A87C5C" w:rsidRDefault="005A1C86" w:rsidP="00A87C5C">
      <w:pPr>
        <w:pStyle w:val="Heading3"/>
      </w:pPr>
      <w:bookmarkStart w:id="199" w:name="_Toc451853682"/>
      <w:r>
        <w:t>Terminal Times/Intrazonal Travel Time Calculations</w:t>
      </w:r>
      <w:bookmarkEnd w:id="199"/>
    </w:p>
    <w:p w14:paraId="54FAB72E" w14:textId="77777777" w:rsidR="005A1C86" w:rsidRDefault="005A1C86" w:rsidP="005A1C86">
      <w:pPr>
        <w:pStyle w:val="Heading3"/>
      </w:pPr>
      <w:bookmarkStart w:id="200" w:name="_Toc451853683"/>
      <w:r>
        <w:t>Friction Factor Definition</w:t>
      </w:r>
      <w:bookmarkEnd w:id="200"/>
    </w:p>
    <w:p w14:paraId="7EAC248A" w14:textId="77777777" w:rsidR="005A1C86" w:rsidRDefault="005A1C86" w:rsidP="005A1C86">
      <w:pPr>
        <w:pStyle w:val="ListParagraph"/>
        <w:numPr>
          <w:ilvl w:val="0"/>
          <w:numId w:val="23"/>
        </w:numPr>
      </w:pPr>
      <w:r>
        <w:t>Function or Lookup table</w:t>
      </w:r>
    </w:p>
    <w:p w14:paraId="746E2B55" w14:textId="77777777" w:rsidR="005A1C86" w:rsidRDefault="005A1C86" w:rsidP="005A1C86">
      <w:pPr>
        <w:pStyle w:val="ListParagraph"/>
        <w:numPr>
          <w:ilvl w:val="0"/>
          <w:numId w:val="23"/>
        </w:numPr>
      </w:pPr>
      <w:r>
        <w:t>District Definitions</w:t>
      </w:r>
    </w:p>
    <w:p w14:paraId="610119A1" w14:textId="77777777" w:rsidR="005A1C86" w:rsidRDefault="005A1C86" w:rsidP="00B871E2">
      <w:pPr>
        <w:pStyle w:val="Heading2"/>
      </w:pPr>
      <w:bookmarkStart w:id="201" w:name="_Toc451853684"/>
      <w:r>
        <w:t>Model Calibration and Adjustments</w:t>
      </w:r>
      <w:bookmarkEnd w:id="201"/>
    </w:p>
    <w:p w14:paraId="1148E82C" w14:textId="77777777" w:rsidR="00A87C5C" w:rsidRDefault="005A1C86" w:rsidP="00A87C5C">
      <w:pPr>
        <w:pStyle w:val="ListParagraph"/>
        <w:numPr>
          <w:ilvl w:val="0"/>
          <w:numId w:val="23"/>
        </w:numPr>
      </w:pPr>
      <w:r>
        <w:t>TLFD Curves-Estimated vs Observed</w:t>
      </w:r>
    </w:p>
    <w:p w14:paraId="63E596E7" w14:textId="77777777" w:rsidR="0071088A" w:rsidRDefault="0071088A" w:rsidP="00A87C5C">
      <w:pPr>
        <w:pStyle w:val="ListParagraph"/>
        <w:numPr>
          <w:ilvl w:val="0"/>
          <w:numId w:val="23"/>
        </w:numPr>
      </w:pPr>
      <w:r>
        <w:t>District Sum</w:t>
      </w:r>
      <w:r w:rsidR="00070881">
        <w:t>maries</w:t>
      </w:r>
    </w:p>
    <w:p w14:paraId="6563BBB7" w14:textId="77777777" w:rsidR="00141828" w:rsidRDefault="00141828" w:rsidP="00141828">
      <w:pPr>
        <w:pStyle w:val="ListParagraph"/>
        <w:ind w:left="1440"/>
        <w:sectPr w:rsidR="00141828" w:rsidSect="00902B3D">
          <w:headerReference w:type="default" r:id="rId30"/>
          <w:pgSz w:w="12240" w:h="15840" w:code="1"/>
          <w:pgMar w:top="1584" w:right="1440" w:bottom="1800" w:left="1440" w:header="720" w:footer="288" w:gutter="0"/>
          <w:paperSrc w:first="15" w:other="15"/>
          <w:cols w:space="720"/>
          <w:docGrid w:linePitch="360"/>
        </w:sectPr>
      </w:pPr>
    </w:p>
    <w:p w14:paraId="599C014A" w14:textId="77777777" w:rsidR="00070881" w:rsidRDefault="00D3739F" w:rsidP="00141828">
      <w:pPr>
        <w:pStyle w:val="Heading1"/>
      </w:pPr>
      <w:bookmarkStart w:id="202" w:name="_Toc451853685"/>
      <w:r>
        <w:lastRenderedPageBreak/>
        <w:t>Truck/</w:t>
      </w:r>
      <w:r w:rsidR="00070881">
        <w:t>Commercial Vehicles</w:t>
      </w:r>
      <w:bookmarkEnd w:id="202"/>
    </w:p>
    <w:p w14:paraId="18EC39E0" w14:textId="77777777" w:rsidR="00F34F7D" w:rsidRDefault="00F34F7D" w:rsidP="00F34F7D">
      <w:pPr>
        <w:pStyle w:val="Heading2"/>
      </w:pPr>
      <w:bookmarkStart w:id="203" w:name="_Toc451853686"/>
      <w:r>
        <w:t>Truck Datasets</w:t>
      </w:r>
      <w:bookmarkEnd w:id="203"/>
    </w:p>
    <w:p w14:paraId="5EE93F57" w14:textId="77777777" w:rsidR="00F34F7D" w:rsidRDefault="00F34F7D" w:rsidP="00F34F7D">
      <w:pPr>
        <w:pStyle w:val="Heading2"/>
      </w:pPr>
      <w:bookmarkStart w:id="204" w:name="_Toc451853687"/>
      <w:r>
        <w:t>Trip Generation</w:t>
      </w:r>
      <w:bookmarkEnd w:id="204"/>
    </w:p>
    <w:p w14:paraId="2358F220" w14:textId="77777777" w:rsidR="00F34F7D" w:rsidRDefault="00F34F7D" w:rsidP="00F34F7D">
      <w:pPr>
        <w:pStyle w:val="Heading2"/>
      </w:pPr>
      <w:bookmarkStart w:id="205" w:name="_Toc451853688"/>
      <w:r>
        <w:t>Trip distribution</w:t>
      </w:r>
      <w:bookmarkEnd w:id="205"/>
    </w:p>
    <w:p w14:paraId="37A9801E" w14:textId="77777777" w:rsidR="00F34F7D" w:rsidRPr="00F34F7D" w:rsidRDefault="00F34F7D" w:rsidP="00F34F7D">
      <w:pPr>
        <w:pStyle w:val="Heading2"/>
      </w:pPr>
      <w:bookmarkStart w:id="206" w:name="_Toc451853689"/>
      <w:r>
        <w:t>Calibration</w:t>
      </w:r>
      <w:bookmarkEnd w:id="206"/>
    </w:p>
    <w:p w14:paraId="20841DE2" w14:textId="77777777" w:rsidR="00141828" w:rsidRDefault="00141828" w:rsidP="004A552F">
      <w:pPr>
        <w:pStyle w:val="Heading1"/>
        <w:sectPr w:rsidR="00141828" w:rsidSect="00902B3D">
          <w:headerReference w:type="default" r:id="rId31"/>
          <w:pgSz w:w="12240" w:h="15840" w:code="1"/>
          <w:pgMar w:top="1584" w:right="1440" w:bottom="1800" w:left="1440" w:header="720" w:footer="288" w:gutter="0"/>
          <w:paperSrc w:first="15" w:other="15"/>
          <w:cols w:space="720"/>
          <w:docGrid w:linePitch="360"/>
        </w:sectPr>
      </w:pPr>
    </w:p>
    <w:p w14:paraId="11C07CDF" w14:textId="77777777" w:rsidR="00070881" w:rsidRDefault="00070881" w:rsidP="004A552F">
      <w:pPr>
        <w:pStyle w:val="Heading1"/>
      </w:pPr>
      <w:bookmarkStart w:id="207" w:name="_Toc451853690"/>
      <w:r>
        <w:lastRenderedPageBreak/>
        <w:t>External Model</w:t>
      </w:r>
      <w:r w:rsidR="00181BB7">
        <w:t>s</w:t>
      </w:r>
      <w:bookmarkEnd w:id="207"/>
    </w:p>
    <w:p w14:paraId="72D1DDC5" w14:textId="77777777" w:rsidR="00181BB7" w:rsidRDefault="00181BB7" w:rsidP="00181BB7">
      <w:pPr>
        <w:pStyle w:val="Heading2"/>
      </w:pPr>
      <w:bookmarkStart w:id="208" w:name="_Toc451853691"/>
      <w:r>
        <w:t>EE Trip Model</w:t>
      </w:r>
      <w:bookmarkEnd w:id="208"/>
      <w:r>
        <w:t xml:space="preserve"> </w:t>
      </w:r>
    </w:p>
    <w:p w14:paraId="1B3BFD41" w14:textId="77777777" w:rsidR="00181BB7" w:rsidRDefault="00181BB7" w:rsidP="00181BB7">
      <w:pPr>
        <w:pStyle w:val="Heading3"/>
      </w:pPr>
      <w:bookmarkStart w:id="209" w:name="_Toc451853692"/>
      <w:r>
        <w:t>External Trip Data</w:t>
      </w:r>
      <w:bookmarkEnd w:id="209"/>
    </w:p>
    <w:p w14:paraId="62D383A4" w14:textId="77777777" w:rsidR="00181BB7" w:rsidRDefault="00181BB7" w:rsidP="00181BB7">
      <w:pPr>
        <w:pStyle w:val="Heading3"/>
      </w:pPr>
      <w:bookmarkStart w:id="210" w:name="_Toc451853693"/>
      <w:r>
        <w:t>Station Locations</w:t>
      </w:r>
      <w:bookmarkEnd w:id="210"/>
    </w:p>
    <w:p w14:paraId="7E9C715E" w14:textId="77777777" w:rsidR="00181BB7" w:rsidRDefault="00181BB7" w:rsidP="00181BB7">
      <w:pPr>
        <w:pStyle w:val="Heading3"/>
      </w:pPr>
      <w:bookmarkStart w:id="211" w:name="_Toc451853694"/>
      <w:r>
        <w:t>External EE Trip Model Estimation</w:t>
      </w:r>
      <w:bookmarkEnd w:id="211"/>
      <w:r>
        <w:t xml:space="preserve"> </w:t>
      </w:r>
    </w:p>
    <w:p w14:paraId="4B1452CA" w14:textId="77777777" w:rsidR="00181BB7" w:rsidRDefault="00181BB7" w:rsidP="00141828">
      <w:pPr>
        <w:pStyle w:val="Heading2"/>
      </w:pPr>
      <w:bookmarkStart w:id="212" w:name="_Toc451853695"/>
      <w:r>
        <w:t>E-I Model</w:t>
      </w:r>
      <w:bookmarkEnd w:id="212"/>
    </w:p>
    <w:p w14:paraId="143C14E6" w14:textId="77777777" w:rsidR="00181BB7" w:rsidRDefault="00181BB7" w:rsidP="00181BB7">
      <w:pPr>
        <w:pStyle w:val="Heading3"/>
      </w:pPr>
      <w:bookmarkStart w:id="213" w:name="_Toc451853696"/>
      <w:r>
        <w:t>EI Trip Generation</w:t>
      </w:r>
      <w:bookmarkEnd w:id="213"/>
    </w:p>
    <w:p w14:paraId="60DDD1A2" w14:textId="77777777" w:rsidR="00181BB7" w:rsidRDefault="00181BB7" w:rsidP="00181BB7">
      <w:pPr>
        <w:pStyle w:val="Heading3"/>
      </w:pPr>
      <w:bookmarkStart w:id="214" w:name="_Toc451853697"/>
      <w:r>
        <w:t>EI Trip Distribution</w:t>
      </w:r>
      <w:bookmarkEnd w:id="214"/>
    </w:p>
    <w:p w14:paraId="305C4D7D" w14:textId="77777777" w:rsidR="00181BB7" w:rsidRDefault="00181BB7" w:rsidP="00181BB7">
      <w:pPr>
        <w:pStyle w:val="Heading3"/>
      </w:pPr>
      <w:bookmarkStart w:id="215" w:name="_Toc451853698"/>
      <w:r>
        <w:t>Time of Day</w:t>
      </w:r>
      <w:bookmarkEnd w:id="215"/>
    </w:p>
    <w:p w14:paraId="05B8C981" w14:textId="77777777" w:rsidR="00181BB7" w:rsidRPr="00181BB7" w:rsidRDefault="00181BB7" w:rsidP="00181BB7">
      <w:pPr>
        <w:pStyle w:val="Heading3"/>
      </w:pPr>
      <w:bookmarkStart w:id="216" w:name="_Toc451853699"/>
      <w:r>
        <w:t>EI Calibration Results</w:t>
      </w:r>
      <w:bookmarkEnd w:id="216"/>
    </w:p>
    <w:p w14:paraId="201AB739" w14:textId="77777777" w:rsidR="00181BB7" w:rsidRDefault="00181BB7" w:rsidP="00181BB7">
      <w:pPr>
        <w:pStyle w:val="Heading1"/>
        <w:numPr>
          <w:ilvl w:val="0"/>
          <w:numId w:val="0"/>
        </w:numPr>
        <w:ind w:left="432"/>
      </w:pPr>
    </w:p>
    <w:p w14:paraId="7EFC1B54" w14:textId="77777777" w:rsidR="00141828" w:rsidRDefault="00141828" w:rsidP="004A552F">
      <w:pPr>
        <w:pStyle w:val="Heading1"/>
        <w:sectPr w:rsidR="00141828" w:rsidSect="00902B3D">
          <w:headerReference w:type="default" r:id="rId32"/>
          <w:pgSz w:w="12240" w:h="15840" w:code="1"/>
          <w:pgMar w:top="1584" w:right="1440" w:bottom="1800" w:left="1440" w:header="720" w:footer="288" w:gutter="0"/>
          <w:paperSrc w:first="15" w:other="15"/>
          <w:cols w:space="720"/>
          <w:docGrid w:linePitch="360"/>
        </w:sectPr>
      </w:pPr>
    </w:p>
    <w:p w14:paraId="19918EAE" w14:textId="1AED1603" w:rsidR="005E7C0F" w:rsidRDefault="00BB2FB8" w:rsidP="005E7C0F">
      <w:pPr>
        <w:pStyle w:val="Heading1"/>
      </w:pPr>
      <w:bookmarkStart w:id="217" w:name="_Toc451853700"/>
      <w:r>
        <w:lastRenderedPageBreak/>
        <w:t>Time of day</w:t>
      </w:r>
      <w:bookmarkEnd w:id="217"/>
    </w:p>
    <w:p w14:paraId="6F9FA6DC" w14:textId="77777777" w:rsidR="007F66A3" w:rsidRDefault="007F66A3" w:rsidP="007F66A3">
      <w:pPr>
        <w:rPr>
          <w:rFonts w:ascii="Times New Roman" w:hAnsi="Times New Roman" w:cs="Times New Roman"/>
          <w:sz w:val="24"/>
          <w:szCs w:val="24"/>
        </w:rPr>
      </w:pPr>
      <w:r w:rsidRPr="00B02EBA">
        <w:t xml:space="preserve">The CFRPM has established and maintained four time periods since the time of the 2010 Model Calibration and Validation.  In 2010, the derivation of the four time periods was based on a thorough review of local traffic counts and the trip purposes from the 2008 National Household </w:t>
      </w:r>
      <w:commentRangeStart w:id="218"/>
      <w:r w:rsidRPr="00B02EBA">
        <w:t>Travel</w:t>
      </w:r>
      <w:commentRangeEnd w:id="218"/>
      <w:r w:rsidRPr="00B02EBA">
        <w:rPr>
          <w:rStyle w:val="CommentReference"/>
          <w:rFonts w:eastAsia="Calibri"/>
        </w:rPr>
        <w:commentReference w:id="218"/>
      </w:r>
      <w:r w:rsidRPr="00B02EBA">
        <w:t xml:space="preserve"> Survey (NHTS) and their daily distribution patterns, along with LYNX transit service. Data from travel speed corridor studies, including those associated with I-4, were also used. The AM and PM Peak Periods are referred to as the Peak Period and the MD and NT Periods are referred to as the Off-Peak Period.</w:t>
      </w:r>
      <w:r>
        <w:t xml:space="preserve">  </w:t>
      </w:r>
    </w:p>
    <w:p w14:paraId="178D1C66" w14:textId="77777777" w:rsidR="00E51731" w:rsidRPr="005E7C0F" w:rsidRDefault="00E51731" w:rsidP="00E51731"/>
    <w:p w14:paraId="778BEEAD" w14:textId="2DC4F593" w:rsidR="00BB2FB8" w:rsidRPr="00E74724" w:rsidRDefault="00BB2FB8" w:rsidP="007D43D9">
      <w:pPr>
        <w:pStyle w:val="Heading2"/>
      </w:pPr>
      <w:bookmarkStart w:id="219" w:name="_Toc451853701"/>
      <w:r>
        <w:t>Diurnal Factors by Trip Purpose</w:t>
      </w:r>
      <w:bookmarkEnd w:id="219"/>
      <w:del w:id="220" w:author="Lupa, Mary" w:date="2016-04-27T13:00:00Z">
        <w:r w:rsidRPr="00E74724" w:rsidDel="00E51731">
          <w:delText>:</w:delText>
        </w:r>
      </w:del>
    </w:p>
    <w:p w14:paraId="1A5E0E2F" w14:textId="26C1562A" w:rsidR="005E7C0F" w:rsidRPr="005E7C0F" w:rsidRDefault="00BB2FB8" w:rsidP="005E7C0F">
      <w:pPr>
        <w:pStyle w:val="Heading2"/>
      </w:pPr>
      <w:bookmarkStart w:id="221" w:name="_Toc451853702"/>
      <w:r>
        <w:t>Peak Period Determination</w:t>
      </w:r>
      <w:bookmarkEnd w:id="221"/>
    </w:p>
    <w:p w14:paraId="7C5F4231" w14:textId="77777777" w:rsidR="00BB2FB8" w:rsidRDefault="00BB2FB8" w:rsidP="00BB2FB8">
      <w:pPr>
        <w:pStyle w:val="Heading2"/>
      </w:pPr>
      <w:bookmarkStart w:id="222" w:name="_Toc451853703"/>
      <w:r>
        <w:t>Time of Day and Directional Split Factors</w:t>
      </w:r>
      <w:bookmarkEnd w:id="222"/>
      <w:r>
        <w:t xml:space="preserve"> </w:t>
      </w:r>
    </w:p>
    <w:p w14:paraId="6D7B48A2" w14:textId="77777777" w:rsidR="00BB2FB8" w:rsidRDefault="00BB2FB8" w:rsidP="00BB2FB8">
      <w:pPr>
        <w:pStyle w:val="Heading3"/>
      </w:pPr>
      <w:bookmarkStart w:id="223" w:name="_Toc451853704"/>
      <w:r>
        <w:t>Factors for Resident Trips</w:t>
      </w:r>
      <w:bookmarkEnd w:id="223"/>
    </w:p>
    <w:p w14:paraId="2D9E725A" w14:textId="77777777" w:rsidR="00BB2FB8" w:rsidRDefault="00BB2FB8" w:rsidP="00BB2FB8">
      <w:pPr>
        <w:pStyle w:val="Heading3"/>
      </w:pPr>
      <w:bookmarkStart w:id="224" w:name="_Toc451853705"/>
      <w:r>
        <w:t>Factors for Commercial Vehicles</w:t>
      </w:r>
      <w:bookmarkEnd w:id="224"/>
    </w:p>
    <w:p w14:paraId="3295B825" w14:textId="77777777" w:rsidR="00BB2FB8" w:rsidRDefault="00BB2FB8" w:rsidP="00BB2FB8">
      <w:pPr>
        <w:pStyle w:val="Heading3"/>
      </w:pPr>
      <w:bookmarkStart w:id="225" w:name="_Toc451853706"/>
      <w:r>
        <w:t>Factors for External Trips</w:t>
      </w:r>
      <w:bookmarkEnd w:id="225"/>
    </w:p>
    <w:p w14:paraId="42E950BC" w14:textId="77777777" w:rsidR="00CD6359" w:rsidRDefault="00BB2FB8">
      <w:pPr>
        <w:sectPr w:rsidR="00CD6359" w:rsidSect="00902B3D">
          <w:headerReference w:type="default" r:id="rId33"/>
          <w:pgSz w:w="12240" w:h="15840" w:code="1"/>
          <w:pgMar w:top="1584" w:right="1440" w:bottom="1800" w:left="1440" w:header="720" w:footer="288" w:gutter="0"/>
          <w:paperSrc w:first="15" w:other="15"/>
          <w:cols w:space="720"/>
          <w:docGrid w:linePitch="360"/>
        </w:sectPr>
      </w:pPr>
      <w:r>
        <w:br w:type="page"/>
      </w:r>
    </w:p>
    <w:p w14:paraId="71D02D90" w14:textId="26CCE38D" w:rsidR="00070881" w:rsidRPr="004A552F" w:rsidRDefault="00DE04F3" w:rsidP="004A552F">
      <w:pPr>
        <w:pStyle w:val="Heading1"/>
      </w:pPr>
      <w:bookmarkStart w:id="226" w:name="_Toc451853707"/>
      <w:r>
        <w:lastRenderedPageBreak/>
        <w:t>Transit Data and Analysis</w:t>
      </w:r>
      <w:bookmarkEnd w:id="226"/>
    </w:p>
    <w:p w14:paraId="75F17688" w14:textId="77777777" w:rsidR="00070881" w:rsidRDefault="003A23E4" w:rsidP="004A552F">
      <w:pPr>
        <w:pStyle w:val="Heading2"/>
      </w:pPr>
      <w:hyperlink w:anchor="_Toc384041154" w:history="1">
        <w:bookmarkStart w:id="227" w:name="_Toc451853708"/>
        <w:r w:rsidR="00070881" w:rsidRPr="004A552F">
          <w:t>On-Board Survey</w:t>
        </w:r>
        <w:bookmarkEnd w:id="227"/>
      </w:hyperlink>
    </w:p>
    <w:p w14:paraId="01CED075" w14:textId="77777777" w:rsidR="00362367" w:rsidRDefault="00362367" w:rsidP="00362367">
      <w:pPr>
        <w:pStyle w:val="Heading3"/>
      </w:pPr>
      <w:bookmarkStart w:id="228" w:name="_Toc451853709"/>
      <w:r>
        <w:t>Survey Analysis</w:t>
      </w:r>
      <w:bookmarkEnd w:id="228"/>
    </w:p>
    <w:p w14:paraId="5FE46242" w14:textId="77777777" w:rsidR="00362367" w:rsidRPr="00362367" w:rsidRDefault="00362367" w:rsidP="00362367">
      <w:pPr>
        <w:pStyle w:val="Heading4"/>
      </w:pPr>
      <w:r>
        <w:t>Purposes/Demographics</w:t>
      </w:r>
    </w:p>
    <w:p w14:paraId="04DD3ABF" w14:textId="77777777" w:rsidR="00362367" w:rsidRDefault="00362367" w:rsidP="00362367">
      <w:pPr>
        <w:pStyle w:val="Heading3"/>
      </w:pPr>
      <w:bookmarkStart w:id="229" w:name="_Toc451853710"/>
      <w:r>
        <w:t>Sample &amp; Survey Expansion</w:t>
      </w:r>
      <w:bookmarkEnd w:id="229"/>
    </w:p>
    <w:p w14:paraId="24942718" w14:textId="77777777" w:rsidR="00362367" w:rsidRDefault="00362367" w:rsidP="00362367">
      <w:pPr>
        <w:pStyle w:val="Heading3"/>
      </w:pPr>
      <w:bookmarkStart w:id="230" w:name="_Toc451853711"/>
      <w:r>
        <w:t>District Summaries</w:t>
      </w:r>
      <w:bookmarkEnd w:id="230"/>
    </w:p>
    <w:p w14:paraId="3495BA0E" w14:textId="77777777" w:rsidR="00181BB7" w:rsidRDefault="00D21BDC" w:rsidP="00F4012E">
      <w:pPr>
        <w:pStyle w:val="Heading3"/>
      </w:pPr>
      <w:bookmarkStart w:id="231" w:name="_Toc451853712"/>
      <w:r>
        <w:t>Calibration Targets</w:t>
      </w:r>
      <w:bookmarkEnd w:id="231"/>
    </w:p>
    <w:p w14:paraId="3ADF5114" w14:textId="77777777" w:rsidR="00070881" w:rsidRPr="004A552F" w:rsidRDefault="00070881" w:rsidP="004A552F">
      <w:pPr>
        <w:pStyle w:val="Heading2"/>
      </w:pPr>
      <w:bookmarkStart w:id="232" w:name="_Toc451853713"/>
      <w:r w:rsidRPr="004A552F">
        <w:t>Transit Data</w:t>
      </w:r>
      <w:bookmarkEnd w:id="232"/>
    </w:p>
    <w:p w14:paraId="67688860" w14:textId="77777777" w:rsidR="00070881" w:rsidRPr="004A552F" w:rsidRDefault="00070881" w:rsidP="004A552F">
      <w:pPr>
        <w:pStyle w:val="Heading3"/>
      </w:pPr>
      <w:bookmarkStart w:id="233" w:name="_Toc451853714"/>
      <w:r w:rsidRPr="004A552F">
        <w:t>Transit Modes</w:t>
      </w:r>
      <w:bookmarkEnd w:id="233"/>
    </w:p>
    <w:p w14:paraId="3D84D7C4" w14:textId="77777777" w:rsidR="00070881" w:rsidRPr="004A552F" w:rsidRDefault="00070881" w:rsidP="004A552F">
      <w:pPr>
        <w:pStyle w:val="Heading4"/>
      </w:pPr>
      <w:r w:rsidRPr="004A552F">
        <w:t>Transit Access</w:t>
      </w:r>
      <w:r w:rsidR="00362367">
        <w:t>/Egress Connectors</w:t>
      </w:r>
    </w:p>
    <w:p w14:paraId="595D0FE6" w14:textId="77777777" w:rsidR="00070881" w:rsidRPr="004A552F" w:rsidRDefault="00070881" w:rsidP="004A552F">
      <w:pPr>
        <w:pStyle w:val="Heading4"/>
      </w:pPr>
      <w:r w:rsidRPr="004A552F">
        <w:t>Transit Fare</w:t>
      </w:r>
    </w:p>
    <w:p w14:paraId="599EB5A3" w14:textId="77777777" w:rsidR="00181BB7" w:rsidRPr="00F4012E" w:rsidRDefault="00070881" w:rsidP="00F4012E">
      <w:pPr>
        <w:pStyle w:val="Heading4"/>
        <w:rPr>
          <w:rFonts w:eastAsia="PMingLiU" w:cs="Times New Roman"/>
          <w:noProof/>
          <w:lang w:eastAsia="zh-TW"/>
        </w:rPr>
      </w:pPr>
      <w:r w:rsidRPr="004A552F">
        <w:t>Transit Travel Times</w:t>
      </w:r>
      <w:r w:rsidRPr="004A552F">
        <w:rPr>
          <w:webHidden/>
        </w:rPr>
        <w:tab/>
      </w:r>
    </w:p>
    <w:p w14:paraId="6D7D5B0A" w14:textId="77777777" w:rsidR="00070881" w:rsidRPr="004A552F" w:rsidRDefault="00070881" w:rsidP="004A552F">
      <w:pPr>
        <w:pStyle w:val="Heading2"/>
      </w:pPr>
      <w:bookmarkStart w:id="234" w:name="_Toc451853715"/>
      <w:r w:rsidRPr="004A552F">
        <w:t>Transit Paths</w:t>
      </w:r>
      <w:bookmarkEnd w:id="234"/>
    </w:p>
    <w:p w14:paraId="6D80096F" w14:textId="77777777" w:rsidR="00070881" w:rsidRPr="004A552F" w:rsidRDefault="00070881" w:rsidP="004A552F">
      <w:pPr>
        <w:pStyle w:val="Heading3"/>
      </w:pPr>
      <w:bookmarkStart w:id="235" w:name="_Toc451853716"/>
      <w:r w:rsidRPr="004A552F">
        <w:t>Path-Cost Components</w:t>
      </w:r>
      <w:bookmarkEnd w:id="235"/>
    </w:p>
    <w:p w14:paraId="646AB5A3" w14:textId="77777777" w:rsidR="00181BB7" w:rsidRDefault="00070881" w:rsidP="00F4012E">
      <w:pPr>
        <w:pStyle w:val="Heading3"/>
      </w:pPr>
      <w:bookmarkStart w:id="236" w:name="_Toc451853717"/>
      <w:r w:rsidRPr="004A552F">
        <w:t>Transit Skims</w:t>
      </w:r>
      <w:bookmarkEnd w:id="236"/>
    </w:p>
    <w:p w14:paraId="43F03F77" w14:textId="77777777" w:rsidR="00CD6359" w:rsidRDefault="00CD6359" w:rsidP="00B6629B">
      <w:pPr>
        <w:pStyle w:val="Heading1"/>
        <w:sectPr w:rsidR="00CD6359" w:rsidSect="00902B3D">
          <w:headerReference w:type="default" r:id="rId34"/>
          <w:pgSz w:w="12240" w:h="15840" w:code="1"/>
          <w:pgMar w:top="1584" w:right="1440" w:bottom="1800" w:left="1440" w:header="720" w:footer="288" w:gutter="0"/>
          <w:paperSrc w:first="15" w:other="15"/>
          <w:cols w:space="720"/>
          <w:docGrid w:linePitch="360"/>
        </w:sectPr>
      </w:pPr>
    </w:p>
    <w:p w14:paraId="036323F7" w14:textId="40FCF92E" w:rsidR="00070881" w:rsidRDefault="00070881" w:rsidP="00B6629B">
      <w:pPr>
        <w:pStyle w:val="Heading1"/>
        <w:rPr>
          <w:ins w:id="237" w:author="Lupa, Mary" w:date="2016-05-23T18:38:00Z"/>
        </w:rPr>
      </w:pPr>
      <w:bookmarkStart w:id="238" w:name="_Toc451853718"/>
      <w:r w:rsidRPr="004A552F">
        <w:lastRenderedPageBreak/>
        <w:t>Mode Choice Model</w:t>
      </w:r>
      <w:r w:rsidR="004A552F" w:rsidRPr="004A552F">
        <w:t xml:space="preserve"> Structure</w:t>
      </w:r>
      <w:bookmarkEnd w:id="238"/>
    </w:p>
    <w:p w14:paraId="0EADF620" w14:textId="51EE043B" w:rsidR="00550A35" w:rsidRDefault="00507792" w:rsidP="00550A35">
      <w:pPr>
        <w:spacing w:after="0"/>
      </w:pPr>
      <w:ins w:id="239" w:author="Lupa, Mary" w:date="2016-05-23T18:38:00Z">
        <w:r w:rsidRPr="00507792">
          <w:t xml:space="preserve">This section discusses the CFRPM </w:t>
        </w:r>
        <w:r>
          <w:t>mode c</w:t>
        </w:r>
        <w:r w:rsidRPr="00507792">
          <w:t xml:space="preserve">hoice. </w:t>
        </w:r>
      </w:ins>
      <w:r w:rsidR="008E6B57">
        <w:t xml:space="preserve"> </w:t>
      </w:r>
      <w:r w:rsidR="008E6B57" w:rsidRPr="008E6B57">
        <w:fldChar w:fldCharType="begin"/>
      </w:r>
      <w:r w:rsidR="008E6B57" w:rsidRPr="008E6B57">
        <w:instrText xml:space="preserve"> REF _Ref451853434 \h </w:instrText>
      </w:r>
      <w:r w:rsidR="008E6B57" w:rsidRPr="008E6B57">
        <w:instrText xml:space="preserve"> \* MERGEFORMAT </w:instrText>
      </w:r>
      <w:r w:rsidR="008E6B57" w:rsidRPr="008E6B57">
        <w:fldChar w:fldCharType="separate"/>
      </w:r>
      <w:r w:rsidR="00F8097E" w:rsidRPr="00F8097E">
        <w:rPr>
          <w:rFonts w:eastAsia="Calibri" w:cs="Times New Roman"/>
          <w:bCs/>
        </w:rPr>
        <w:t xml:space="preserve">Figure </w:t>
      </w:r>
      <w:r w:rsidR="00F8097E" w:rsidRPr="00F8097E">
        <w:rPr>
          <w:rFonts w:eastAsia="Calibri" w:cs="Times New Roman"/>
          <w:bCs/>
          <w:noProof/>
        </w:rPr>
        <w:t>10</w:t>
      </w:r>
      <w:r w:rsidR="00F8097E" w:rsidRPr="00F8097E">
        <w:rPr>
          <w:rFonts w:eastAsia="Calibri" w:cs="Times New Roman"/>
          <w:bCs/>
          <w:noProof/>
        </w:rPr>
        <w:noBreakHyphen/>
        <w:t>1</w:t>
      </w:r>
      <w:r w:rsidR="008E6B57" w:rsidRPr="008E6B57">
        <w:fldChar w:fldCharType="end"/>
      </w:r>
      <w:ins w:id="240" w:author="Lupa, Mary" w:date="2016-05-23T18:40:00Z">
        <w:r w:rsidR="00727D2A" w:rsidRPr="008E6B57">
          <w:rPr>
            <w:b/>
          </w:rPr>
          <w:t xml:space="preserve"> </w:t>
        </w:r>
        <w:r w:rsidR="00727D2A" w:rsidRPr="008E6B57">
          <w:t>provides an o</w:t>
        </w:r>
        <w:r w:rsidR="00727D2A">
          <w:t>verview of the mode choice model structure with respect to the types of model of travel that are distinguished within the CFRPM</w:t>
        </w:r>
        <w:r w:rsidR="00550A35">
          <w:t>.</w:t>
        </w:r>
      </w:ins>
    </w:p>
    <w:p w14:paraId="42C7E92A" w14:textId="77777777" w:rsidR="00550A35" w:rsidRPr="004A552F" w:rsidRDefault="00550A35" w:rsidP="00550A35">
      <w:pPr>
        <w:pStyle w:val="Heading3"/>
      </w:pPr>
      <w:bookmarkStart w:id="241" w:name="_Toc451853719"/>
      <w:r w:rsidRPr="004A552F">
        <w:t>Mode-Choice Description</w:t>
      </w:r>
      <w:bookmarkEnd w:id="241"/>
    </w:p>
    <w:p w14:paraId="0A48CB4D" w14:textId="77777777" w:rsidR="00550A35" w:rsidRDefault="00550A35" w:rsidP="00550A35">
      <w:pPr>
        <w:pStyle w:val="Heading3"/>
      </w:pPr>
      <w:bookmarkStart w:id="242" w:name="_Toc451853720"/>
      <w:r w:rsidRPr="004A552F">
        <w:t>Asserted Model Coefficients</w:t>
      </w:r>
      <w:bookmarkEnd w:id="242"/>
    </w:p>
    <w:p w14:paraId="33251ED4" w14:textId="0C9DE7E9" w:rsidR="008E6B57" w:rsidRPr="008E6B57" w:rsidRDefault="008E6B57" w:rsidP="008E6B57">
      <w:r w:rsidRPr="008E6B57">
        <w:t xml:space="preserve">The mode choice coefficients are presented in </w:t>
      </w:r>
      <w:r w:rsidRPr="008E6B57">
        <w:fldChar w:fldCharType="begin"/>
      </w:r>
      <w:r w:rsidRPr="008E6B57">
        <w:instrText xml:space="preserve"> REF _Ref451853493 \h </w:instrText>
      </w:r>
      <w:r w:rsidRPr="008E6B57">
        <w:instrText xml:space="preserve"> \* MERGEFORMAT </w:instrText>
      </w:r>
      <w:r w:rsidRPr="008E6B57">
        <w:fldChar w:fldCharType="separate"/>
      </w:r>
      <w:r w:rsidR="00F8097E" w:rsidRPr="00F8097E">
        <w:rPr>
          <w:rFonts w:eastAsia="Calibri" w:cs="Times New Roman"/>
          <w:bCs/>
        </w:rPr>
        <w:t xml:space="preserve">Table </w:t>
      </w:r>
      <w:r w:rsidR="00F8097E" w:rsidRPr="00F8097E">
        <w:rPr>
          <w:rFonts w:eastAsia="Calibri" w:cs="Times New Roman"/>
          <w:bCs/>
          <w:noProof/>
        </w:rPr>
        <w:t>10</w:t>
      </w:r>
      <w:r w:rsidR="00F8097E" w:rsidRPr="00F8097E">
        <w:rPr>
          <w:rFonts w:eastAsia="Calibri" w:cs="Times New Roman"/>
          <w:bCs/>
          <w:noProof/>
        </w:rPr>
        <w:noBreakHyphen/>
        <w:t>1</w:t>
      </w:r>
      <w:r w:rsidRPr="008E6B57">
        <w:fldChar w:fldCharType="end"/>
      </w:r>
      <w:r w:rsidRPr="008E6B57">
        <w:t>.</w:t>
      </w:r>
    </w:p>
    <w:p w14:paraId="25ABF0B0" w14:textId="77777777" w:rsidR="00550A35" w:rsidRPr="004A552F" w:rsidRDefault="00550A35" w:rsidP="00550A35">
      <w:pPr>
        <w:pStyle w:val="Heading2"/>
      </w:pPr>
      <w:bookmarkStart w:id="243" w:name="_Toc451853721"/>
      <w:r w:rsidRPr="004A552F">
        <w:t>Mode-Choice Model Calibration &amp; Results</w:t>
      </w:r>
      <w:bookmarkEnd w:id="243"/>
    </w:p>
    <w:p w14:paraId="503D4DC1" w14:textId="77777777" w:rsidR="00550A35" w:rsidRPr="00254267" w:rsidRDefault="00550A35" w:rsidP="00550A35">
      <w:pPr>
        <w:pStyle w:val="Heading3"/>
        <w:rPr>
          <w:rFonts w:eastAsia="PMingLiU"/>
          <w:noProof/>
          <w:lang w:eastAsia="zh-TW"/>
        </w:rPr>
      </w:pPr>
      <w:bookmarkStart w:id="244" w:name="_Toc451853722"/>
      <w:r w:rsidRPr="00254267">
        <w:rPr>
          <w:rFonts w:eastAsia="PMingLiU"/>
          <w:noProof/>
        </w:rPr>
        <w:t>Primary Calibration of Mode Choice Constants</w:t>
      </w:r>
      <w:bookmarkEnd w:id="244"/>
    </w:p>
    <w:p w14:paraId="5ADCB955" w14:textId="77777777" w:rsidR="00550A35" w:rsidRPr="00362367" w:rsidRDefault="00550A35" w:rsidP="00550A35">
      <w:pPr>
        <w:pStyle w:val="Heading3"/>
      </w:pPr>
      <w:bookmarkStart w:id="245" w:name="_Toc451853723"/>
      <w:r w:rsidRPr="00362367">
        <w:t>Calibration of CBD Attraction Transit Trips/Additional Adjustments</w:t>
      </w:r>
      <w:bookmarkEnd w:id="245"/>
    </w:p>
    <w:p w14:paraId="60BED203" w14:textId="77777777" w:rsidR="00550A35" w:rsidRDefault="00550A35" w:rsidP="00550A35">
      <w:pPr>
        <w:pStyle w:val="Heading3"/>
      </w:pPr>
      <w:bookmarkStart w:id="246" w:name="_Toc451853724"/>
      <w:r w:rsidRPr="00362367">
        <w:t>Calibration Results</w:t>
      </w:r>
      <w:r>
        <w:t xml:space="preserve"> &amp; Comparisons</w:t>
      </w:r>
      <w:bookmarkEnd w:id="246"/>
    </w:p>
    <w:p w14:paraId="138B98A8" w14:textId="77777777" w:rsidR="00550A35" w:rsidRDefault="00550A35" w:rsidP="00550A35">
      <w:pPr>
        <w:pStyle w:val="ListParagraph"/>
        <w:keepNext/>
        <w:jc w:val="center"/>
        <w:rPr>
          <w:ins w:id="247" w:author="Lupa, Mary" w:date="2016-05-23T18:51:00Z"/>
          <w:rFonts w:eastAsia="Calibri" w:cs="Times New Roman"/>
          <w:bCs/>
          <w:color w:val="4F81BD"/>
          <w:sz w:val="24"/>
          <w:szCs w:val="18"/>
        </w:rPr>
      </w:pPr>
    </w:p>
    <w:p w14:paraId="6D6C1728" w14:textId="77777777" w:rsidR="00550A35" w:rsidRDefault="00550A35" w:rsidP="00550A35">
      <w:pPr>
        <w:pStyle w:val="ListParagraph"/>
        <w:keepNext/>
        <w:jc w:val="center"/>
        <w:rPr>
          <w:ins w:id="248" w:author="Lupa, Mary" w:date="2016-05-23T18:51:00Z"/>
          <w:rFonts w:eastAsia="Calibri" w:cs="Times New Roman"/>
          <w:bCs/>
          <w:color w:val="4F81BD"/>
          <w:sz w:val="24"/>
          <w:szCs w:val="18"/>
        </w:rPr>
      </w:pPr>
    </w:p>
    <w:p w14:paraId="66C14739" w14:textId="77777777" w:rsidR="00550A35" w:rsidRDefault="00550A35" w:rsidP="00550A35">
      <w:pPr>
        <w:pStyle w:val="ListParagraph"/>
        <w:keepNext/>
        <w:jc w:val="center"/>
        <w:rPr>
          <w:ins w:id="249" w:author="Lupa, Mary" w:date="2016-05-23T18:51:00Z"/>
          <w:rFonts w:eastAsia="Calibri" w:cs="Times New Roman"/>
          <w:bCs/>
          <w:color w:val="4F81BD"/>
          <w:sz w:val="24"/>
          <w:szCs w:val="18"/>
        </w:rPr>
      </w:pPr>
      <w:ins w:id="250" w:author="Lupa, Mary" w:date="2016-05-23T18:51:00Z">
        <w:r w:rsidRPr="003E6DF6">
          <w:rPr>
            <w:noProof/>
            <w:szCs w:val="24"/>
          </w:rPr>
          <w:drawing>
            <wp:inline distT="0" distB="0" distL="0" distR="0" wp14:anchorId="698D6F37" wp14:editId="71F06FE9">
              <wp:extent cx="5932805" cy="17011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2805" cy="1701165"/>
                      </a:xfrm>
                      <a:prstGeom prst="rect">
                        <a:avLst/>
                      </a:prstGeom>
                      <a:noFill/>
                      <a:ln>
                        <a:noFill/>
                      </a:ln>
                    </pic:spPr>
                  </pic:pic>
                </a:graphicData>
              </a:graphic>
            </wp:inline>
          </w:drawing>
        </w:r>
      </w:ins>
    </w:p>
    <w:p w14:paraId="1FD652EA" w14:textId="77777777" w:rsidR="00550A35" w:rsidRDefault="00550A35" w:rsidP="00550A35">
      <w:pPr>
        <w:pStyle w:val="ListParagraph"/>
        <w:keepNext/>
        <w:jc w:val="center"/>
        <w:rPr>
          <w:ins w:id="251" w:author="Lupa, Mary" w:date="2016-05-23T18:51:00Z"/>
          <w:rFonts w:eastAsia="Calibri" w:cs="Times New Roman"/>
          <w:bCs/>
          <w:color w:val="4F81BD"/>
          <w:sz w:val="24"/>
          <w:szCs w:val="18"/>
        </w:rPr>
      </w:pPr>
    </w:p>
    <w:p w14:paraId="7C37A27C" w14:textId="77777777" w:rsidR="00550A35" w:rsidRDefault="00550A35" w:rsidP="00550A35">
      <w:pPr>
        <w:pStyle w:val="ListParagraph"/>
        <w:keepNext/>
        <w:jc w:val="center"/>
        <w:rPr>
          <w:rFonts w:eastAsia="Calibri" w:cs="Times New Roman"/>
          <w:bCs/>
          <w:color w:val="4F81BD"/>
          <w:sz w:val="24"/>
          <w:szCs w:val="18"/>
        </w:rPr>
      </w:pPr>
      <w:bookmarkStart w:id="252" w:name="_Ref451853434"/>
      <w:bookmarkStart w:id="253" w:name="_Toc451853772"/>
      <w:r w:rsidRPr="009027B8">
        <w:rPr>
          <w:rFonts w:eastAsia="Calibri" w:cs="Times New Roman"/>
          <w:bCs/>
          <w:color w:val="4F81BD"/>
          <w:sz w:val="24"/>
          <w:szCs w:val="18"/>
        </w:rPr>
        <w:t xml:space="preserve">Figure </w:t>
      </w:r>
      <w:r w:rsidRPr="009027B8">
        <w:rPr>
          <w:rFonts w:eastAsia="Calibri" w:cs="Times New Roman"/>
          <w:bCs/>
          <w:color w:val="4F81BD"/>
          <w:sz w:val="24"/>
          <w:szCs w:val="18"/>
        </w:rPr>
        <w:fldChar w:fldCharType="begin"/>
      </w:r>
      <w:r w:rsidRPr="009027B8">
        <w:rPr>
          <w:rFonts w:eastAsia="Calibri" w:cs="Times New Roman"/>
          <w:bCs/>
          <w:color w:val="4F81BD"/>
          <w:sz w:val="24"/>
          <w:szCs w:val="18"/>
        </w:rPr>
        <w:instrText xml:space="preserve"> STYLEREF 1 \s </w:instrText>
      </w:r>
      <w:r w:rsidRPr="009027B8">
        <w:rPr>
          <w:rFonts w:eastAsia="Calibri" w:cs="Times New Roman"/>
          <w:bCs/>
          <w:color w:val="4F81BD"/>
          <w:sz w:val="24"/>
          <w:szCs w:val="18"/>
        </w:rPr>
        <w:fldChar w:fldCharType="separate"/>
      </w:r>
      <w:r w:rsidR="00F8097E">
        <w:rPr>
          <w:rFonts w:eastAsia="Calibri" w:cs="Times New Roman"/>
          <w:bCs/>
          <w:noProof/>
          <w:color w:val="4F81BD"/>
          <w:sz w:val="24"/>
          <w:szCs w:val="18"/>
        </w:rPr>
        <w:t>10</w:t>
      </w:r>
      <w:r w:rsidRPr="009027B8">
        <w:rPr>
          <w:rFonts w:eastAsia="Calibri" w:cs="Times New Roman"/>
          <w:bCs/>
          <w:color w:val="4F81BD"/>
          <w:sz w:val="24"/>
          <w:szCs w:val="18"/>
        </w:rPr>
        <w:fldChar w:fldCharType="end"/>
      </w:r>
      <w:r w:rsidRPr="009027B8">
        <w:rPr>
          <w:rFonts w:eastAsia="Calibri" w:cs="Times New Roman"/>
          <w:bCs/>
          <w:color w:val="4F81BD"/>
          <w:sz w:val="24"/>
          <w:szCs w:val="18"/>
        </w:rPr>
        <w:noBreakHyphen/>
      </w:r>
      <w:r w:rsidRPr="009027B8">
        <w:rPr>
          <w:rFonts w:eastAsia="Calibri" w:cs="Times New Roman"/>
          <w:bCs/>
          <w:color w:val="4F81BD"/>
          <w:sz w:val="24"/>
          <w:szCs w:val="18"/>
        </w:rPr>
        <w:fldChar w:fldCharType="begin"/>
      </w:r>
      <w:r w:rsidRPr="009027B8">
        <w:rPr>
          <w:rFonts w:eastAsia="Calibri" w:cs="Times New Roman"/>
          <w:bCs/>
          <w:color w:val="4F81BD"/>
          <w:sz w:val="24"/>
          <w:szCs w:val="18"/>
        </w:rPr>
        <w:instrText xml:space="preserve"> SEQ Figure \* ARABIC \s 1 </w:instrText>
      </w:r>
      <w:r w:rsidRPr="009027B8">
        <w:rPr>
          <w:rFonts w:eastAsia="Calibri" w:cs="Times New Roman"/>
          <w:bCs/>
          <w:color w:val="4F81BD"/>
          <w:sz w:val="24"/>
          <w:szCs w:val="18"/>
        </w:rPr>
        <w:fldChar w:fldCharType="separate"/>
      </w:r>
      <w:r w:rsidR="00F8097E">
        <w:rPr>
          <w:rFonts w:eastAsia="Calibri" w:cs="Times New Roman"/>
          <w:bCs/>
          <w:noProof/>
          <w:color w:val="4F81BD"/>
          <w:sz w:val="24"/>
          <w:szCs w:val="18"/>
        </w:rPr>
        <w:t>1</w:t>
      </w:r>
      <w:r w:rsidRPr="009027B8">
        <w:rPr>
          <w:rFonts w:eastAsia="Calibri" w:cs="Times New Roman"/>
          <w:bCs/>
          <w:color w:val="4F81BD"/>
          <w:sz w:val="24"/>
          <w:szCs w:val="18"/>
        </w:rPr>
        <w:fldChar w:fldCharType="end"/>
      </w:r>
      <w:bookmarkEnd w:id="252"/>
      <w:r w:rsidRPr="009027B8">
        <w:rPr>
          <w:rFonts w:eastAsia="Calibri" w:cs="Times New Roman"/>
          <w:bCs/>
          <w:color w:val="4F81BD"/>
          <w:sz w:val="24"/>
          <w:szCs w:val="18"/>
        </w:rPr>
        <w:t>:</w:t>
      </w:r>
      <w:r>
        <w:rPr>
          <w:rFonts w:eastAsia="Calibri" w:cs="Times New Roman"/>
          <w:bCs/>
          <w:color w:val="4F81BD"/>
          <w:sz w:val="24"/>
          <w:szCs w:val="18"/>
        </w:rPr>
        <w:t xml:space="preserve"> CFRPM Mode Choice Structure</w:t>
      </w:r>
      <w:bookmarkEnd w:id="253"/>
    </w:p>
    <w:p w14:paraId="7D617A2F" w14:textId="77777777" w:rsidR="00550A35" w:rsidRDefault="00550A35" w:rsidP="00550A35">
      <w:pPr>
        <w:pStyle w:val="ListParagraph"/>
        <w:keepNext/>
        <w:jc w:val="center"/>
        <w:rPr>
          <w:rFonts w:eastAsia="Calibri" w:cs="Times New Roman"/>
          <w:bCs/>
          <w:color w:val="4F81BD"/>
          <w:sz w:val="24"/>
          <w:szCs w:val="18"/>
        </w:rPr>
      </w:pPr>
    </w:p>
    <w:p w14:paraId="5B626A1B" w14:textId="77777777" w:rsidR="00550A35" w:rsidRDefault="00550A35" w:rsidP="00550A35">
      <w:pPr>
        <w:pStyle w:val="ListParagraph"/>
        <w:keepNext/>
        <w:jc w:val="center"/>
        <w:rPr>
          <w:ins w:id="254" w:author="Lupa, Mary" w:date="2016-05-23T18:54:00Z"/>
          <w:rFonts w:eastAsia="Calibri" w:cs="Times New Roman"/>
          <w:bCs/>
          <w:color w:val="4F81BD"/>
          <w:sz w:val="24"/>
          <w:szCs w:val="18"/>
        </w:rPr>
      </w:pPr>
    </w:p>
    <w:p w14:paraId="081E54F5" w14:textId="77777777" w:rsidR="00550A35" w:rsidRDefault="00550A35" w:rsidP="00550A35">
      <w:pPr>
        <w:spacing w:after="0"/>
        <w:rPr>
          <w:rFonts w:eastAsia="Calibri" w:cs="Times New Roman"/>
          <w:bCs/>
          <w:color w:val="4F81BD"/>
          <w:sz w:val="24"/>
          <w:szCs w:val="18"/>
        </w:rPr>
      </w:pPr>
    </w:p>
    <w:p w14:paraId="5AB8B5F5" w14:textId="77777777" w:rsidR="00550A35" w:rsidRDefault="00550A35" w:rsidP="00550A35">
      <w:pPr>
        <w:spacing w:after="0"/>
        <w:rPr>
          <w:rFonts w:eastAsia="Calibri" w:cs="Times New Roman"/>
          <w:bCs/>
          <w:color w:val="4F81BD"/>
          <w:sz w:val="24"/>
          <w:szCs w:val="18"/>
        </w:rPr>
      </w:pPr>
    </w:p>
    <w:p w14:paraId="7B2963D3" w14:textId="77777777" w:rsidR="00550A35" w:rsidRDefault="00550A35" w:rsidP="00550A35">
      <w:pPr>
        <w:spacing w:after="0"/>
        <w:rPr>
          <w:rFonts w:eastAsia="Calibri" w:cs="Times New Roman"/>
          <w:bCs/>
          <w:color w:val="4F81BD"/>
          <w:sz w:val="24"/>
          <w:szCs w:val="18"/>
        </w:rPr>
      </w:pPr>
    </w:p>
    <w:p w14:paraId="7DE77E19" w14:textId="77777777" w:rsidR="00550A35" w:rsidRDefault="00550A35" w:rsidP="00550A35">
      <w:pPr>
        <w:spacing w:after="0"/>
        <w:rPr>
          <w:rFonts w:eastAsia="Calibri" w:cs="Times New Roman"/>
          <w:bCs/>
          <w:color w:val="4F81BD"/>
          <w:sz w:val="24"/>
          <w:szCs w:val="18"/>
        </w:rPr>
      </w:pPr>
    </w:p>
    <w:p w14:paraId="34DD8D61" w14:textId="77777777" w:rsidR="00550A35" w:rsidRDefault="00550A35" w:rsidP="00550A35">
      <w:pPr>
        <w:spacing w:after="0"/>
        <w:rPr>
          <w:rFonts w:eastAsia="Calibri" w:cs="Times New Roman"/>
          <w:bCs/>
          <w:color w:val="4F81BD"/>
          <w:sz w:val="24"/>
          <w:szCs w:val="18"/>
        </w:rPr>
      </w:pPr>
    </w:p>
    <w:p w14:paraId="3285854D" w14:textId="77777777" w:rsidR="00550A35" w:rsidRDefault="00550A35" w:rsidP="00550A35">
      <w:pPr>
        <w:spacing w:after="0"/>
        <w:rPr>
          <w:rFonts w:eastAsia="Calibri" w:cs="Times New Roman"/>
          <w:bCs/>
          <w:color w:val="4F81BD"/>
          <w:sz w:val="24"/>
          <w:szCs w:val="18"/>
        </w:rPr>
      </w:pPr>
    </w:p>
    <w:p w14:paraId="4757A441" w14:textId="77777777" w:rsidR="00550A35" w:rsidRDefault="00550A35" w:rsidP="00550A35">
      <w:pPr>
        <w:spacing w:after="0"/>
        <w:rPr>
          <w:rFonts w:eastAsia="Calibri" w:cs="Times New Roman"/>
          <w:bCs/>
          <w:color w:val="4F81BD"/>
          <w:sz w:val="24"/>
          <w:szCs w:val="18"/>
        </w:rPr>
      </w:pPr>
    </w:p>
    <w:p w14:paraId="08451DD2" w14:textId="77777777" w:rsidR="00550A35" w:rsidRDefault="00550A35" w:rsidP="00550A35">
      <w:pPr>
        <w:spacing w:after="0"/>
        <w:rPr>
          <w:rFonts w:eastAsia="Calibri" w:cs="Times New Roman"/>
          <w:bCs/>
          <w:color w:val="4F81BD"/>
          <w:sz w:val="24"/>
          <w:szCs w:val="18"/>
        </w:rPr>
      </w:pPr>
    </w:p>
    <w:p w14:paraId="076F573F" w14:textId="77777777" w:rsidR="00550A35" w:rsidRDefault="00550A35" w:rsidP="00550A35">
      <w:pPr>
        <w:pStyle w:val="ListParagraph"/>
        <w:keepNext/>
        <w:jc w:val="center"/>
        <w:rPr>
          <w:ins w:id="255" w:author="Lupa, Mary" w:date="2016-05-23T18:54:00Z"/>
          <w:rFonts w:eastAsia="Calibri" w:cs="Times New Roman"/>
          <w:bCs/>
          <w:color w:val="4F81BD"/>
          <w:sz w:val="24"/>
          <w:szCs w:val="18"/>
        </w:rPr>
      </w:pPr>
      <w:bookmarkStart w:id="256" w:name="_Ref451853493"/>
      <w:bookmarkStart w:id="257" w:name="_Toc451853746"/>
      <w:r w:rsidRPr="00D551EC">
        <w:rPr>
          <w:rFonts w:eastAsia="Calibri" w:cs="Times New Roman"/>
          <w:bCs/>
          <w:color w:val="4F81BD"/>
          <w:sz w:val="24"/>
          <w:szCs w:val="18"/>
        </w:rPr>
        <w:t xml:space="preserve">Table </w:t>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STYLEREF 1 \s </w:instrText>
      </w:r>
      <w:r w:rsidRPr="00D551EC">
        <w:rPr>
          <w:rFonts w:eastAsia="Calibri" w:cs="Times New Roman"/>
          <w:bCs/>
          <w:color w:val="4F81BD"/>
          <w:sz w:val="24"/>
          <w:szCs w:val="18"/>
        </w:rPr>
        <w:fldChar w:fldCharType="separate"/>
      </w:r>
      <w:r w:rsidR="00F8097E">
        <w:rPr>
          <w:rFonts w:eastAsia="Calibri" w:cs="Times New Roman"/>
          <w:bCs/>
          <w:noProof/>
          <w:color w:val="4F81BD"/>
          <w:sz w:val="24"/>
          <w:szCs w:val="18"/>
        </w:rPr>
        <w:t>10</w:t>
      </w:r>
      <w:r w:rsidRPr="00D551EC">
        <w:rPr>
          <w:rFonts w:eastAsia="Calibri" w:cs="Times New Roman"/>
          <w:bCs/>
          <w:color w:val="4F81BD"/>
          <w:sz w:val="24"/>
          <w:szCs w:val="18"/>
        </w:rPr>
        <w:fldChar w:fldCharType="end"/>
      </w:r>
      <w:r w:rsidRPr="00D551EC">
        <w:rPr>
          <w:rFonts w:eastAsia="Calibri" w:cs="Times New Roman"/>
          <w:bCs/>
          <w:color w:val="4F81BD"/>
          <w:sz w:val="24"/>
          <w:szCs w:val="18"/>
        </w:rPr>
        <w:noBreakHyphen/>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SEQ Table \* ARABIC \s 1 </w:instrText>
      </w:r>
      <w:r w:rsidRPr="00D551EC">
        <w:rPr>
          <w:rFonts w:eastAsia="Calibri" w:cs="Times New Roman"/>
          <w:bCs/>
          <w:color w:val="4F81BD"/>
          <w:sz w:val="24"/>
          <w:szCs w:val="18"/>
        </w:rPr>
        <w:fldChar w:fldCharType="separate"/>
      </w:r>
      <w:r w:rsidR="00F8097E">
        <w:rPr>
          <w:rFonts w:eastAsia="Calibri" w:cs="Times New Roman"/>
          <w:bCs/>
          <w:noProof/>
          <w:color w:val="4F81BD"/>
          <w:sz w:val="24"/>
          <w:szCs w:val="18"/>
        </w:rPr>
        <w:t>1</w:t>
      </w:r>
      <w:r w:rsidRPr="00D551EC">
        <w:rPr>
          <w:rFonts w:eastAsia="Calibri" w:cs="Times New Roman"/>
          <w:bCs/>
          <w:color w:val="4F81BD"/>
          <w:sz w:val="24"/>
          <w:szCs w:val="18"/>
        </w:rPr>
        <w:fldChar w:fldCharType="end"/>
      </w:r>
      <w:bookmarkEnd w:id="256"/>
      <w:r>
        <w:rPr>
          <w:rFonts w:eastAsia="Calibri" w:cs="Times New Roman"/>
          <w:bCs/>
          <w:color w:val="4F81BD"/>
          <w:sz w:val="24"/>
          <w:szCs w:val="18"/>
        </w:rPr>
        <w:t>: Mode Choice Coefficients</w:t>
      </w:r>
      <w:bookmarkEnd w:id="257"/>
      <w:r>
        <w:rPr>
          <w:rFonts w:eastAsia="Calibri" w:cs="Times New Roman"/>
          <w:bCs/>
          <w:color w:val="4F81BD"/>
          <w:sz w:val="24"/>
          <w:szCs w:val="18"/>
        </w:rPr>
        <w:t xml:space="preserve"> </w:t>
      </w:r>
    </w:p>
    <w:p w14:paraId="45E863BD" w14:textId="5572CE7F" w:rsidR="00070881" w:rsidRPr="0085110E" w:rsidDel="000A2BE4" w:rsidRDefault="0085110E" w:rsidP="00B02EBA">
      <w:pPr>
        <w:pStyle w:val="ListParagraph"/>
        <w:keepNext/>
        <w:jc w:val="center"/>
        <w:rPr>
          <w:del w:id="258" w:author="Lupa, Mary" w:date="2016-05-23T18:50:00Z"/>
          <w:rFonts w:eastAsia="Calibri" w:cs="Times New Roman"/>
          <w:noProof/>
          <w:color w:val="4F81BD"/>
          <w:sz w:val="24"/>
          <w:szCs w:val="18"/>
        </w:rPr>
      </w:pPr>
      <w:ins w:id="259" w:author="Lupa, Mary" w:date="2016-05-23T18:54:00Z">
        <w:r w:rsidRPr="003E6DF6">
          <w:rPr>
            <w:noProof/>
            <w:szCs w:val="24"/>
          </w:rPr>
          <w:lastRenderedPageBreak/>
          <w:drawing>
            <wp:inline distT="0" distB="0" distL="0" distR="0" wp14:anchorId="497DBC5A" wp14:editId="46740C5C">
              <wp:extent cx="2647263" cy="7600207"/>
              <wp:effectExtent l="0" t="0" r="127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51053" cy="7611087"/>
                      </a:xfrm>
                      <a:prstGeom prst="rect">
                        <a:avLst/>
                      </a:prstGeom>
                      <a:noFill/>
                      <a:ln>
                        <a:noFill/>
                      </a:ln>
                    </pic:spPr>
                  </pic:pic>
                </a:graphicData>
              </a:graphic>
            </wp:inline>
          </w:drawing>
        </w:r>
      </w:ins>
      <w:del w:id="260" w:author="Lupa, Mary" w:date="2016-05-23T18:50:00Z">
        <w:r w:rsidR="003B5154" w:rsidRPr="009027B8" w:rsidDel="003B5154">
          <w:rPr>
            <w:rFonts w:eastAsia="Calibri" w:cs="Times New Roman"/>
            <w:bCs/>
            <w:color w:val="4F81BD"/>
            <w:sz w:val="24"/>
            <w:szCs w:val="18"/>
          </w:rPr>
          <w:delText>E</w:delText>
        </w:r>
      </w:del>
      <w:del w:id="261" w:author="Lupa, Mary" w:date="2016-05-23T18:51:00Z">
        <w:r w:rsidR="003B5154" w:rsidRPr="009027B8" w:rsidDel="003B5154">
          <w:rPr>
            <w:rFonts w:eastAsia="Calibri" w:cs="Times New Roman"/>
            <w:bCs/>
            <w:color w:val="4F81BD"/>
            <w:sz w:val="24"/>
            <w:szCs w:val="18"/>
          </w:rPr>
          <w:delText>xample Highway Path Check</w:delText>
        </w:r>
      </w:del>
      <w:del w:id="262" w:author="Lupa, Mary" w:date="2016-05-23T18:53:00Z">
        <w:r w:rsidRPr="0085110E" w:rsidDel="0085110E">
          <w:rPr>
            <w:rFonts w:eastAsia="Calibri" w:cs="Times New Roman"/>
            <w:noProof/>
            <w:color w:val="4F81BD"/>
            <w:sz w:val="24"/>
            <w:szCs w:val="18"/>
          </w:rPr>
          <w:delText>Table 3 4: CFRPM Version 6.01</w:delText>
        </w:r>
      </w:del>
      <w:commentRangeStart w:id="263"/>
      <w:del w:id="264" w:author="Lupa, Mary" w:date="2016-05-23T18:50:00Z">
        <w:r w:rsidR="00070881" w:rsidRPr="0085110E" w:rsidDel="000A2BE4">
          <w:rPr>
            <w:rFonts w:eastAsia="Calibri" w:cs="Times New Roman"/>
            <w:noProof/>
            <w:color w:val="4F81BD"/>
            <w:sz w:val="24"/>
            <w:szCs w:val="18"/>
          </w:rPr>
          <w:delText>Model Validation</w:delText>
        </w:r>
        <w:commentRangeEnd w:id="263"/>
        <w:r w:rsidR="004D1486" w:rsidRPr="0085110E" w:rsidDel="000A2BE4">
          <w:rPr>
            <w:noProof/>
            <w:color w:val="4F81BD"/>
            <w:sz w:val="24"/>
            <w:szCs w:val="18"/>
          </w:rPr>
          <w:commentReference w:id="263"/>
        </w:r>
      </w:del>
    </w:p>
    <w:p w14:paraId="059438E5" w14:textId="661358CF" w:rsidR="00362367" w:rsidRPr="0085110E" w:rsidDel="000A2BE4" w:rsidRDefault="00362367">
      <w:pPr>
        <w:pStyle w:val="ListParagraph"/>
        <w:jc w:val="center"/>
        <w:rPr>
          <w:del w:id="265" w:author="Lupa, Mary" w:date="2016-05-23T18:50:00Z"/>
          <w:rFonts w:eastAsia="Calibri" w:cs="Times New Roman"/>
          <w:noProof/>
          <w:color w:val="4F81BD"/>
          <w:sz w:val="24"/>
          <w:szCs w:val="18"/>
        </w:rPr>
        <w:pPrChange w:id="266" w:author="Lupa, Mary" w:date="2016-05-23T18:52:00Z">
          <w:pPr>
            <w:pStyle w:val="Heading3"/>
          </w:pPr>
        </w:pPrChange>
      </w:pPr>
      <w:del w:id="267" w:author="Lupa, Mary" w:date="2016-05-23T18:50:00Z">
        <w:r w:rsidRPr="0085110E" w:rsidDel="000A2BE4">
          <w:rPr>
            <w:rFonts w:eastAsia="Calibri" w:cs="Times New Roman"/>
            <w:noProof/>
            <w:color w:val="4F81BD"/>
            <w:sz w:val="24"/>
            <w:szCs w:val="18"/>
          </w:rPr>
          <w:lastRenderedPageBreak/>
          <w:delText>Aggregate</w:delText>
        </w:r>
      </w:del>
    </w:p>
    <w:p w14:paraId="1E1FDBDC" w14:textId="3D00FD6C" w:rsidR="00362367" w:rsidRPr="0085110E" w:rsidDel="000A2BE4" w:rsidRDefault="00362367">
      <w:pPr>
        <w:pStyle w:val="ListParagraph"/>
        <w:jc w:val="center"/>
        <w:rPr>
          <w:del w:id="268" w:author="Lupa, Mary" w:date="2016-05-23T18:50:00Z"/>
          <w:rFonts w:eastAsia="Calibri" w:cs="Times New Roman"/>
          <w:noProof/>
          <w:color w:val="4F81BD"/>
          <w:sz w:val="24"/>
          <w:szCs w:val="18"/>
        </w:rPr>
        <w:pPrChange w:id="269" w:author="Lupa, Mary" w:date="2016-05-23T18:52:00Z">
          <w:pPr>
            <w:pStyle w:val="Heading3"/>
          </w:pPr>
        </w:pPrChange>
      </w:pPr>
      <w:del w:id="270" w:author="Lupa, Mary" w:date="2016-05-23T18:50:00Z">
        <w:r w:rsidRPr="0085110E" w:rsidDel="000A2BE4">
          <w:rPr>
            <w:rFonts w:eastAsia="Calibri" w:cs="Times New Roman"/>
            <w:noProof/>
            <w:color w:val="4F81BD"/>
            <w:sz w:val="24"/>
            <w:szCs w:val="18"/>
          </w:rPr>
          <w:delText>Route Level</w:delText>
        </w:r>
      </w:del>
    </w:p>
    <w:p w14:paraId="6DF4205E" w14:textId="0DA32768" w:rsidR="00141828" w:rsidRPr="0085110E" w:rsidRDefault="00141828">
      <w:pPr>
        <w:pStyle w:val="ListParagraph"/>
        <w:jc w:val="center"/>
        <w:rPr>
          <w:rFonts w:eastAsia="Calibri" w:cs="Times New Roman"/>
          <w:b/>
          <w:caps/>
          <w:noProof/>
          <w:color w:val="4F81BD"/>
          <w:sz w:val="24"/>
          <w:szCs w:val="18"/>
        </w:rPr>
        <w:sectPr w:rsidR="00141828" w:rsidRPr="0085110E" w:rsidSect="00902B3D">
          <w:headerReference w:type="default" r:id="rId37"/>
          <w:pgSz w:w="12240" w:h="15840" w:code="1"/>
          <w:pgMar w:top="1584" w:right="1440" w:bottom="1800" w:left="1440" w:header="720" w:footer="288" w:gutter="0"/>
          <w:paperSrc w:first="15" w:other="15"/>
          <w:cols w:space="720"/>
          <w:docGrid w:linePitch="360"/>
        </w:sectPr>
        <w:pPrChange w:id="271" w:author="Lupa, Mary" w:date="2016-05-23T18:52:00Z">
          <w:pPr>
            <w:pStyle w:val="Heading1"/>
          </w:pPr>
        </w:pPrChange>
      </w:pPr>
    </w:p>
    <w:p w14:paraId="6394EB42" w14:textId="77777777" w:rsidR="007A04B6" w:rsidRPr="00254267" w:rsidRDefault="00401245" w:rsidP="00401245">
      <w:pPr>
        <w:pStyle w:val="Heading1"/>
        <w:rPr>
          <w:rFonts w:eastAsia="PMingLiU"/>
          <w:noProof/>
          <w:lang w:eastAsia="zh-TW"/>
        </w:rPr>
      </w:pPr>
      <w:bookmarkStart w:id="272" w:name="_Toc451853725"/>
      <w:r>
        <w:rPr>
          <w:rFonts w:eastAsia="PMingLiU"/>
          <w:noProof/>
          <w:lang w:eastAsia="zh-TW"/>
        </w:rPr>
        <w:lastRenderedPageBreak/>
        <w:t>Highway Assignment</w:t>
      </w:r>
      <w:bookmarkEnd w:id="272"/>
    </w:p>
    <w:p w14:paraId="79B79F07" w14:textId="77777777" w:rsidR="008F37D9" w:rsidRDefault="00401245" w:rsidP="006C605F">
      <w:pPr>
        <w:pStyle w:val="Heading2"/>
      </w:pPr>
      <w:bookmarkStart w:id="273" w:name="_Toc451853726"/>
      <w:r>
        <w:t>Assignment Methodology</w:t>
      </w:r>
      <w:bookmarkEnd w:id="273"/>
    </w:p>
    <w:p w14:paraId="140EFF21" w14:textId="77777777" w:rsidR="006C605F" w:rsidRDefault="006C605F" w:rsidP="006C605F">
      <w:pPr>
        <w:pStyle w:val="Heading3"/>
      </w:pPr>
      <w:bookmarkStart w:id="274" w:name="_Toc451853727"/>
      <w:r>
        <w:t>Autos</w:t>
      </w:r>
      <w:bookmarkEnd w:id="274"/>
    </w:p>
    <w:p w14:paraId="3A55183F" w14:textId="77777777" w:rsidR="006C605F" w:rsidRDefault="006C605F" w:rsidP="006C605F">
      <w:pPr>
        <w:pStyle w:val="Heading3"/>
      </w:pPr>
      <w:bookmarkStart w:id="275" w:name="_Toc451853728"/>
      <w:r>
        <w:t>Trucks/Commercial Vehicles</w:t>
      </w:r>
      <w:bookmarkEnd w:id="275"/>
    </w:p>
    <w:p w14:paraId="6EC33811" w14:textId="77777777" w:rsidR="006C605F" w:rsidRDefault="006C605F" w:rsidP="006C605F">
      <w:pPr>
        <w:pStyle w:val="Heading3"/>
      </w:pPr>
      <w:bookmarkStart w:id="276" w:name="_Toc451853729"/>
      <w:r>
        <w:t>External-internal</w:t>
      </w:r>
      <w:bookmarkEnd w:id="276"/>
    </w:p>
    <w:p w14:paraId="7CCA2F09" w14:textId="77777777" w:rsidR="00401245" w:rsidRDefault="00401245" w:rsidP="006C605F">
      <w:pPr>
        <w:pStyle w:val="Heading2"/>
      </w:pPr>
      <w:bookmarkStart w:id="277" w:name="_Toc451853730"/>
      <w:r>
        <w:t>Volume Delay Curve Development</w:t>
      </w:r>
      <w:bookmarkEnd w:id="277"/>
    </w:p>
    <w:p w14:paraId="07646BE1" w14:textId="77777777" w:rsidR="003035CB" w:rsidRDefault="006C605F" w:rsidP="003035CB">
      <w:pPr>
        <w:pStyle w:val="Heading2"/>
      </w:pPr>
      <w:bookmarkStart w:id="278" w:name="_Toc451853731"/>
      <w:r w:rsidRPr="006C605F">
        <w:t>Traffic Assignment Capacity Factors</w:t>
      </w:r>
      <w:bookmarkEnd w:id="278"/>
    </w:p>
    <w:p w14:paraId="3D75CD64" w14:textId="59FD645A" w:rsidR="005E6A0C" w:rsidRPr="005E6A0C" w:rsidRDefault="005E6A0C" w:rsidP="005E6A0C">
      <w:pPr>
        <w:jc w:val="center"/>
      </w:pPr>
      <w:bookmarkStart w:id="279" w:name="_Toc451853747"/>
      <w:r w:rsidRPr="00D551EC">
        <w:rPr>
          <w:rFonts w:eastAsia="Calibri" w:cs="Times New Roman"/>
          <w:bCs/>
          <w:color w:val="4F81BD"/>
          <w:sz w:val="24"/>
          <w:szCs w:val="18"/>
        </w:rPr>
        <w:t xml:space="preserve">Table </w:t>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STYLEREF 1 \s </w:instrText>
      </w:r>
      <w:r w:rsidRPr="00D551EC">
        <w:rPr>
          <w:rFonts w:eastAsia="Calibri" w:cs="Times New Roman"/>
          <w:bCs/>
          <w:color w:val="4F81BD"/>
          <w:sz w:val="24"/>
          <w:szCs w:val="18"/>
        </w:rPr>
        <w:fldChar w:fldCharType="separate"/>
      </w:r>
      <w:r w:rsidR="00F8097E">
        <w:rPr>
          <w:rFonts w:eastAsia="Calibri" w:cs="Times New Roman"/>
          <w:bCs/>
          <w:noProof/>
          <w:color w:val="4F81BD"/>
          <w:sz w:val="24"/>
          <w:szCs w:val="18"/>
        </w:rPr>
        <w:t>11</w:t>
      </w:r>
      <w:r w:rsidRPr="00D551EC">
        <w:rPr>
          <w:rFonts w:eastAsia="Calibri" w:cs="Times New Roman"/>
          <w:bCs/>
          <w:color w:val="4F81BD"/>
          <w:sz w:val="24"/>
          <w:szCs w:val="18"/>
        </w:rPr>
        <w:fldChar w:fldCharType="end"/>
      </w:r>
      <w:r w:rsidRPr="00D551EC">
        <w:rPr>
          <w:rFonts w:eastAsia="Calibri" w:cs="Times New Roman"/>
          <w:bCs/>
          <w:color w:val="4F81BD"/>
          <w:sz w:val="24"/>
          <w:szCs w:val="18"/>
        </w:rPr>
        <w:noBreakHyphen/>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SEQ Table \* ARABIC \s 1 </w:instrText>
      </w:r>
      <w:r w:rsidRPr="00D551EC">
        <w:rPr>
          <w:rFonts w:eastAsia="Calibri" w:cs="Times New Roman"/>
          <w:bCs/>
          <w:color w:val="4F81BD"/>
          <w:sz w:val="24"/>
          <w:szCs w:val="18"/>
        </w:rPr>
        <w:fldChar w:fldCharType="separate"/>
      </w:r>
      <w:r w:rsidR="00F8097E">
        <w:rPr>
          <w:rFonts w:eastAsia="Calibri" w:cs="Times New Roman"/>
          <w:bCs/>
          <w:noProof/>
          <w:color w:val="4F81BD"/>
          <w:sz w:val="24"/>
          <w:szCs w:val="18"/>
        </w:rPr>
        <w:t>1</w:t>
      </w:r>
      <w:r w:rsidRPr="00D551EC">
        <w:rPr>
          <w:rFonts w:eastAsia="Calibri" w:cs="Times New Roman"/>
          <w:bCs/>
          <w:color w:val="4F81BD"/>
          <w:sz w:val="24"/>
          <w:szCs w:val="18"/>
        </w:rPr>
        <w:fldChar w:fldCharType="end"/>
      </w:r>
      <w:r>
        <w:rPr>
          <w:rFonts w:eastAsia="Calibri" w:cs="Times New Roman"/>
          <w:bCs/>
          <w:color w:val="4F81BD"/>
          <w:sz w:val="24"/>
          <w:szCs w:val="18"/>
        </w:rPr>
        <w:t>: Hourly to Time of Day Factors</w:t>
      </w:r>
      <w:bookmarkEnd w:id="279"/>
    </w:p>
    <w:p w14:paraId="2E340E19" w14:textId="11210F3F" w:rsidR="00EB407B" w:rsidRDefault="006C605F" w:rsidP="00EB407B">
      <w:pPr>
        <w:pStyle w:val="Heading2"/>
        <w:rPr>
          <w:ins w:id="280" w:author="Lupa, Mary" w:date="2016-04-27T14:43:00Z"/>
        </w:rPr>
      </w:pPr>
      <w:bookmarkStart w:id="281" w:name="_Toc451853732"/>
      <w:r>
        <w:t>Model Adjustment</w:t>
      </w:r>
      <w:r w:rsidR="00841774">
        <w:t>s</w:t>
      </w:r>
      <w:bookmarkEnd w:id="281"/>
    </w:p>
    <w:p w14:paraId="19681BBD" w14:textId="6CDE39AA" w:rsidR="00EB407B" w:rsidRDefault="005E6A0C" w:rsidP="005E6A0C">
      <w:pPr>
        <w:pStyle w:val="Heading2"/>
      </w:pPr>
      <w:bookmarkStart w:id="282" w:name="_Toc451853733"/>
      <w:r>
        <w:t>Reporting Protocol</w:t>
      </w:r>
      <w:bookmarkEnd w:id="282"/>
    </w:p>
    <w:p w14:paraId="24570E12" w14:textId="389D9D5F" w:rsidR="005E6A0C" w:rsidRDefault="005E6A0C" w:rsidP="005E6A0C">
      <w:r>
        <w:t xml:space="preserve">The CFRPM highway assignment protocol will include </w:t>
      </w:r>
      <w:r w:rsidR="0095569C">
        <w:t xml:space="preserve">summaries for </w:t>
      </w:r>
      <w:r>
        <w:t>both VMT and VHT by county and by time of day</w:t>
      </w:r>
      <w:r w:rsidR="00396BC6">
        <w:t xml:space="preserve"> and </w:t>
      </w:r>
      <w:r>
        <w:t xml:space="preserve">daily.  </w:t>
      </w:r>
      <w:r w:rsidR="0095569C">
        <w:t>S</w:t>
      </w:r>
      <w:r>
        <w:t xml:space="preserve">creenline/cutline reports will also be produced after the model run is complete.  </w:t>
      </w:r>
    </w:p>
    <w:p w14:paraId="752C5199" w14:textId="290612C9" w:rsidR="00EB407B" w:rsidRDefault="00EB407B" w:rsidP="00EB407B">
      <w:pPr>
        <w:ind w:left="720"/>
        <w:rPr>
          <w:ins w:id="283" w:author="Lupa, Mary" w:date="2016-05-24T07:27:00Z"/>
          <w:rFonts w:eastAsia="Calibri" w:cs="Times New Roman"/>
          <w:bCs/>
          <w:color w:val="4F81BD"/>
          <w:sz w:val="24"/>
          <w:szCs w:val="18"/>
        </w:rPr>
      </w:pPr>
    </w:p>
    <w:p w14:paraId="6D71F371" w14:textId="70DF5F1B" w:rsidR="00396BC6" w:rsidRDefault="00396BC6" w:rsidP="008D4B9B">
      <w:pPr>
        <w:jc w:val="center"/>
        <w:rPr>
          <w:ins w:id="284" w:author="Lupa, Mary" w:date="2016-05-24T07:27:00Z"/>
          <w:rFonts w:eastAsia="Calibri" w:cs="Times New Roman"/>
          <w:bCs/>
          <w:color w:val="4F81BD"/>
          <w:sz w:val="24"/>
          <w:szCs w:val="18"/>
        </w:rPr>
      </w:pPr>
      <w:bookmarkStart w:id="285" w:name="_Toc451853748"/>
      <w:ins w:id="286" w:author="Lupa, Mary" w:date="2016-05-24T07:27:00Z">
        <w:r w:rsidRPr="00D551EC">
          <w:rPr>
            <w:rFonts w:eastAsia="Calibri" w:cs="Times New Roman"/>
            <w:bCs/>
            <w:color w:val="4F81BD"/>
            <w:sz w:val="24"/>
            <w:szCs w:val="18"/>
          </w:rPr>
          <w:t xml:space="preserve">Table </w:t>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STYLEREF 1 \s </w:instrText>
        </w:r>
        <w:r w:rsidRPr="00D551EC">
          <w:rPr>
            <w:rFonts w:eastAsia="Calibri" w:cs="Times New Roman"/>
            <w:bCs/>
            <w:color w:val="4F81BD"/>
            <w:sz w:val="24"/>
            <w:szCs w:val="18"/>
          </w:rPr>
          <w:fldChar w:fldCharType="separate"/>
        </w:r>
      </w:ins>
      <w:r w:rsidR="00F8097E">
        <w:rPr>
          <w:rFonts w:eastAsia="Calibri" w:cs="Times New Roman"/>
          <w:bCs/>
          <w:noProof/>
          <w:color w:val="4F81BD"/>
          <w:sz w:val="24"/>
          <w:szCs w:val="18"/>
        </w:rPr>
        <w:t>11</w:t>
      </w:r>
      <w:ins w:id="287" w:author="Lupa, Mary" w:date="2016-05-24T07:27:00Z">
        <w:r w:rsidRPr="00D551EC">
          <w:rPr>
            <w:rFonts w:eastAsia="Calibri" w:cs="Times New Roman"/>
            <w:bCs/>
            <w:color w:val="4F81BD"/>
            <w:sz w:val="24"/>
            <w:szCs w:val="18"/>
          </w:rPr>
          <w:fldChar w:fldCharType="end"/>
        </w:r>
        <w:r w:rsidRPr="00D551EC">
          <w:rPr>
            <w:rFonts w:eastAsia="Calibri" w:cs="Times New Roman"/>
            <w:bCs/>
            <w:color w:val="4F81BD"/>
            <w:sz w:val="24"/>
            <w:szCs w:val="18"/>
          </w:rPr>
          <w:noBreakHyphen/>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SEQ Table \* ARABIC \s 1 </w:instrText>
        </w:r>
        <w:r w:rsidRPr="00D551EC">
          <w:rPr>
            <w:rFonts w:eastAsia="Calibri" w:cs="Times New Roman"/>
            <w:bCs/>
            <w:color w:val="4F81BD"/>
            <w:sz w:val="24"/>
            <w:szCs w:val="18"/>
          </w:rPr>
          <w:fldChar w:fldCharType="separate"/>
        </w:r>
      </w:ins>
      <w:r w:rsidR="00F8097E">
        <w:rPr>
          <w:rFonts w:eastAsia="Calibri" w:cs="Times New Roman"/>
          <w:bCs/>
          <w:noProof/>
          <w:color w:val="4F81BD"/>
          <w:sz w:val="24"/>
          <w:szCs w:val="18"/>
        </w:rPr>
        <w:t>2</w:t>
      </w:r>
      <w:ins w:id="288" w:author="Lupa, Mary" w:date="2016-05-24T07:27:00Z">
        <w:r w:rsidRPr="00D551EC">
          <w:rPr>
            <w:rFonts w:eastAsia="Calibri" w:cs="Times New Roman"/>
            <w:bCs/>
            <w:color w:val="4F81BD"/>
            <w:sz w:val="24"/>
            <w:szCs w:val="18"/>
          </w:rPr>
          <w:fldChar w:fldCharType="end"/>
        </w:r>
        <w:r>
          <w:rPr>
            <w:rFonts w:eastAsia="Calibri" w:cs="Times New Roman"/>
            <w:bCs/>
            <w:color w:val="4F81BD"/>
            <w:sz w:val="24"/>
            <w:szCs w:val="18"/>
          </w:rPr>
          <w:t xml:space="preserve">: </w:t>
        </w:r>
      </w:ins>
      <w:ins w:id="289" w:author="Lupa, Mary" w:date="2016-05-24T07:28:00Z">
        <w:r>
          <w:rPr>
            <w:rFonts w:eastAsia="Calibri" w:cs="Times New Roman"/>
            <w:bCs/>
            <w:color w:val="4F81BD"/>
            <w:sz w:val="24"/>
            <w:szCs w:val="18"/>
          </w:rPr>
          <w:t>S</w:t>
        </w:r>
      </w:ins>
      <w:ins w:id="290" w:author="Lupa, Mary" w:date="2016-05-24T07:27:00Z">
        <w:r>
          <w:rPr>
            <w:rFonts w:eastAsia="Calibri" w:cs="Times New Roman"/>
            <w:bCs/>
            <w:color w:val="4F81BD"/>
            <w:sz w:val="24"/>
            <w:szCs w:val="18"/>
          </w:rPr>
          <w:t xml:space="preserve">ystemwide Daily Model </w:t>
        </w:r>
      </w:ins>
      <w:r w:rsidR="007536EA">
        <w:rPr>
          <w:rFonts w:eastAsia="Calibri" w:cs="Times New Roman"/>
          <w:bCs/>
          <w:color w:val="4F81BD"/>
          <w:sz w:val="24"/>
          <w:szCs w:val="18"/>
        </w:rPr>
        <w:t>VMT and VHT by County</w:t>
      </w:r>
      <w:r w:rsidR="00BC2895">
        <w:rPr>
          <w:rFonts w:eastAsia="Calibri" w:cs="Times New Roman"/>
          <w:bCs/>
          <w:color w:val="4F81BD"/>
          <w:sz w:val="24"/>
          <w:szCs w:val="18"/>
        </w:rPr>
        <w:t xml:space="preserve"> with Total</w:t>
      </w:r>
      <w:bookmarkEnd w:id="285"/>
    </w:p>
    <w:p w14:paraId="22439013" w14:textId="782F7784" w:rsidR="00396BC6" w:rsidRPr="005E6A0C" w:rsidRDefault="00396BC6" w:rsidP="008D4B9B">
      <w:pPr>
        <w:jc w:val="center"/>
        <w:rPr>
          <w:ins w:id="291" w:author="Lupa, Mary" w:date="2016-05-24T07:27:00Z"/>
        </w:rPr>
      </w:pPr>
      <w:bookmarkStart w:id="292" w:name="_Toc451853749"/>
      <w:ins w:id="293" w:author="Lupa, Mary" w:date="2016-05-24T07:27:00Z">
        <w:r w:rsidRPr="00D551EC">
          <w:rPr>
            <w:rFonts w:eastAsia="Calibri" w:cs="Times New Roman"/>
            <w:bCs/>
            <w:color w:val="4F81BD"/>
            <w:sz w:val="24"/>
            <w:szCs w:val="18"/>
          </w:rPr>
          <w:t xml:space="preserve">Table </w:t>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STYLEREF 1 \s </w:instrText>
        </w:r>
        <w:r w:rsidRPr="00D551EC">
          <w:rPr>
            <w:rFonts w:eastAsia="Calibri" w:cs="Times New Roman"/>
            <w:bCs/>
            <w:color w:val="4F81BD"/>
            <w:sz w:val="24"/>
            <w:szCs w:val="18"/>
          </w:rPr>
          <w:fldChar w:fldCharType="separate"/>
        </w:r>
      </w:ins>
      <w:r w:rsidR="00F8097E">
        <w:rPr>
          <w:rFonts w:eastAsia="Calibri" w:cs="Times New Roman"/>
          <w:bCs/>
          <w:noProof/>
          <w:color w:val="4F81BD"/>
          <w:sz w:val="24"/>
          <w:szCs w:val="18"/>
        </w:rPr>
        <w:t>11</w:t>
      </w:r>
      <w:ins w:id="294" w:author="Lupa, Mary" w:date="2016-05-24T07:27:00Z">
        <w:r w:rsidRPr="00D551EC">
          <w:rPr>
            <w:rFonts w:eastAsia="Calibri" w:cs="Times New Roman"/>
            <w:bCs/>
            <w:color w:val="4F81BD"/>
            <w:sz w:val="24"/>
            <w:szCs w:val="18"/>
          </w:rPr>
          <w:fldChar w:fldCharType="end"/>
        </w:r>
        <w:r w:rsidRPr="00D551EC">
          <w:rPr>
            <w:rFonts w:eastAsia="Calibri" w:cs="Times New Roman"/>
            <w:bCs/>
            <w:color w:val="4F81BD"/>
            <w:sz w:val="24"/>
            <w:szCs w:val="18"/>
          </w:rPr>
          <w:noBreakHyphen/>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SEQ Table \* ARABIC \s 1 </w:instrText>
        </w:r>
        <w:r w:rsidRPr="00D551EC">
          <w:rPr>
            <w:rFonts w:eastAsia="Calibri" w:cs="Times New Roman"/>
            <w:bCs/>
            <w:color w:val="4F81BD"/>
            <w:sz w:val="24"/>
            <w:szCs w:val="18"/>
          </w:rPr>
          <w:fldChar w:fldCharType="separate"/>
        </w:r>
      </w:ins>
      <w:r w:rsidR="00F8097E">
        <w:rPr>
          <w:rFonts w:eastAsia="Calibri" w:cs="Times New Roman"/>
          <w:bCs/>
          <w:noProof/>
          <w:color w:val="4F81BD"/>
          <w:sz w:val="24"/>
          <w:szCs w:val="18"/>
        </w:rPr>
        <w:t>3</w:t>
      </w:r>
      <w:ins w:id="295" w:author="Lupa, Mary" w:date="2016-05-24T07:27:00Z">
        <w:r w:rsidRPr="00D551EC">
          <w:rPr>
            <w:rFonts w:eastAsia="Calibri" w:cs="Times New Roman"/>
            <w:bCs/>
            <w:color w:val="4F81BD"/>
            <w:sz w:val="24"/>
            <w:szCs w:val="18"/>
          </w:rPr>
          <w:fldChar w:fldCharType="end"/>
        </w:r>
        <w:r>
          <w:rPr>
            <w:rFonts w:eastAsia="Calibri" w:cs="Times New Roman"/>
            <w:bCs/>
            <w:color w:val="4F81BD"/>
            <w:sz w:val="24"/>
            <w:szCs w:val="18"/>
          </w:rPr>
          <w:t xml:space="preserve">: </w:t>
        </w:r>
      </w:ins>
      <w:ins w:id="296" w:author="Lupa, Mary" w:date="2016-05-24T07:28:00Z">
        <w:r w:rsidR="007536EA">
          <w:rPr>
            <w:rFonts w:eastAsia="Calibri" w:cs="Times New Roman"/>
            <w:bCs/>
            <w:color w:val="4F81BD"/>
            <w:sz w:val="24"/>
            <w:szCs w:val="18"/>
          </w:rPr>
          <w:t>S</w:t>
        </w:r>
      </w:ins>
      <w:ins w:id="297" w:author="Lupa, Mary" w:date="2016-05-24T07:27:00Z">
        <w:r w:rsidR="007536EA">
          <w:rPr>
            <w:rFonts w:eastAsia="Calibri" w:cs="Times New Roman"/>
            <w:bCs/>
            <w:color w:val="4F81BD"/>
            <w:sz w:val="24"/>
            <w:szCs w:val="18"/>
          </w:rPr>
          <w:t>ystemwide</w:t>
        </w:r>
      </w:ins>
      <w:r w:rsidR="007536EA">
        <w:rPr>
          <w:rFonts w:eastAsia="Calibri" w:cs="Times New Roman"/>
          <w:bCs/>
          <w:color w:val="4F81BD"/>
          <w:sz w:val="24"/>
          <w:szCs w:val="18"/>
        </w:rPr>
        <w:t xml:space="preserve"> TOD</w:t>
      </w:r>
      <w:ins w:id="298" w:author="Lupa, Mary" w:date="2016-05-24T07:27:00Z">
        <w:r w:rsidR="007536EA">
          <w:rPr>
            <w:rFonts w:eastAsia="Calibri" w:cs="Times New Roman"/>
            <w:bCs/>
            <w:color w:val="4F81BD"/>
            <w:sz w:val="24"/>
            <w:szCs w:val="18"/>
          </w:rPr>
          <w:t xml:space="preserve"> Model </w:t>
        </w:r>
      </w:ins>
      <w:r w:rsidR="007536EA">
        <w:rPr>
          <w:rFonts w:eastAsia="Calibri" w:cs="Times New Roman"/>
          <w:bCs/>
          <w:color w:val="4F81BD"/>
          <w:sz w:val="24"/>
          <w:szCs w:val="18"/>
        </w:rPr>
        <w:t>VMT and VHT by County</w:t>
      </w:r>
      <w:r w:rsidR="00BC2895" w:rsidRPr="00BC2895">
        <w:rPr>
          <w:rFonts w:eastAsia="Calibri" w:cs="Times New Roman"/>
          <w:bCs/>
          <w:color w:val="4F81BD"/>
          <w:sz w:val="24"/>
          <w:szCs w:val="18"/>
        </w:rPr>
        <w:t xml:space="preserve"> </w:t>
      </w:r>
      <w:r w:rsidR="00BC2895">
        <w:rPr>
          <w:rFonts w:eastAsia="Calibri" w:cs="Times New Roman"/>
          <w:bCs/>
          <w:color w:val="4F81BD"/>
          <w:sz w:val="24"/>
          <w:szCs w:val="18"/>
        </w:rPr>
        <w:t>with Total</w:t>
      </w:r>
      <w:bookmarkEnd w:id="292"/>
    </w:p>
    <w:p w14:paraId="1A06868E" w14:textId="156C9F62" w:rsidR="00396BC6" w:rsidRDefault="00396BC6" w:rsidP="008D4B9B">
      <w:pPr>
        <w:jc w:val="center"/>
        <w:rPr>
          <w:ins w:id="299" w:author="Lupa, Mary" w:date="2016-05-24T07:28:00Z"/>
          <w:rFonts w:eastAsia="Calibri" w:cs="Times New Roman"/>
          <w:bCs/>
          <w:color w:val="4F81BD"/>
          <w:sz w:val="24"/>
          <w:szCs w:val="18"/>
        </w:rPr>
      </w:pPr>
      <w:bookmarkStart w:id="300" w:name="_Toc451853750"/>
      <w:ins w:id="301" w:author="Lupa, Mary" w:date="2016-05-24T07:28:00Z">
        <w:r w:rsidRPr="00D551EC">
          <w:rPr>
            <w:rFonts w:eastAsia="Calibri" w:cs="Times New Roman"/>
            <w:bCs/>
            <w:color w:val="4F81BD"/>
            <w:sz w:val="24"/>
            <w:szCs w:val="18"/>
          </w:rPr>
          <w:t xml:space="preserve">Table </w:t>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STYLEREF 1 \s </w:instrText>
        </w:r>
        <w:r w:rsidRPr="00D551EC">
          <w:rPr>
            <w:rFonts w:eastAsia="Calibri" w:cs="Times New Roman"/>
            <w:bCs/>
            <w:color w:val="4F81BD"/>
            <w:sz w:val="24"/>
            <w:szCs w:val="18"/>
          </w:rPr>
          <w:fldChar w:fldCharType="separate"/>
        </w:r>
      </w:ins>
      <w:r w:rsidR="00F8097E">
        <w:rPr>
          <w:rFonts w:eastAsia="Calibri" w:cs="Times New Roman"/>
          <w:bCs/>
          <w:noProof/>
          <w:color w:val="4F81BD"/>
          <w:sz w:val="24"/>
          <w:szCs w:val="18"/>
        </w:rPr>
        <w:t>11</w:t>
      </w:r>
      <w:ins w:id="302" w:author="Lupa, Mary" w:date="2016-05-24T07:28:00Z">
        <w:r w:rsidRPr="00D551EC">
          <w:rPr>
            <w:rFonts w:eastAsia="Calibri" w:cs="Times New Roman"/>
            <w:bCs/>
            <w:color w:val="4F81BD"/>
            <w:sz w:val="24"/>
            <w:szCs w:val="18"/>
          </w:rPr>
          <w:fldChar w:fldCharType="end"/>
        </w:r>
        <w:r w:rsidRPr="00D551EC">
          <w:rPr>
            <w:rFonts w:eastAsia="Calibri" w:cs="Times New Roman"/>
            <w:bCs/>
            <w:color w:val="4F81BD"/>
            <w:sz w:val="24"/>
            <w:szCs w:val="18"/>
          </w:rPr>
          <w:noBreakHyphen/>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SEQ Table \* ARABIC \s 1 </w:instrText>
        </w:r>
        <w:r w:rsidRPr="00D551EC">
          <w:rPr>
            <w:rFonts w:eastAsia="Calibri" w:cs="Times New Roman"/>
            <w:bCs/>
            <w:color w:val="4F81BD"/>
            <w:sz w:val="24"/>
            <w:szCs w:val="18"/>
          </w:rPr>
          <w:fldChar w:fldCharType="separate"/>
        </w:r>
      </w:ins>
      <w:r w:rsidR="00F8097E">
        <w:rPr>
          <w:rFonts w:eastAsia="Calibri" w:cs="Times New Roman"/>
          <w:bCs/>
          <w:noProof/>
          <w:color w:val="4F81BD"/>
          <w:sz w:val="24"/>
          <w:szCs w:val="18"/>
        </w:rPr>
        <w:t>4</w:t>
      </w:r>
      <w:ins w:id="303" w:author="Lupa, Mary" w:date="2016-05-24T07:28:00Z">
        <w:r w:rsidRPr="00D551EC">
          <w:rPr>
            <w:rFonts w:eastAsia="Calibri" w:cs="Times New Roman"/>
            <w:bCs/>
            <w:color w:val="4F81BD"/>
            <w:sz w:val="24"/>
            <w:szCs w:val="18"/>
          </w:rPr>
          <w:fldChar w:fldCharType="end"/>
        </w:r>
        <w:r w:rsidR="007536EA">
          <w:rPr>
            <w:rFonts w:eastAsia="Calibri" w:cs="Times New Roman"/>
            <w:bCs/>
            <w:color w:val="4F81BD"/>
            <w:sz w:val="24"/>
            <w:szCs w:val="18"/>
          </w:rPr>
          <w:t xml:space="preserve"> S</w:t>
        </w:r>
      </w:ins>
      <w:ins w:id="304" w:author="Lupa, Mary" w:date="2016-05-24T07:27:00Z">
        <w:r w:rsidR="007536EA">
          <w:rPr>
            <w:rFonts w:eastAsia="Calibri" w:cs="Times New Roman"/>
            <w:bCs/>
            <w:color w:val="4F81BD"/>
            <w:sz w:val="24"/>
            <w:szCs w:val="18"/>
          </w:rPr>
          <w:t xml:space="preserve">ystemwide Daily Model </w:t>
        </w:r>
      </w:ins>
      <w:r w:rsidR="007536EA">
        <w:rPr>
          <w:rFonts w:eastAsia="Calibri" w:cs="Times New Roman"/>
          <w:bCs/>
          <w:color w:val="4F81BD"/>
          <w:sz w:val="24"/>
          <w:szCs w:val="18"/>
        </w:rPr>
        <w:t>VMT and VHT by Functional Class</w:t>
      </w:r>
      <w:bookmarkEnd w:id="300"/>
    </w:p>
    <w:p w14:paraId="338EF5FB" w14:textId="032B1F90" w:rsidR="00396BC6" w:rsidRPr="005E6A0C" w:rsidRDefault="00396BC6" w:rsidP="008D4B9B">
      <w:pPr>
        <w:jc w:val="center"/>
        <w:rPr>
          <w:ins w:id="305" w:author="Lupa, Mary" w:date="2016-05-24T07:28:00Z"/>
        </w:rPr>
      </w:pPr>
      <w:bookmarkStart w:id="306" w:name="_Toc451853751"/>
      <w:ins w:id="307" w:author="Lupa, Mary" w:date="2016-05-24T07:28:00Z">
        <w:r w:rsidRPr="00D551EC">
          <w:rPr>
            <w:rFonts w:eastAsia="Calibri" w:cs="Times New Roman"/>
            <w:bCs/>
            <w:color w:val="4F81BD"/>
            <w:sz w:val="24"/>
            <w:szCs w:val="18"/>
          </w:rPr>
          <w:t xml:space="preserve">Table </w:t>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STYLEREF 1 \s </w:instrText>
        </w:r>
        <w:r w:rsidRPr="00D551EC">
          <w:rPr>
            <w:rFonts w:eastAsia="Calibri" w:cs="Times New Roman"/>
            <w:bCs/>
            <w:color w:val="4F81BD"/>
            <w:sz w:val="24"/>
            <w:szCs w:val="18"/>
          </w:rPr>
          <w:fldChar w:fldCharType="separate"/>
        </w:r>
      </w:ins>
      <w:r w:rsidR="00F8097E">
        <w:rPr>
          <w:rFonts w:eastAsia="Calibri" w:cs="Times New Roman"/>
          <w:bCs/>
          <w:noProof/>
          <w:color w:val="4F81BD"/>
          <w:sz w:val="24"/>
          <w:szCs w:val="18"/>
        </w:rPr>
        <w:t>11</w:t>
      </w:r>
      <w:ins w:id="308" w:author="Lupa, Mary" w:date="2016-05-24T07:28:00Z">
        <w:r w:rsidRPr="00D551EC">
          <w:rPr>
            <w:rFonts w:eastAsia="Calibri" w:cs="Times New Roman"/>
            <w:bCs/>
            <w:color w:val="4F81BD"/>
            <w:sz w:val="24"/>
            <w:szCs w:val="18"/>
          </w:rPr>
          <w:fldChar w:fldCharType="end"/>
        </w:r>
        <w:r w:rsidRPr="00D551EC">
          <w:rPr>
            <w:rFonts w:eastAsia="Calibri" w:cs="Times New Roman"/>
            <w:bCs/>
            <w:color w:val="4F81BD"/>
            <w:sz w:val="24"/>
            <w:szCs w:val="18"/>
          </w:rPr>
          <w:noBreakHyphen/>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SEQ Table \* ARABIC \s 1 </w:instrText>
        </w:r>
        <w:r w:rsidRPr="00D551EC">
          <w:rPr>
            <w:rFonts w:eastAsia="Calibri" w:cs="Times New Roman"/>
            <w:bCs/>
            <w:color w:val="4F81BD"/>
            <w:sz w:val="24"/>
            <w:szCs w:val="18"/>
          </w:rPr>
          <w:fldChar w:fldCharType="separate"/>
        </w:r>
      </w:ins>
      <w:r w:rsidR="00F8097E">
        <w:rPr>
          <w:rFonts w:eastAsia="Calibri" w:cs="Times New Roman"/>
          <w:bCs/>
          <w:noProof/>
          <w:color w:val="4F81BD"/>
          <w:sz w:val="24"/>
          <w:szCs w:val="18"/>
        </w:rPr>
        <w:t>5</w:t>
      </w:r>
      <w:ins w:id="309" w:author="Lupa, Mary" w:date="2016-05-24T07:28:00Z">
        <w:r w:rsidRPr="00D551EC">
          <w:rPr>
            <w:rFonts w:eastAsia="Calibri" w:cs="Times New Roman"/>
            <w:bCs/>
            <w:color w:val="4F81BD"/>
            <w:sz w:val="24"/>
            <w:szCs w:val="18"/>
          </w:rPr>
          <w:fldChar w:fldCharType="end"/>
        </w:r>
        <w:r>
          <w:rPr>
            <w:rFonts w:eastAsia="Calibri" w:cs="Times New Roman"/>
            <w:bCs/>
            <w:color w:val="4F81BD"/>
            <w:sz w:val="24"/>
            <w:szCs w:val="18"/>
          </w:rPr>
          <w:t xml:space="preserve">: </w:t>
        </w:r>
        <w:r w:rsidR="007536EA">
          <w:rPr>
            <w:rFonts w:eastAsia="Calibri" w:cs="Times New Roman"/>
            <w:bCs/>
            <w:color w:val="4F81BD"/>
            <w:sz w:val="24"/>
            <w:szCs w:val="18"/>
          </w:rPr>
          <w:t>S</w:t>
        </w:r>
      </w:ins>
      <w:ins w:id="310" w:author="Lupa, Mary" w:date="2016-05-24T07:27:00Z">
        <w:r w:rsidR="007536EA">
          <w:rPr>
            <w:rFonts w:eastAsia="Calibri" w:cs="Times New Roman"/>
            <w:bCs/>
            <w:color w:val="4F81BD"/>
            <w:sz w:val="24"/>
            <w:szCs w:val="18"/>
          </w:rPr>
          <w:t xml:space="preserve">ystemwide </w:t>
        </w:r>
      </w:ins>
      <w:r w:rsidR="007536EA">
        <w:rPr>
          <w:rFonts w:eastAsia="Calibri" w:cs="Times New Roman"/>
          <w:bCs/>
          <w:color w:val="4F81BD"/>
          <w:sz w:val="24"/>
          <w:szCs w:val="18"/>
        </w:rPr>
        <w:t>TOD</w:t>
      </w:r>
      <w:ins w:id="311" w:author="Lupa, Mary" w:date="2016-05-24T07:27:00Z">
        <w:r w:rsidR="007536EA">
          <w:rPr>
            <w:rFonts w:eastAsia="Calibri" w:cs="Times New Roman"/>
            <w:bCs/>
            <w:color w:val="4F81BD"/>
            <w:sz w:val="24"/>
            <w:szCs w:val="18"/>
          </w:rPr>
          <w:t xml:space="preserve"> Model </w:t>
        </w:r>
      </w:ins>
      <w:r w:rsidR="007536EA">
        <w:rPr>
          <w:rFonts w:eastAsia="Calibri" w:cs="Times New Roman"/>
          <w:bCs/>
          <w:color w:val="4F81BD"/>
          <w:sz w:val="24"/>
          <w:szCs w:val="18"/>
        </w:rPr>
        <w:t>VMT and VHT by Functional Class</w:t>
      </w:r>
      <w:bookmarkEnd w:id="306"/>
    </w:p>
    <w:p w14:paraId="4ABB81AA" w14:textId="55004C25" w:rsidR="00396BC6" w:rsidRPr="005E6A0C" w:rsidRDefault="00396BC6" w:rsidP="008D4B9B">
      <w:pPr>
        <w:jc w:val="center"/>
        <w:rPr>
          <w:ins w:id="312" w:author="Lupa, Mary" w:date="2016-05-24T07:29:00Z"/>
        </w:rPr>
      </w:pPr>
      <w:bookmarkStart w:id="313" w:name="_Toc451853752"/>
      <w:ins w:id="314" w:author="Lupa, Mary" w:date="2016-05-24T07:29:00Z">
        <w:r w:rsidRPr="00D551EC">
          <w:rPr>
            <w:rFonts w:eastAsia="Calibri" w:cs="Times New Roman"/>
            <w:bCs/>
            <w:color w:val="4F81BD"/>
            <w:sz w:val="24"/>
            <w:szCs w:val="18"/>
          </w:rPr>
          <w:t xml:space="preserve">Table </w:t>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STYLEREF 1 \s </w:instrText>
        </w:r>
        <w:r w:rsidRPr="00D551EC">
          <w:rPr>
            <w:rFonts w:eastAsia="Calibri" w:cs="Times New Roman"/>
            <w:bCs/>
            <w:color w:val="4F81BD"/>
            <w:sz w:val="24"/>
            <w:szCs w:val="18"/>
          </w:rPr>
          <w:fldChar w:fldCharType="separate"/>
        </w:r>
      </w:ins>
      <w:r w:rsidR="00F8097E">
        <w:rPr>
          <w:rFonts w:eastAsia="Calibri" w:cs="Times New Roman"/>
          <w:bCs/>
          <w:noProof/>
          <w:color w:val="4F81BD"/>
          <w:sz w:val="24"/>
          <w:szCs w:val="18"/>
        </w:rPr>
        <w:t>11</w:t>
      </w:r>
      <w:ins w:id="315" w:author="Lupa, Mary" w:date="2016-05-24T07:29:00Z">
        <w:r w:rsidRPr="00D551EC">
          <w:rPr>
            <w:rFonts w:eastAsia="Calibri" w:cs="Times New Roman"/>
            <w:bCs/>
            <w:color w:val="4F81BD"/>
            <w:sz w:val="24"/>
            <w:szCs w:val="18"/>
          </w:rPr>
          <w:fldChar w:fldCharType="end"/>
        </w:r>
        <w:r w:rsidRPr="00D551EC">
          <w:rPr>
            <w:rFonts w:eastAsia="Calibri" w:cs="Times New Roman"/>
            <w:bCs/>
            <w:color w:val="4F81BD"/>
            <w:sz w:val="24"/>
            <w:szCs w:val="18"/>
          </w:rPr>
          <w:noBreakHyphen/>
        </w:r>
        <w:r w:rsidRPr="00D551EC">
          <w:rPr>
            <w:rFonts w:eastAsia="Calibri" w:cs="Times New Roman"/>
            <w:bCs/>
            <w:color w:val="4F81BD"/>
            <w:sz w:val="24"/>
            <w:szCs w:val="18"/>
          </w:rPr>
          <w:fldChar w:fldCharType="begin"/>
        </w:r>
        <w:r w:rsidRPr="00D551EC">
          <w:rPr>
            <w:rFonts w:eastAsia="Calibri" w:cs="Times New Roman"/>
            <w:bCs/>
            <w:color w:val="4F81BD"/>
            <w:sz w:val="24"/>
            <w:szCs w:val="18"/>
          </w:rPr>
          <w:instrText xml:space="preserve"> SEQ Table \* ARABIC \s 1 </w:instrText>
        </w:r>
        <w:r w:rsidRPr="00D551EC">
          <w:rPr>
            <w:rFonts w:eastAsia="Calibri" w:cs="Times New Roman"/>
            <w:bCs/>
            <w:color w:val="4F81BD"/>
            <w:sz w:val="24"/>
            <w:szCs w:val="18"/>
          </w:rPr>
          <w:fldChar w:fldCharType="separate"/>
        </w:r>
      </w:ins>
      <w:r w:rsidR="00F8097E">
        <w:rPr>
          <w:rFonts w:eastAsia="Calibri" w:cs="Times New Roman"/>
          <w:bCs/>
          <w:noProof/>
          <w:color w:val="4F81BD"/>
          <w:sz w:val="24"/>
          <w:szCs w:val="18"/>
        </w:rPr>
        <w:t>6</w:t>
      </w:r>
      <w:ins w:id="316" w:author="Lupa, Mary" w:date="2016-05-24T07:29:00Z">
        <w:r w:rsidRPr="00D551EC">
          <w:rPr>
            <w:rFonts w:eastAsia="Calibri" w:cs="Times New Roman"/>
            <w:bCs/>
            <w:color w:val="4F81BD"/>
            <w:sz w:val="24"/>
            <w:szCs w:val="18"/>
          </w:rPr>
          <w:fldChar w:fldCharType="end"/>
        </w:r>
        <w:r>
          <w:rPr>
            <w:rFonts w:eastAsia="Calibri" w:cs="Times New Roman"/>
            <w:bCs/>
            <w:color w:val="4F81BD"/>
            <w:sz w:val="24"/>
            <w:szCs w:val="18"/>
          </w:rPr>
          <w:t xml:space="preserve">: Screenline/Cutline </w:t>
        </w:r>
      </w:ins>
      <w:r w:rsidR="007536EA">
        <w:rPr>
          <w:rFonts w:eastAsia="Calibri" w:cs="Times New Roman"/>
          <w:bCs/>
          <w:color w:val="4F81BD"/>
          <w:sz w:val="24"/>
          <w:szCs w:val="18"/>
        </w:rPr>
        <w:t>Traffic</w:t>
      </w:r>
      <w:r w:rsidR="00E65929">
        <w:rPr>
          <w:rFonts w:eastAsia="Calibri" w:cs="Times New Roman"/>
          <w:bCs/>
          <w:color w:val="4F81BD"/>
          <w:sz w:val="24"/>
          <w:szCs w:val="18"/>
        </w:rPr>
        <w:t xml:space="preserve"> Summary</w:t>
      </w:r>
      <w:bookmarkEnd w:id="313"/>
    </w:p>
    <w:p w14:paraId="555F7940" w14:textId="77777777" w:rsidR="00396BC6" w:rsidRPr="005E6A0C" w:rsidRDefault="00396BC6" w:rsidP="00396BC6">
      <w:pPr>
        <w:rPr>
          <w:ins w:id="317" w:author="Lupa, Mary" w:date="2016-05-24T07:29:00Z"/>
        </w:rPr>
      </w:pPr>
    </w:p>
    <w:p w14:paraId="1FB6B129" w14:textId="77777777" w:rsidR="00396BC6" w:rsidRPr="005E6A0C" w:rsidRDefault="00396BC6" w:rsidP="00396BC6">
      <w:pPr>
        <w:rPr>
          <w:ins w:id="318" w:author="Lupa, Mary" w:date="2016-05-24T07:29:00Z"/>
        </w:rPr>
      </w:pPr>
    </w:p>
    <w:p w14:paraId="17C31F28" w14:textId="77777777" w:rsidR="00396BC6" w:rsidRDefault="00396BC6" w:rsidP="00396BC6"/>
    <w:p w14:paraId="7161460E" w14:textId="77777777" w:rsidR="00641710" w:rsidRPr="005E6A0C" w:rsidRDefault="00641710" w:rsidP="00396BC6">
      <w:pPr>
        <w:rPr>
          <w:ins w:id="319" w:author="Lupa, Mary" w:date="2016-05-24T07:28:00Z"/>
        </w:rPr>
      </w:pPr>
    </w:p>
    <w:p w14:paraId="78605255" w14:textId="77777777" w:rsidR="00396BC6" w:rsidRPr="005E6A0C" w:rsidRDefault="00396BC6" w:rsidP="00396BC6">
      <w:pPr>
        <w:rPr>
          <w:ins w:id="320" w:author="Lupa, Mary" w:date="2016-05-24T07:27:00Z"/>
        </w:rPr>
      </w:pPr>
    </w:p>
    <w:p w14:paraId="001CD708" w14:textId="77777777" w:rsidR="00396BC6" w:rsidRDefault="00396BC6" w:rsidP="00EB407B">
      <w:pPr>
        <w:ind w:left="720"/>
        <w:rPr>
          <w:ins w:id="321" w:author="Lupa, Mary" w:date="2016-04-27T14:42:00Z"/>
        </w:rPr>
      </w:pPr>
    </w:p>
    <w:p w14:paraId="4A6575C8" w14:textId="3011E15A" w:rsidR="00EB407B" w:rsidRDefault="00EB407B" w:rsidP="0021409F">
      <w:pPr>
        <w:pStyle w:val="AppendixHeading"/>
        <w:numPr>
          <w:ilvl w:val="0"/>
          <w:numId w:val="0"/>
        </w:numPr>
        <w:ind w:left="360" w:hanging="360"/>
      </w:pPr>
      <w:bookmarkStart w:id="322" w:name="_Toc451853774"/>
      <w:ins w:id="323" w:author="Lupa, Mary" w:date="2016-04-27T14:42:00Z">
        <w:r>
          <w:lastRenderedPageBreak/>
          <w:t>Appendix A</w:t>
        </w:r>
      </w:ins>
      <w:ins w:id="324" w:author="Lupa, Mary" w:date="2016-04-27T14:44:00Z">
        <w:r w:rsidR="007254B7">
          <w:t xml:space="preserve"> </w:t>
        </w:r>
      </w:ins>
      <w:ins w:id="325" w:author="Lupa, Mary" w:date="2016-04-27T14:45:00Z">
        <w:r w:rsidR="007254B7">
          <w:t>– TAZ L</w:t>
        </w:r>
      </w:ins>
      <w:r w:rsidR="00797CBF">
        <w:t>evel Socioeconomic Data</w:t>
      </w:r>
      <w:bookmarkEnd w:id="322"/>
    </w:p>
    <w:p w14:paraId="20BF4491" w14:textId="77777777" w:rsidR="00563892" w:rsidRPr="00563892" w:rsidRDefault="00563892" w:rsidP="00563892">
      <w:pPr>
        <w:rPr>
          <w:ins w:id="326" w:author="Lupa, Mary" w:date="2016-04-27T14:43:00Z"/>
        </w:rPr>
      </w:pPr>
    </w:p>
    <w:p w14:paraId="4FEEDB83" w14:textId="77777777" w:rsidR="00EB407B" w:rsidRPr="00EB407B" w:rsidRDefault="00EB407B" w:rsidP="0021409F">
      <w:pPr>
        <w:pStyle w:val="AppendixHeading"/>
        <w:numPr>
          <w:ilvl w:val="0"/>
          <w:numId w:val="0"/>
        </w:numPr>
        <w:ind w:left="360"/>
      </w:pPr>
    </w:p>
    <w:sectPr w:rsidR="00EB407B" w:rsidRPr="00EB407B" w:rsidSect="00902B3D">
      <w:headerReference w:type="default" r:id="rId38"/>
      <w:pgSz w:w="12240" w:h="15840" w:code="1"/>
      <w:pgMar w:top="1584" w:right="1440" w:bottom="1800" w:left="1440" w:header="720" w:footer="288" w:gutter="0"/>
      <w:paperSrc w:first="15" w:other="15"/>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Lupa, Mary" w:date="2016-04-27T15:15:00Z" w:initials="LM">
    <w:p w14:paraId="7D158292" w14:textId="6A7DBBF1" w:rsidR="003A23E4" w:rsidRDefault="003A23E4">
      <w:pPr>
        <w:pStyle w:val="CommentText"/>
      </w:pPr>
      <w:r>
        <w:rPr>
          <w:rStyle w:val="CommentReference"/>
        </w:rPr>
        <w:annotationRef/>
      </w:r>
      <w:r>
        <w:t xml:space="preserve">I added this section, logical after the TAZs are presented, and needed to be in place (like the screenline locations in Section 3.2, as model framework ready for the validation step.  </w:t>
      </w:r>
    </w:p>
  </w:comment>
  <w:comment w:id="141" w:author="Lupa, Mary" w:date="2016-04-27T14:05:00Z" w:initials="LM">
    <w:p w14:paraId="1185242D" w14:textId="629F4092" w:rsidR="003A23E4" w:rsidRDefault="003A23E4" w:rsidP="00740B95">
      <w:pPr>
        <w:pStyle w:val="CommentText"/>
      </w:pPr>
      <w:r>
        <w:rPr>
          <w:rStyle w:val="CommentReference"/>
        </w:rPr>
        <w:annotationRef/>
      </w:r>
      <w:r>
        <w:t xml:space="preserve">This paragraph paraphrased </w:t>
      </w:r>
      <w:r>
        <w:rPr>
          <w:rStyle w:val="CommentReference"/>
        </w:rPr>
        <w:annotationRef/>
      </w:r>
      <w:r>
        <w:t xml:space="preserve">FROM </w:t>
      </w:r>
      <w:r w:rsidRPr="00CD06B2">
        <w:t>TWO 27 Model Calibration and Validation CFRPM 6.0_101614v4</w:t>
      </w:r>
      <w:r>
        <w:t>.DOC.</w:t>
      </w:r>
    </w:p>
    <w:p w14:paraId="284493ED" w14:textId="69EBAE28" w:rsidR="003A23E4" w:rsidRDefault="003A23E4">
      <w:pPr>
        <w:pStyle w:val="CommentText"/>
      </w:pPr>
    </w:p>
  </w:comment>
  <w:comment w:id="180" w:author="Lupa, Mary" w:date="2016-05-23T17:26:00Z" w:initials="LM">
    <w:p w14:paraId="61F97F8C" w14:textId="77777777" w:rsidR="003A23E4" w:rsidRDefault="003A23E4" w:rsidP="00FA6D18">
      <w:pPr>
        <w:pStyle w:val="CommentText"/>
      </w:pPr>
      <w:r>
        <w:rPr>
          <w:rStyle w:val="CommentReference"/>
        </w:rPr>
        <w:annotationRef/>
      </w:r>
      <w:r>
        <w:rPr>
          <w:rStyle w:val="CommentReference"/>
        </w:rPr>
        <w:t>Validation sections moved to the validation report.</w:t>
      </w:r>
    </w:p>
    <w:p w14:paraId="7ADEC9FA" w14:textId="4FF76C10" w:rsidR="003A23E4" w:rsidRDefault="003A23E4">
      <w:pPr>
        <w:pStyle w:val="CommentText"/>
      </w:pPr>
    </w:p>
  </w:comment>
  <w:comment w:id="184" w:author="Lupa, Mary" w:date="2016-05-23T17:25:00Z" w:initials="LM">
    <w:p w14:paraId="33FB8FED" w14:textId="3CBCD05D" w:rsidR="003A23E4" w:rsidRDefault="003A23E4">
      <w:pPr>
        <w:pStyle w:val="CommentText"/>
      </w:pPr>
      <w:r>
        <w:rPr>
          <w:rStyle w:val="CommentReference"/>
        </w:rPr>
        <w:annotationRef/>
      </w:r>
      <w:r>
        <w:rPr>
          <w:rStyle w:val="CommentReference"/>
        </w:rPr>
        <w:t>Validation sections moved to the validation report.</w:t>
      </w:r>
    </w:p>
  </w:comment>
  <w:comment w:id="191" w:author="Lupa, Mary" w:date="2016-05-23T17:25:00Z" w:initials="LM">
    <w:p w14:paraId="4D5E0AEE" w14:textId="77777777" w:rsidR="003A23E4" w:rsidRDefault="003A23E4" w:rsidP="00FA6D18">
      <w:pPr>
        <w:pStyle w:val="CommentText"/>
      </w:pPr>
      <w:r>
        <w:rPr>
          <w:rStyle w:val="CommentReference"/>
        </w:rPr>
        <w:annotationRef/>
      </w:r>
      <w:r>
        <w:rPr>
          <w:rStyle w:val="CommentReference"/>
        </w:rPr>
        <w:t>Validation sections moved to the validation report.</w:t>
      </w:r>
    </w:p>
    <w:p w14:paraId="488DE9C3" w14:textId="074DC3D2" w:rsidR="003A23E4" w:rsidRDefault="003A23E4">
      <w:pPr>
        <w:pStyle w:val="CommentText"/>
      </w:pPr>
    </w:p>
  </w:comment>
  <w:comment w:id="218" w:author="Lupa, Mary" w:date="2016-04-27T13:05:00Z" w:initials="LM">
    <w:p w14:paraId="5AD141ED" w14:textId="3D0F5AA4" w:rsidR="003A23E4" w:rsidRDefault="003A23E4">
      <w:pPr>
        <w:pStyle w:val="CommentText"/>
      </w:pPr>
      <w:r>
        <w:rPr>
          <w:rStyle w:val="CommentReference"/>
        </w:rPr>
        <w:annotationRef/>
      </w:r>
      <w:r>
        <w:t xml:space="preserve">FROM </w:t>
      </w:r>
      <w:r w:rsidRPr="00CD06B2">
        <w:t>TWO 27 Model Calibration and Validation CFRPM 6.0_101614v4</w:t>
      </w:r>
      <w:r>
        <w:t>.DOC</w:t>
      </w:r>
    </w:p>
  </w:comment>
  <w:comment w:id="263" w:author="Lupa, Mary" w:date="2016-05-23T18:49:00Z" w:initials="LM">
    <w:p w14:paraId="76482B35" w14:textId="492227AA" w:rsidR="003A23E4" w:rsidRDefault="003A23E4">
      <w:pPr>
        <w:pStyle w:val="CommentText"/>
      </w:pPr>
      <w:r>
        <w:rPr>
          <w:rStyle w:val="CommentReference"/>
        </w:rPr>
        <w:annotationRef/>
      </w:r>
      <w:r>
        <w:t>Moved to the Validation report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158292" w15:done="0"/>
  <w15:commentEx w15:paraId="284493ED" w15:done="0"/>
  <w15:commentEx w15:paraId="7ADEC9FA" w15:done="0"/>
  <w15:commentEx w15:paraId="33FB8FED" w15:done="0"/>
  <w15:commentEx w15:paraId="488DE9C3" w15:done="0"/>
  <w15:commentEx w15:paraId="5AD141ED" w15:done="0"/>
  <w15:commentEx w15:paraId="76482B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3F7E5" w14:textId="77777777" w:rsidR="003A23E4" w:rsidRDefault="003A23E4" w:rsidP="00B4728B">
      <w:pPr>
        <w:spacing w:after="0" w:line="240" w:lineRule="auto"/>
      </w:pPr>
      <w:r>
        <w:separator/>
      </w:r>
    </w:p>
  </w:endnote>
  <w:endnote w:type="continuationSeparator" w:id="0">
    <w:p w14:paraId="3696332B" w14:textId="77777777" w:rsidR="003A23E4" w:rsidRDefault="003A23E4" w:rsidP="00B4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wiss II">
    <w:charset w:val="00"/>
    <w:family w:val="auto"/>
    <w:pitch w:val="variable"/>
    <w:sig w:usb0="00000003" w:usb1="00000000" w:usb2="00000000" w:usb3="00000000" w:csb0="00000001" w:csb1="00000000"/>
  </w:font>
  <w:font w:name="Swiss">
    <w:altName w:val="Arial"/>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utiger LT Std 57 Cn">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69544" w14:textId="77777777" w:rsidR="003A23E4" w:rsidRPr="007060E6" w:rsidRDefault="003A23E4" w:rsidP="00D45F7F">
    <w:pPr>
      <w:pStyle w:val="Footer"/>
    </w:pPr>
    <w:r w:rsidRPr="007060E6">
      <w:rPr>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D479D" w14:textId="77777777" w:rsidR="003A23E4" w:rsidRPr="0010112A" w:rsidRDefault="003A23E4" w:rsidP="009E6BF2">
    <w:pPr>
      <w:spacing w:after="0"/>
      <w:rPr>
        <w:bCs/>
        <w:color w:val="A6A6A6" w:themeColor="background1" w:themeShade="A6"/>
      </w:rPr>
    </w:pPr>
    <w:r>
      <w:rPr>
        <w:noProof/>
        <w:color w:val="A6A6A6" w:themeColor="background1" w:themeShade="A6"/>
      </w:rPr>
      <mc:AlternateContent>
        <mc:Choice Requires="wpg">
          <w:drawing>
            <wp:anchor distT="0" distB="0" distL="114300" distR="114300" simplePos="0" relativeHeight="251672576" behindDoc="0" locked="0" layoutInCell="1" allowOverlap="1" wp14:anchorId="7B919FFF" wp14:editId="07777777">
              <wp:simplePos x="0" y="0"/>
              <wp:positionH relativeFrom="page">
                <wp:posOffset>2540</wp:posOffset>
              </wp:positionH>
              <wp:positionV relativeFrom="page">
                <wp:posOffset>9534525</wp:posOffset>
              </wp:positionV>
              <wp:extent cx="7752080" cy="190500"/>
              <wp:effectExtent l="12065" t="9525" r="8255" b="0"/>
              <wp:wrapNone/>
              <wp:docPr id="5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190500"/>
                        <a:chOff x="0" y="14970"/>
                        <a:chExt cx="12255" cy="300"/>
                      </a:xfrm>
                    </wpg:grpSpPr>
                    <wps:wsp>
                      <wps:cNvPr id="51" name="Text Box 20"/>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62899" w14:textId="77777777" w:rsidR="003A23E4" w:rsidRDefault="003A23E4" w:rsidP="009E6BF2">
                            <w:pPr>
                              <w:jc w:val="center"/>
                            </w:pPr>
                            <w:r>
                              <w:fldChar w:fldCharType="begin"/>
                            </w:r>
                            <w:r>
                              <w:instrText xml:space="preserve"> PAGE    \* MERGEFORMAT </w:instrText>
                            </w:r>
                            <w:r>
                              <w:fldChar w:fldCharType="separate"/>
                            </w:r>
                            <w:r w:rsidR="00F8097E" w:rsidRPr="00F8097E">
                              <w:rPr>
                                <w:noProof/>
                                <w:color w:val="8C8C8C"/>
                              </w:rPr>
                              <w:t>vii</w:t>
                            </w:r>
                            <w:r>
                              <w:rPr>
                                <w:noProof/>
                                <w:color w:val="8C8C8C"/>
                              </w:rPr>
                              <w:fldChar w:fldCharType="end"/>
                            </w:r>
                          </w:p>
                        </w:txbxContent>
                      </wps:txbx>
                      <wps:bodyPr rot="0" vert="horz" wrap="square" lIns="0" tIns="0" rIns="0" bIns="0" anchor="t" anchorCtr="0" upright="1">
                        <a:noAutofit/>
                      </wps:bodyPr>
                    </wps:wsp>
                    <wpg:grpSp>
                      <wpg:cNvPr id="52" name="Group 21"/>
                      <wpg:cNvGrpSpPr>
                        <a:grpSpLocks/>
                      </wpg:cNvGrpSpPr>
                      <wpg:grpSpPr bwMode="auto">
                        <a:xfrm flipH="1">
                          <a:off x="0" y="14970"/>
                          <a:ext cx="12255" cy="230"/>
                          <a:chOff x="-8" y="14978"/>
                          <a:chExt cx="12255" cy="230"/>
                        </a:xfrm>
                      </wpg:grpSpPr>
                      <wps:wsp>
                        <wps:cNvPr id="53" name="AutoShape 22"/>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4" name="AutoShape 23"/>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B919FFF" id="Group 19" o:spid="_x0000_s1026" style="position:absolute;margin-left:.2pt;margin-top:750.75pt;width:610.4pt;height:15pt;z-index:251672576;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">
              <v:shapetype id="_x0000_t202" coordsize="21600,21600" o:spt="202" path="m,l,21600r21600,l21600,xe">
                <v:stroke joinstyle="miter"/>
                <v:path gradientshapeok="t" o:connecttype="rect"/>
              </v:shapetype>
              <v:shape id="Text Box 20"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14:paraId="75562899" w14:textId="77777777" w:rsidR="003A23E4" w:rsidRDefault="003A23E4" w:rsidP="009E6BF2">
                      <w:pPr>
                        <w:jc w:val="center"/>
                      </w:pPr>
                      <w:r>
                        <w:fldChar w:fldCharType="begin"/>
                      </w:r>
                      <w:r>
                        <w:instrText xml:space="preserve"> PAGE    \* MERGEFORMAT </w:instrText>
                      </w:r>
                      <w:r>
                        <w:fldChar w:fldCharType="separate"/>
                      </w:r>
                      <w:r w:rsidR="00F8097E" w:rsidRPr="00F8097E">
                        <w:rPr>
                          <w:noProof/>
                          <w:color w:val="8C8C8C"/>
                        </w:rPr>
                        <w:t>vii</w:t>
                      </w:r>
                      <w:r>
                        <w:rPr>
                          <w:noProof/>
                          <w:color w:val="8C8C8C"/>
                        </w:rPr>
                        <w:fldChar w:fldCharType="end"/>
                      </w:r>
                    </w:p>
                  </w:txbxContent>
                </v:textbox>
              </v:shape>
              <v:group id="Group 2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4kHMMAAADbAAAADwAAAGRycy9kb3ducmV2LnhtbESPQWvCQBSE7wX/w/IK&#10;3uqmIZUSXUUEJZRemrbi8ZF9JovZtyG7Jum/7xYKHoeZ+YZZbyfbioF6bxwreF4kIIgrpw3XCr4+&#10;D0+vIHxA1tg6JgU/5GG7mT2sMddu5A8aylCLCGGfo4ImhC6X0lcNWfQL1xFH7+J6iyHKvpa6xzHC&#10;bSvTJFlKi4bjQoMd7RuqruXNKvjemYyy0/ntPamICi3Px9JkSs0fp90KRKAp3MP/7UIreEnh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HiQc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2"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wk8MAAADbAAAADwAAAGRycy9kb3ducmV2LnhtbESPT4vCMBTE7wt+h/AEL7KmqyjSNYoI&#10;S7148B94fNu8bYrNS2miVj+9EYQ9DjPzG2a2aG0lrtT40rGCr0ECgjh3uuRCwWH/8zkF4QOyxsox&#10;KbiTh8W88zHDVLsbb+m6C4WIEPYpKjAh1KmUPjdk0Q9cTRy9P9dYDFE2hdQN3iLcVnKYJBNpseS4&#10;YLCmlaH8vLtYBX2fyGM+Ppmsn21+H/rIh6XNlOp12+U3iEBt+A+/22utYDyC15f4A+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M8JPDAAAA2wAAAA8AAAAAAAAAAAAA&#10;AAAAoQIAAGRycy9kb3ducmV2LnhtbFBLBQYAAAAABAAEAPkAAACRAwAAAAA=&#10;" strokecolor="#a5a5a5"/>
                <v:shape id="AutoShape 23"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5mMYAAADbAAAADwAAAGRycy9kb3ducmV2LnhtbESPQWvCQBSE7wX/w/IKXqRuKlUkdRUx&#10;VApF0JiLt0f2NYlm34bsmqT/vlsQehxm5htmtRlMLTpqXWVZwes0AkGcW11xoSA7f7wsQTiPrLG2&#10;TAp+yMFmPXpaYaxtzyfqUl+IAGEXo4LS+yaW0uUlGXRT2xAH79u2Bn2QbSF1i32Am1rOomghDVYc&#10;FkpsaFdSfkvvRsHhtM9uF3lPZkO1nVzxK7lcj4lS4+dh+w7C0+D/w4/2p1Ywf4O/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5+ZjGAAAA2wAAAA8AAAAAAAAA&#10;AAAAAAAAoQIAAGRycy9kb3ducmV2LnhtbFBLBQYAAAAABAAEAPkAAACUAwAAAAA=&#10;" adj="20904" strokecolor="#a5a5a5"/>
              </v:group>
              <w10:wrap anchorx="page" anchory="page"/>
            </v:group>
          </w:pict>
        </mc:Fallback>
      </mc:AlternateContent>
    </w:r>
    <w:r>
      <w:rPr>
        <w:noProof/>
        <w:color w:val="A6A6A6" w:themeColor="background1" w:themeShade="A6"/>
      </w:rPr>
      <w:t>CFRPM VX.X</w:t>
    </w:r>
  </w:p>
  <w:p w14:paraId="66A99D26" w14:textId="77777777" w:rsidR="003A23E4" w:rsidRPr="009E6BF2" w:rsidRDefault="003A23E4" w:rsidP="00D81DE9">
    <w:pPr>
      <w:spacing w:after="0"/>
      <w:ind w:right="126"/>
      <w:jc w:val="right"/>
      <w:rPr>
        <w:color w:val="A6A6A6" w:themeColor="background1" w:themeShade="A6"/>
        <w:sz w:val="20"/>
        <w:szCs w:val="20"/>
      </w:rPr>
    </w:pPr>
    <w:r>
      <w:rPr>
        <w:bCs/>
        <w:color w:val="A6A6A6" w:themeColor="background1" w:themeShade="A6"/>
        <w:sz w:val="20"/>
        <w:szCs w:val="20"/>
      </w:rPr>
      <w:t>Model Description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2C3B" w14:textId="77777777" w:rsidR="003A23E4" w:rsidRDefault="003A23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B07E0" w14:textId="77777777" w:rsidR="003A23E4" w:rsidRPr="0010112A" w:rsidRDefault="003A23E4" w:rsidP="009F07AF">
    <w:pPr>
      <w:spacing w:after="0"/>
      <w:rPr>
        <w:bCs/>
        <w:color w:val="A6A6A6" w:themeColor="background1" w:themeShade="A6"/>
      </w:rPr>
    </w:pPr>
    <w:r>
      <w:rPr>
        <w:noProof/>
        <w:color w:val="A6A6A6" w:themeColor="background1" w:themeShade="A6"/>
      </w:rPr>
      <mc:AlternateContent>
        <mc:Choice Requires="wpg">
          <w:drawing>
            <wp:anchor distT="0" distB="0" distL="114300" distR="114300" simplePos="0" relativeHeight="251674624" behindDoc="0" locked="0" layoutInCell="1" allowOverlap="1" wp14:anchorId="76A45423" wp14:editId="07777777">
              <wp:simplePos x="0" y="0"/>
              <wp:positionH relativeFrom="page">
                <wp:posOffset>2540</wp:posOffset>
              </wp:positionH>
              <wp:positionV relativeFrom="page">
                <wp:posOffset>9534525</wp:posOffset>
              </wp:positionV>
              <wp:extent cx="7752080" cy="190500"/>
              <wp:effectExtent l="12065" t="9525" r="8255" b="0"/>
              <wp:wrapNone/>
              <wp:docPr id="4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190500"/>
                        <a:chOff x="0" y="14970"/>
                        <a:chExt cx="12255" cy="300"/>
                      </a:xfrm>
                    </wpg:grpSpPr>
                    <wps:wsp>
                      <wps:cNvPr id="4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F3927" w14:textId="77777777" w:rsidR="003A23E4" w:rsidRDefault="003A23E4" w:rsidP="009F07AF">
                            <w:pPr>
                              <w:jc w:val="center"/>
                            </w:pPr>
                            <w:r>
                              <w:fldChar w:fldCharType="begin"/>
                            </w:r>
                            <w:r>
                              <w:instrText xml:space="preserve"> PAGE    \* MERGEFORMAT </w:instrText>
                            </w:r>
                            <w:r>
                              <w:fldChar w:fldCharType="separate"/>
                            </w:r>
                            <w:r w:rsidR="00F8097E" w:rsidRPr="00F8097E">
                              <w:rPr>
                                <w:noProof/>
                                <w:color w:val="8C8C8C"/>
                              </w:rPr>
                              <w:t>11</w:t>
                            </w:r>
                            <w:r>
                              <w:rPr>
                                <w:noProof/>
                                <w:color w:val="8C8C8C"/>
                              </w:rPr>
                              <w:fldChar w:fldCharType="end"/>
                            </w:r>
                          </w:p>
                        </w:txbxContent>
                      </wps:txbx>
                      <wps:bodyPr rot="0" vert="horz" wrap="square" lIns="0" tIns="0" rIns="0" bIns="0" anchor="t" anchorCtr="0" upright="1">
                        <a:noAutofit/>
                      </wps:bodyPr>
                    </wps:wsp>
                    <wpg:grpSp>
                      <wpg:cNvPr id="45" name="Group 26"/>
                      <wpg:cNvGrpSpPr>
                        <a:grpSpLocks/>
                      </wpg:cNvGrpSpPr>
                      <wpg:grpSpPr bwMode="auto">
                        <a:xfrm flipH="1">
                          <a:off x="0" y="14970"/>
                          <a:ext cx="12255" cy="230"/>
                          <a:chOff x="-8" y="14978"/>
                          <a:chExt cx="12255" cy="230"/>
                        </a:xfrm>
                      </wpg:grpSpPr>
                      <wps:wsp>
                        <wps:cNvPr id="4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6A45423" id="Group 24" o:spid="_x0000_s1032" style="position:absolute;margin-left:.2pt;margin-top:750.75pt;width:610.4pt;height:15pt;z-index:251674624;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14:paraId="53BF3927" w14:textId="77777777" w:rsidR="003A23E4" w:rsidRDefault="003A23E4" w:rsidP="009F07AF">
                      <w:pPr>
                        <w:jc w:val="center"/>
                      </w:pPr>
                      <w:r>
                        <w:fldChar w:fldCharType="begin"/>
                      </w:r>
                      <w:r>
                        <w:instrText xml:space="preserve"> PAGE    \* MERGEFORMAT </w:instrText>
                      </w:r>
                      <w:r>
                        <w:fldChar w:fldCharType="separate"/>
                      </w:r>
                      <w:r w:rsidR="00F8097E" w:rsidRPr="00F8097E">
                        <w:rPr>
                          <w:noProof/>
                          <w:color w:val="8C8C8C"/>
                        </w:rPr>
                        <w:t>11</w:t>
                      </w:r>
                      <w:r>
                        <w:rPr>
                          <w:noProof/>
                          <w:color w:val="8C8C8C"/>
                        </w:rPr>
                        <w:fldChar w:fldCharType="end"/>
                      </w:r>
                    </w:p>
                  </w:txbxContent>
                </v:textbox>
              </v:shape>
              <v:group id="Group 26" o:spid="_x0000_s1034"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4qtcMAAADbAAAADwAAAGRycy9kb3ducmV2LnhtbESPQWvCQBSE70L/w/IK&#10;vZlNJUpJXUUEJUgvjW3J8ZF9TZZm34bsNsZ/3xUKHoeZ+YZZbyfbiZEGbxwreE5SEMS104YbBR/n&#10;w/wFhA/IGjvHpOBKHrabh9kac+0u/E5jGRoRIexzVNCG0OdS+roliz5xPXH0vt1gMUQ5NFIPeIlw&#10;28lFmq6kRcNxocWe9i3VP+WvVfC5MxllX9XpLa2JCi2rY2kypZ4ep90riEBTuIf/24VWkC3h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Liq1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F1sQAAADbAAAADwAAAGRycy9kb3ducmV2LnhtbESPT4vCMBTE74LfITzBi2i6oiLVKCIs&#10;9eJh/QMen82zKTYvpYna3U+/WVjwOMzMb5jlurWVeFLjS8cKPkYJCOLc6ZILBafj53AOwgdkjZVj&#10;UvBNHtarbmeJqXYv/qLnIRQiQtinqMCEUKdS+tyQRT9yNXH0bq6xGKJsCqkbfEW4reQ4SWbSYslx&#10;wWBNW0P5/fCwCgY+ked8ejHZINtff/SZTxubKdXvtZsFiEBteIf/2zutYDKDv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IsXWxAAAANsAAAAPAAAAAAAAAAAA&#10;AAAAAKECAABkcnMvZG93bnJldi54bWxQSwUGAAAAAAQABAD5AAAAkgMAAAAA&#10;" strokecolor="#a5a5a5"/>
                <v:shape id="AutoShape 28" o:spid="_x0000_s1036"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LxMsYAAADbAAAADwAAAGRycy9kb3ducmV2LnhtbESPQWvCQBSE7wX/w/IKXqRuKkUldRUx&#10;VApF0JiLt0f2NYlm34bsmqT/vlsQehxm5htmtRlMLTpqXWVZwes0AkGcW11xoSA7f7wsQTiPrLG2&#10;TAp+yMFmPXpaYaxtzyfqUl+IAGEXo4LS+yaW0uUlGXRT2xAH79u2Bn2QbSF1i32Am1rOomguDVYc&#10;FkpsaFdSfkvvRsHhtM9uF3lPZkO1nVzxK7lcj4lS4+dh+w7C0+D/w4/2p1bwtoC/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y8TLGAAAA2wAAAA8AAAAAAAAA&#10;AAAAAAAAoQIAAGRycy9kb3ducmV2LnhtbFBLBQYAAAAABAAEAPkAAACUAwAAAAA=&#10;" adj="20904" strokecolor="#a5a5a5"/>
              </v:group>
              <w10:wrap anchorx="page" anchory="page"/>
            </v:group>
          </w:pict>
        </mc:Fallback>
      </mc:AlternateContent>
    </w:r>
    <w:r>
      <w:rPr>
        <w:noProof/>
        <w:color w:val="A6A6A6" w:themeColor="background1" w:themeShade="A6"/>
      </w:rPr>
      <w:t>CFRPM Vx.x</w:t>
    </w:r>
  </w:p>
  <w:p w14:paraId="68A8B373" w14:textId="77777777" w:rsidR="003A23E4" w:rsidRPr="009F07AF" w:rsidRDefault="003A23E4" w:rsidP="009F07AF">
    <w:pPr>
      <w:spacing w:after="0"/>
      <w:jc w:val="right"/>
      <w:rPr>
        <w:color w:val="A6A6A6" w:themeColor="background1" w:themeShade="A6"/>
        <w:sz w:val="20"/>
        <w:szCs w:val="20"/>
      </w:rPr>
    </w:pPr>
    <w:r>
      <w:rPr>
        <w:bCs/>
        <w:color w:val="A6A6A6" w:themeColor="background1" w:themeShade="A6"/>
        <w:sz w:val="20"/>
        <w:szCs w:val="20"/>
      </w:rPr>
      <w:t>Model Description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C4571" w14:textId="77777777" w:rsidR="003A23E4" w:rsidRDefault="003A23E4" w:rsidP="00B4728B">
      <w:pPr>
        <w:spacing w:after="0" w:line="240" w:lineRule="auto"/>
      </w:pPr>
      <w:r>
        <w:separator/>
      </w:r>
    </w:p>
  </w:footnote>
  <w:footnote w:type="continuationSeparator" w:id="0">
    <w:p w14:paraId="613B978F" w14:textId="77777777" w:rsidR="003A23E4" w:rsidRDefault="003A23E4" w:rsidP="00B4728B">
      <w:pPr>
        <w:spacing w:after="0" w:line="240" w:lineRule="auto"/>
      </w:pPr>
      <w:r>
        <w:continuationSeparator/>
      </w:r>
    </w:p>
  </w:footnote>
  <w:footnote w:id="1">
    <w:p w14:paraId="4E074ED4" w14:textId="77777777" w:rsidR="003A23E4" w:rsidRDefault="003A23E4">
      <w:pPr>
        <w:pStyle w:val="FootnoteText"/>
      </w:pPr>
      <w:r>
        <w:rPr>
          <w:rStyle w:val="FootnoteReference"/>
        </w:rPr>
        <w:footnoteRef/>
      </w:r>
      <w:r>
        <w:t xml:space="preserve"> Depends on the model type.  If CFRPM moves to best practice destination choice then this would go away and moves into trip distribution.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2943E" w14:textId="77777777" w:rsidR="003A23E4" w:rsidRDefault="003A23E4" w:rsidP="00D45F7F">
    <w:pPr>
      <w:pStyle w:val="Header"/>
      <w:pBdr>
        <w:bottom w:val="none" w:sz="0" w:space="0" w:color="auto"/>
      </w:pBd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73145" w14:textId="0FABB498" w:rsidR="003A23E4" w:rsidRPr="009E6BF2" w:rsidRDefault="003A23E4" w:rsidP="00C2273E">
    <w:pPr>
      <w:pStyle w:val="NCSTMHeader"/>
    </w:pPr>
    <w:r w:rsidRPr="00CC1570">
      <w:rPr>
        <w:rFonts w:ascii="Times New Roman" w:hAnsi="Times New Roman"/>
        <w:b w:val="0"/>
        <w:bCs w:val="0"/>
        <w:sz w:val="38"/>
        <w:szCs w:val="38"/>
      </w:rPr>
      <w:drawing>
        <wp:anchor distT="0" distB="0" distL="114300" distR="114300" simplePos="0" relativeHeight="251752448" behindDoc="1" locked="0" layoutInCell="1" allowOverlap="1" wp14:anchorId="04EA0913" wp14:editId="216ACBB0">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51424" behindDoc="0" locked="0" layoutInCell="1" allowOverlap="1" wp14:anchorId="1914D1BE" wp14:editId="4EBF1F58">
              <wp:simplePos x="0" y="0"/>
              <wp:positionH relativeFrom="column">
                <wp:posOffset>15875</wp:posOffset>
              </wp:positionH>
              <wp:positionV relativeFrom="paragraph">
                <wp:posOffset>340360</wp:posOffset>
              </wp:positionV>
              <wp:extent cx="5805805" cy="0"/>
              <wp:effectExtent l="6350" t="6985" r="7620" b="12065"/>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A55449" id="_x0000_t32" coordsize="21600,21600" o:spt="32" o:oned="t" path="m,l21600,21600e" filled="f">
              <v:path arrowok="t" fillok="f" o:connecttype="none"/>
              <o:lock v:ext="edit" shapetype="t"/>
            </v:shapetype>
            <v:shape id="AutoShape 18" o:spid="_x0000_s1026" type="#_x0000_t32" style="position:absolute;margin-left:1.25pt;margin-top:26.8pt;width:457.1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" strokecolor="#bfbfbf [2412]"/>
          </w:pict>
        </mc:Fallback>
      </mc:AlternateContent>
    </w:r>
    <w:r>
      <mc:AlternateContent>
        <mc:Choice Requires="wps">
          <w:drawing>
            <wp:anchor distT="0" distB="0" distL="114300" distR="114300" simplePos="0" relativeHeight="251750400" behindDoc="1" locked="0" layoutInCell="0" allowOverlap="1" wp14:anchorId="15224B16" wp14:editId="5FA755D8">
              <wp:simplePos x="0" y="0"/>
              <wp:positionH relativeFrom="margin">
                <wp:posOffset>231140</wp:posOffset>
              </wp:positionH>
              <wp:positionV relativeFrom="margin">
                <wp:posOffset>2983865</wp:posOffset>
              </wp:positionV>
              <wp:extent cx="5237480" cy="3142615"/>
              <wp:effectExtent l="0" t="1145540" r="0" b="655320"/>
              <wp:wrapNone/>
              <wp:docPr id="6"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172731F"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5224B16" id="_x0000_t202" coordsize="21600,21600" o:spt="202" path="m,l,21600r21600,l21600,xe">
              <v:stroke joinstyle="miter"/>
              <v:path gradientshapeok="t" o:connecttype="rect"/>
            </v:shapetype>
            <v:shape id="_x0000_s1044" type="#_x0000_t202" style="position:absolute;margin-left:18.2pt;margin-top:234.95pt;width:412.4pt;height:247.45pt;rotation:-45;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" o:allowincell="f" filled="f" stroked="f">
              <v:stroke joinstyle="round"/>
              <o:lock v:ext="edit" shapetype="t"/>
              <v:textbox style="mso-fit-shape-to-text:t">
                <w:txbxContent>
                  <w:p w14:paraId="1172731F"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10: Mode Choice Model Structure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051C4" w14:textId="186E0042" w:rsidR="003A23E4" w:rsidRPr="009E6BF2" w:rsidRDefault="003A23E4" w:rsidP="00C2273E">
    <w:pPr>
      <w:pStyle w:val="NCSTMHeader"/>
    </w:pPr>
    <w:r w:rsidRPr="00CC1570">
      <w:rPr>
        <w:rFonts w:ascii="Times New Roman" w:hAnsi="Times New Roman"/>
        <w:b w:val="0"/>
        <w:bCs w:val="0"/>
        <w:sz w:val="38"/>
        <w:szCs w:val="38"/>
      </w:rPr>
      <w:drawing>
        <wp:anchor distT="0" distB="0" distL="114300" distR="114300" simplePos="0" relativeHeight="251748352" behindDoc="1" locked="0" layoutInCell="1" allowOverlap="1" wp14:anchorId="5984AC8C" wp14:editId="6097F88F">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47328" behindDoc="0" locked="0" layoutInCell="1" allowOverlap="1" wp14:anchorId="103844DA" wp14:editId="59B61BF6">
              <wp:simplePos x="0" y="0"/>
              <wp:positionH relativeFrom="column">
                <wp:posOffset>15875</wp:posOffset>
              </wp:positionH>
              <wp:positionV relativeFrom="paragraph">
                <wp:posOffset>340360</wp:posOffset>
              </wp:positionV>
              <wp:extent cx="5805805" cy="0"/>
              <wp:effectExtent l="6350" t="6985" r="7620" b="12065"/>
              <wp:wrapNone/>
              <wp:docPr id="21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039C91D">
            <v:shapetype id="_x0000_t32" coordsize="21600,21600" o:oned="t" filled="f" o:spt="32" path="m,l21600,21600e" w14:anchorId="31635CAD">
              <v:path fillok="f" arrowok="t" o:connecttype="none"/>
              <o:lock v:ext="edit" shapetype="t"/>
            </v:shapetype>
            <v:shape id="AutoShape 18" style="position:absolute;margin-left:1.25pt;margin-top:26.8pt;width:457.1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HANQIAAHQ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GZdwcA1AgAAdA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746304" behindDoc="1" locked="0" layoutInCell="0" allowOverlap="1" wp14:anchorId="3A5B921F" wp14:editId="66017C5C">
              <wp:simplePos x="0" y="0"/>
              <wp:positionH relativeFrom="margin">
                <wp:posOffset>231140</wp:posOffset>
              </wp:positionH>
              <wp:positionV relativeFrom="margin">
                <wp:posOffset>2983865</wp:posOffset>
              </wp:positionV>
              <wp:extent cx="5237480" cy="3142615"/>
              <wp:effectExtent l="0" t="1145540" r="0" b="655320"/>
              <wp:wrapNone/>
              <wp:docPr id="212"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8E66E13"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5B921F" id="_x0000_t202" coordsize="21600,21600" o:spt="202" path="m,l,21600r21600,l21600,xe">
              <v:stroke joinstyle="miter"/>
              <v:path gradientshapeok="t" o:connecttype="rect"/>
            </v:shapetype>
            <v:shape id="_x0000_s1045" type="#_x0000_t202" style="position:absolute;margin-left:18.2pt;margin-top:234.95pt;width:412.4pt;height:247.45pt;rotation:-45;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" o:allowincell="f" filled="f" stroked="f">
              <v:stroke joinstyle="round"/>
              <o:lock v:ext="edit" shapetype="t"/>
              <v:textbox style="mso-fit-shape-to-text:t">
                <w:txbxContent>
                  <w:p w14:paraId="18E66E13"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11: Highway Assignment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8F0EF" w14:textId="77777777" w:rsidR="003A23E4" w:rsidRPr="009E6BF2" w:rsidRDefault="003A23E4" w:rsidP="00C2273E">
    <w:pPr>
      <w:pStyle w:val="NCSTMHeader"/>
    </w:pPr>
    <w:r w:rsidRPr="00CC1570">
      <w:rPr>
        <w:rFonts w:ascii="Times New Roman" w:hAnsi="Times New Roman"/>
        <w:b w:val="0"/>
        <w:bCs w:val="0"/>
        <w:sz w:val="38"/>
        <w:szCs w:val="38"/>
      </w:rPr>
      <w:drawing>
        <wp:anchor distT="0" distB="0" distL="114300" distR="114300" simplePos="0" relativeHeight="251707392" behindDoc="1" locked="0" layoutInCell="1" allowOverlap="1" wp14:anchorId="65255F02" wp14:editId="748251A2">
          <wp:simplePos x="0" y="0"/>
          <wp:positionH relativeFrom="margin">
            <wp:posOffset>5086985</wp:posOffset>
          </wp:positionH>
          <wp:positionV relativeFrom="paragraph">
            <wp:posOffset>-120650</wp:posOffset>
          </wp:positionV>
          <wp:extent cx="634365" cy="312420"/>
          <wp:effectExtent l="0" t="0" r="0" b="0"/>
          <wp:wrapTight wrapText="bothSides">
            <wp:wrapPolygon edited="0">
              <wp:start x="0" y="0"/>
              <wp:lineTo x="0" y="19756"/>
              <wp:lineTo x="20757" y="19756"/>
              <wp:lineTo x="2075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7456" behindDoc="0" locked="0" layoutInCell="1" allowOverlap="1" wp14:anchorId="3A907D86" wp14:editId="542C629B">
              <wp:simplePos x="0" y="0"/>
              <wp:positionH relativeFrom="column">
                <wp:posOffset>15875</wp:posOffset>
              </wp:positionH>
              <wp:positionV relativeFrom="paragraph">
                <wp:posOffset>340360</wp:posOffset>
              </wp:positionV>
              <wp:extent cx="5805805" cy="0"/>
              <wp:effectExtent l="6350" t="6985" r="7620" b="12065"/>
              <wp:wrapNone/>
              <wp:docPr id="4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9D78D69">
            <v:shapetype id="_x0000_t32" coordsize="21600,21600" o:oned="t" filled="f" o:spt="32" path="m,l21600,21600e" w14:anchorId="793075A1">
              <v:path fillok="f" arrowok="t" o:connecttype="none"/>
              <o:lock v:ext="edit" shapetype="t"/>
            </v:shapetype>
            <v:shape id="AutoShape 16" style="position:absolute;margin-left:1.25pt;margin-top:26.8pt;width:457.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Cevxsw1AgAAcw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666432" behindDoc="1" locked="0" layoutInCell="0" allowOverlap="1" wp14:anchorId="45CFC7D9" wp14:editId="4F32AD1E">
              <wp:simplePos x="0" y="0"/>
              <wp:positionH relativeFrom="margin">
                <wp:posOffset>231140</wp:posOffset>
              </wp:positionH>
              <wp:positionV relativeFrom="margin">
                <wp:posOffset>2983865</wp:posOffset>
              </wp:positionV>
              <wp:extent cx="5237480" cy="3142615"/>
              <wp:effectExtent l="0" t="1145540" r="0" b="655320"/>
              <wp:wrapNone/>
              <wp:docPr id="48"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53C0A61" w14:textId="77777777" w:rsidR="003A23E4" w:rsidRDefault="003A23E4" w:rsidP="00AC79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CFC7D9" id="_x0000_t202" coordsize="21600,21600" o:spt="202" path="m,l,21600r21600,l21600,xe">
              <v:stroke joinstyle="miter"/>
              <v:path gradientshapeok="t" o:connecttype="rect"/>
            </v:shapetype>
            <v:shape id="WordArt 15" o:spid="_x0000_s1031" type="#_x0000_t202" style="position:absolute;margin-left:18.2pt;margin-top:234.95pt;width:412.4pt;height:247.45pt;rotation:-45;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" o:allowincell="f" filled="f" stroked="f">
              <v:stroke joinstyle="round"/>
              <o:lock v:ext="edit" shapetype="t"/>
              <v:textbox style="mso-fit-shape-to-text:t">
                <w:txbxContent>
                  <w:p w14:paraId="153C0A61" w14:textId="77777777" w:rsidR="003A23E4" w:rsidRDefault="003A23E4" w:rsidP="00AC79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Pr="009E6BF2">
      <w:t xml:space="preserve">Section </w:t>
    </w:r>
    <w:r>
      <w:t>1</w:t>
    </w:r>
    <w:r w:rsidRPr="009E6BF2">
      <w:t xml:space="preserve">: </w:t>
    </w:r>
    <w:r>
      <w:t>Introduction</w:t>
    </w:r>
    <w:r>
      <w:fldChar w:fldCharType="begin"/>
    </w:r>
    <w:r>
      <w:instrText xml:space="preserve"> REF _Ref322528588 \h  \* MERGEFORMAT </w:instrText>
    </w:r>
    <w:r w:rsidR="00F8097E">
      <w:fldChar w:fldCharType="separate"/>
    </w:r>
    <w:r w:rsidR="00F8097E">
      <w:rPr>
        <w:b w:val="0"/>
        <w:bCs w:val="0"/>
      </w:rPr>
      <w:t>Error! Reference source not found.</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A9609" w14:textId="77777777" w:rsidR="003A23E4" w:rsidRPr="00C2273E" w:rsidRDefault="003A23E4" w:rsidP="00C2273E">
    <w:pPr>
      <w:pStyle w:val="NCSTMHeader"/>
    </w:pPr>
    <w:r w:rsidRPr="00CC1570">
      <w:rPr>
        <w:rFonts w:ascii="Times New Roman" w:hAnsi="Times New Roman"/>
        <w:b w:val="0"/>
        <w:bCs w:val="0"/>
        <w:sz w:val="38"/>
        <w:szCs w:val="38"/>
      </w:rPr>
      <w:drawing>
        <wp:anchor distT="0" distB="0" distL="114300" distR="114300" simplePos="0" relativeHeight="251709440" behindDoc="1" locked="0" layoutInCell="1" allowOverlap="1" wp14:anchorId="3A7D0D72" wp14:editId="6478EA8E">
          <wp:simplePos x="0" y="0"/>
          <wp:positionH relativeFrom="margin">
            <wp:posOffset>5080000</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70528" behindDoc="0" locked="0" layoutInCell="1" allowOverlap="1" wp14:anchorId="570DA4BC" wp14:editId="4175A048">
              <wp:simplePos x="0" y="0"/>
              <wp:positionH relativeFrom="column">
                <wp:posOffset>15875</wp:posOffset>
              </wp:positionH>
              <wp:positionV relativeFrom="paragraph">
                <wp:posOffset>340360</wp:posOffset>
              </wp:positionV>
              <wp:extent cx="5805805" cy="0"/>
              <wp:effectExtent l="6350" t="6985" r="7620" b="12065"/>
              <wp:wrapNone/>
              <wp:docPr id="4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32D1601">
            <v:shapetype id="_x0000_t32" coordsize="21600,21600" o:oned="t" filled="f" o:spt="32" path="m,l21600,21600e" w14:anchorId="27993BF3">
              <v:path fillok="f" arrowok="t" o:connecttype="none"/>
              <o:lock v:ext="edit" shapetype="t"/>
            </v:shapetype>
            <v:shape id="AutoShape 18" style="position:absolute;margin-left:1.25pt;margin-top:26.8pt;width:457.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KAco201AgAAcw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669504" behindDoc="1" locked="0" layoutInCell="0" allowOverlap="1" wp14:anchorId="5892B7C8" wp14:editId="0FA15464">
              <wp:simplePos x="0" y="0"/>
              <wp:positionH relativeFrom="margin">
                <wp:posOffset>231140</wp:posOffset>
              </wp:positionH>
              <wp:positionV relativeFrom="margin">
                <wp:posOffset>2983865</wp:posOffset>
              </wp:positionV>
              <wp:extent cx="5237480" cy="3142615"/>
              <wp:effectExtent l="0" t="1145540" r="0" b="655320"/>
              <wp:wrapNone/>
              <wp:docPr id="41"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10469AA" w14:textId="77777777" w:rsidR="003A23E4" w:rsidRDefault="003A23E4" w:rsidP="00AC79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892B7C8" id="_x0000_t202" coordsize="21600,21600" o:spt="202" path="m,l,21600r21600,l21600,xe">
              <v:stroke joinstyle="miter"/>
              <v:path gradientshapeok="t" o:connecttype="rect"/>
            </v:shapetype>
            <v:shape id="WordArt 17" o:spid="_x0000_s1037" type="#_x0000_t202" style="position:absolute;margin-left:18.2pt;margin-top:234.95pt;width:412.4pt;height:247.45pt;rotation:-45;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" o:allowincell="f" filled="f" stroked="f">
              <v:stroke joinstyle="round"/>
              <o:lock v:ext="edit" shapetype="t"/>
              <v:textbox style="mso-fit-shape-to-text:t">
                <w:txbxContent>
                  <w:p w14:paraId="210469AA" w14:textId="77777777" w:rsidR="003A23E4" w:rsidRDefault="003A23E4" w:rsidP="00AC79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Pr="00C2273E">
      <w:t xml:space="preserve">Section </w:t>
    </w:r>
    <w:r>
      <w:t>3: Network Development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4BFE1" w14:textId="77777777" w:rsidR="003A23E4" w:rsidRPr="009E6BF2" w:rsidRDefault="003A23E4" w:rsidP="00C2273E">
    <w:pPr>
      <w:pStyle w:val="NCSTMHeader"/>
    </w:pPr>
    <w:r w:rsidRPr="00CC1570">
      <w:rPr>
        <w:rFonts w:ascii="Times New Roman" w:hAnsi="Times New Roman"/>
        <w:b w:val="0"/>
        <w:bCs w:val="0"/>
        <w:sz w:val="38"/>
        <w:szCs w:val="38"/>
      </w:rPr>
      <w:drawing>
        <wp:anchor distT="0" distB="0" distL="114300" distR="114300" simplePos="0" relativeHeight="251723776" behindDoc="1" locked="0" layoutInCell="1" allowOverlap="1" wp14:anchorId="0006245A" wp14:editId="5A4A77A5">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22752" behindDoc="0" locked="0" layoutInCell="1" allowOverlap="1" wp14:anchorId="423C6537" wp14:editId="2203CA6A">
              <wp:simplePos x="0" y="0"/>
              <wp:positionH relativeFrom="column">
                <wp:posOffset>15875</wp:posOffset>
              </wp:positionH>
              <wp:positionV relativeFrom="paragraph">
                <wp:posOffset>340360</wp:posOffset>
              </wp:positionV>
              <wp:extent cx="5805805" cy="0"/>
              <wp:effectExtent l="6350" t="6985" r="7620" b="12065"/>
              <wp:wrapNone/>
              <wp:docPr id="17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DF1DFC8">
            <v:shapetype id="_x0000_t32" coordsize="21600,21600" o:oned="t" filled="f" o:spt="32" path="m,l21600,21600e" w14:anchorId="59297D72">
              <v:path fillok="f" arrowok="t" o:connecttype="none"/>
              <o:lock v:ext="edit" shapetype="t"/>
            </v:shapetype>
            <v:shape id="AutoShape 18" style="position:absolute;margin-left:1.25pt;margin-top:26.8pt;width:457.1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"/>
          </w:pict>
        </mc:Fallback>
      </mc:AlternateContent>
    </w:r>
    <w:r>
      <mc:AlternateContent>
        <mc:Choice Requires="wps">
          <w:drawing>
            <wp:anchor distT="0" distB="0" distL="114300" distR="114300" simplePos="0" relativeHeight="251721728" behindDoc="1" locked="0" layoutInCell="0" allowOverlap="1" wp14:anchorId="06790733" wp14:editId="6C15D5F7">
              <wp:simplePos x="0" y="0"/>
              <wp:positionH relativeFrom="margin">
                <wp:posOffset>231140</wp:posOffset>
              </wp:positionH>
              <wp:positionV relativeFrom="margin">
                <wp:posOffset>2983865</wp:posOffset>
              </wp:positionV>
              <wp:extent cx="5237480" cy="3142615"/>
              <wp:effectExtent l="0" t="1145540" r="0" b="655320"/>
              <wp:wrapNone/>
              <wp:docPr id="174"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B049A2F"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790733" id="_x0000_t202" coordsize="21600,21600" o:spt="202" path="m,l,21600r21600,l21600,xe">
              <v:stroke joinstyle="miter"/>
              <v:path gradientshapeok="t" o:connecttype="rect"/>
            </v:shapetype>
            <v:shape id="_x0000_s1038" type="#_x0000_t202" style="position:absolute;margin-left:18.2pt;margin-top:234.95pt;width:412.4pt;height:247.45pt;rotation:-45;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" o:allowincell="f" filled="f" stroked="f">
              <v:stroke joinstyle="round"/>
              <o:lock v:ext="edit" shapetype="t"/>
              <v:textbox style="mso-fit-shape-to-text:t">
                <w:txbxContent>
                  <w:p w14:paraId="6B049A2F"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4: Household Survey and Trip Generation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E38B4" w14:textId="77777777" w:rsidR="003A23E4" w:rsidRPr="009E6BF2" w:rsidRDefault="003A23E4" w:rsidP="00C2273E">
    <w:pPr>
      <w:pStyle w:val="NCSTMHeader"/>
    </w:pPr>
    <w:r w:rsidRPr="00CC1570">
      <w:rPr>
        <w:rFonts w:ascii="Times New Roman" w:hAnsi="Times New Roman"/>
        <w:b w:val="0"/>
        <w:bCs w:val="0"/>
        <w:sz w:val="38"/>
        <w:szCs w:val="38"/>
      </w:rPr>
      <w:drawing>
        <wp:anchor distT="0" distB="0" distL="114300" distR="114300" simplePos="0" relativeHeight="251727872" behindDoc="1" locked="0" layoutInCell="1" allowOverlap="1" wp14:anchorId="17F48058" wp14:editId="701401AB">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26848" behindDoc="0" locked="0" layoutInCell="1" allowOverlap="1" wp14:anchorId="20E2EDB8" wp14:editId="3CC67E7D">
              <wp:simplePos x="0" y="0"/>
              <wp:positionH relativeFrom="column">
                <wp:posOffset>15875</wp:posOffset>
              </wp:positionH>
              <wp:positionV relativeFrom="paragraph">
                <wp:posOffset>340360</wp:posOffset>
              </wp:positionV>
              <wp:extent cx="5805805" cy="0"/>
              <wp:effectExtent l="6350" t="6985" r="7620" b="12065"/>
              <wp:wrapNone/>
              <wp:docPr id="19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5C4C237">
            <v:shapetype id="_x0000_t32" coordsize="21600,21600" o:oned="t" filled="f" o:spt="32" path="m,l21600,21600e" w14:anchorId="3E6693FA">
              <v:path fillok="f" arrowok="t" o:connecttype="none"/>
              <o:lock v:ext="edit" shapetype="t"/>
            </v:shapetype>
            <v:shape id="AutoShape 18" style="position:absolute;margin-left:1.25pt;margin-top:26.8pt;width:457.1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e7NQIAAHQ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G/LJ7s1AgAAdA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725824" behindDoc="1" locked="0" layoutInCell="0" allowOverlap="1" wp14:anchorId="25EF68AA" wp14:editId="6C8F00C5">
              <wp:simplePos x="0" y="0"/>
              <wp:positionH relativeFrom="margin">
                <wp:posOffset>231140</wp:posOffset>
              </wp:positionH>
              <wp:positionV relativeFrom="margin">
                <wp:posOffset>2983865</wp:posOffset>
              </wp:positionV>
              <wp:extent cx="5237480" cy="3142615"/>
              <wp:effectExtent l="0" t="1145540" r="0" b="655320"/>
              <wp:wrapNone/>
              <wp:docPr id="197"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EA2839"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EF68AA" id="_x0000_t202" coordsize="21600,21600" o:spt="202" path="m,l,21600r21600,l21600,xe">
              <v:stroke joinstyle="miter"/>
              <v:path gradientshapeok="t" o:connecttype="rect"/>
            </v:shapetype>
            <v:shape id="_x0000_s1039" type="#_x0000_t202" style="position:absolute;margin-left:18.2pt;margin-top:234.95pt;width:412.4pt;height:247.45pt;rotation:-45;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" o:allowincell="f" filled="f" stroked="f">
              <v:stroke joinstyle="round"/>
              <o:lock v:ext="edit" shapetype="t"/>
              <v:textbox style="mso-fit-shape-to-text:t">
                <w:txbxContent>
                  <w:p w14:paraId="51EA2839"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5:Trip Distribution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A978F" w14:textId="77777777" w:rsidR="003A23E4" w:rsidRPr="009E6BF2" w:rsidRDefault="003A23E4" w:rsidP="00C2273E">
    <w:pPr>
      <w:pStyle w:val="NCSTMHeader"/>
    </w:pPr>
    <w:r w:rsidRPr="00CC1570">
      <w:rPr>
        <w:rFonts w:ascii="Times New Roman" w:hAnsi="Times New Roman"/>
        <w:b w:val="0"/>
        <w:bCs w:val="0"/>
        <w:sz w:val="38"/>
        <w:szCs w:val="38"/>
      </w:rPr>
      <w:drawing>
        <wp:anchor distT="0" distB="0" distL="114300" distR="114300" simplePos="0" relativeHeight="251731968" behindDoc="1" locked="0" layoutInCell="1" allowOverlap="1" wp14:anchorId="52194D25" wp14:editId="3CE40916">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30944" behindDoc="0" locked="0" layoutInCell="1" allowOverlap="1" wp14:anchorId="40C5D57C" wp14:editId="009BDC07">
              <wp:simplePos x="0" y="0"/>
              <wp:positionH relativeFrom="column">
                <wp:posOffset>15875</wp:posOffset>
              </wp:positionH>
              <wp:positionV relativeFrom="paragraph">
                <wp:posOffset>340360</wp:posOffset>
              </wp:positionV>
              <wp:extent cx="5805805" cy="0"/>
              <wp:effectExtent l="6350" t="6985" r="7620" b="12065"/>
              <wp:wrapNone/>
              <wp:docPr id="19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CEBABA3">
            <v:shapetype id="_x0000_t32" coordsize="21600,21600" o:oned="t" filled="f" o:spt="32" path="m,l21600,21600e" w14:anchorId="10E0CD97">
              <v:path fillok="f" arrowok="t" o:connecttype="none"/>
              <o:lock v:ext="edit" shapetype="t"/>
            </v:shapetype>
            <v:shape id="AutoShape 18" style="position:absolute;margin-left:1.25pt;margin-top:26.8pt;width:457.1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KdNQIAAHQ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Jd2op01AgAAdA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729920" behindDoc="1" locked="0" layoutInCell="0" allowOverlap="1" wp14:anchorId="7654B42F" wp14:editId="2A915F65">
              <wp:simplePos x="0" y="0"/>
              <wp:positionH relativeFrom="margin">
                <wp:posOffset>231140</wp:posOffset>
              </wp:positionH>
              <wp:positionV relativeFrom="margin">
                <wp:posOffset>2983865</wp:posOffset>
              </wp:positionV>
              <wp:extent cx="5237480" cy="3142615"/>
              <wp:effectExtent l="0" t="1145540" r="0" b="655320"/>
              <wp:wrapNone/>
              <wp:docPr id="200"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1C48666"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654B42F" id="_x0000_t202" coordsize="21600,21600" o:spt="202" path="m,l,21600r21600,l21600,xe">
              <v:stroke joinstyle="miter"/>
              <v:path gradientshapeok="t" o:connecttype="rect"/>
            </v:shapetype>
            <v:shape id="_x0000_s1040" type="#_x0000_t202" style="position:absolute;margin-left:18.2pt;margin-top:234.95pt;width:412.4pt;height:247.45pt;rotation:-45;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" o:allowincell="f" filled="f" stroked="f">
              <v:stroke joinstyle="round"/>
              <o:lock v:ext="edit" shapetype="t"/>
              <v:textbox style="mso-fit-shape-to-text:t">
                <w:txbxContent>
                  <w:p w14:paraId="41C48666"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6:Trucks/Commerical Vehicles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EF15F" w14:textId="77777777" w:rsidR="003A23E4" w:rsidRPr="009E6BF2" w:rsidRDefault="003A23E4" w:rsidP="00C2273E">
    <w:pPr>
      <w:pStyle w:val="NCSTMHeader"/>
    </w:pPr>
    <w:r w:rsidRPr="00CC1570">
      <w:rPr>
        <w:rFonts w:ascii="Times New Roman" w:hAnsi="Times New Roman"/>
        <w:b w:val="0"/>
        <w:bCs w:val="0"/>
        <w:sz w:val="38"/>
        <w:szCs w:val="38"/>
      </w:rPr>
      <w:drawing>
        <wp:anchor distT="0" distB="0" distL="114300" distR="114300" simplePos="0" relativeHeight="251736064" behindDoc="1" locked="0" layoutInCell="1" allowOverlap="1" wp14:anchorId="4BAD1BC3" wp14:editId="022BC7EE">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35040" behindDoc="0" locked="0" layoutInCell="1" allowOverlap="1" wp14:anchorId="184A5B7A" wp14:editId="77A40E04">
              <wp:simplePos x="0" y="0"/>
              <wp:positionH relativeFrom="column">
                <wp:posOffset>15875</wp:posOffset>
              </wp:positionH>
              <wp:positionV relativeFrom="paragraph">
                <wp:posOffset>340360</wp:posOffset>
              </wp:positionV>
              <wp:extent cx="5805805" cy="0"/>
              <wp:effectExtent l="6350" t="6985" r="7620" b="12065"/>
              <wp:wrapNone/>
              <wp:docPr id="20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E93800A">
            <v:shapetype id="_x0000_t32" coordsize="21600,21600" o:oned="t" filled="f" o:spt="32" path="m,l21600,21600e" w14:anchorId="25FF7629">
              <v:path fillok="f" arrowok="t" o:connecttype="none"/>
              <o:lock v:ext="edit" shapetype="t"/>
            </v:shapetype>
            <v:shape id="AutoShape 18" style="position:absolute;margin-left:1.25pt;margin-top:26.8pt;width:457.1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rXNQIAAHQ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BvAKtc1AgAAdA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734016" behindDoc="1" locked="0" layoutInCell="0" allowOverlap="1" wp14:anchorId="6BBAA038" wp14:editId="71A16C6B">
              <wp:simplePos x="0" y="0"/>
              <wp:positionH relativeFrom="margin">
                <wp:posOffset>231140</wp:posOffset>
              </wp:positionH>
              <wp:positionV relativeFrom="margin">
                <wp:posOffset>2983865</wp:posOffset>
              </wp:positionV>
              <wp:extent cx="5237480" cy="3142615"/>
              <wp:effectExtent l="0" t="1145540" r="0" b="655320"/>
              <wp:wrapNone/>
              <wp:docPr id="203"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652E4F7"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BBAA038" id="_x0000_t202" coordsize="21600,21600" o:spt="202" path="m,l,21600r21600,l21600,xe">
              <v:stroke joinstyle="miter"/>
              <v:path gradientshapeok="t" o:connecttype="rect"/>
            </v:shapetype>
            <v:shape id="_x0000_s1041" type="#_x0000_t202" style="position:absolute;margin-left:18.2pt;margin-top:234.95pt;width:412.4pt;height:247.45pt;rotation:-45;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" o:allowincell="f" filled="f" stroked="f">
              <v:stroke joinstyle="round"/>
              <o:lock v:ext="edit" shapetype="t"/>
              <v:textbox style="mso-fit-shape-to-text:t">
                <w:txbxContent>
                  <w:p w14:paraId="4652E4F7"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7:External Models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704BE" w14:textId="204A0785" w:rsidR="003A23E4" w:rsidRPr="009E6BF2" w:rsidRDefault="003A23E4" w:rsidP="00C2273E">
    <w:pPr>
      <w:pStyle w:val="NCSTMHeader"/>
    </w:pPr>
    <w:r w:rsidRPr="00CC1570">
      <w:rPr>
        <w:rFonts w:ascii="Times New Roman" w:hAnsi="Times New Roman"/>
        <w:b w:val="0"/>
        <w:bCs w:val="0"/>
        <w:sz w:val="38"/>
        <w:szCs w:val="38"/>
      </w:rPr>
      <w:drawing>
        <wp:anchor distT="0" distB="0" distL="114300" distR="114300" simplePos="0" relativeHeight="251744256" behindDoc="1" locked="0" layoutInCell="1" allowOverlap="1" wp14:anchorId="0CCCB775" wp14:editId="0716CB2B">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43232" behindDoc="0" locked="0" layoutInCell="1" allowOverlap="1" wp14:anchorId="2E2AA5CD" wp14:editId="352771EE">
              <wp:simplePos x="0" y="0"/>
              <wp:positionH relativeFrom="column">
                <wp:posOffset>15875</wp:posOffset>
              </wp:positionH>
              <wp:positionV relativeFrom="paragraph">
                <wp:posOffset>340360</wp:posOffset>
              </wp:positionV>
              <wp:extent cx="5805805" cy="0"/>
              <wp:effectExtent l="6350" t="6985" r="7620" b="12065"/>
              <wp:wrapNone/>
              <wp:docPr id="20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E6E02CE">
            <v:shapetype id="_x0000_t32" coordsize="21600,21600" o:oned="t" filled="f" o:spt="32" path="m,l21600,21600e" w14:anchorId="5DE6AF9B">
              <v:path fillok="f" arrowok="t" o:connecttype="none"/>
              <o:lock v:ext="edit" shapetype="t"/>
            </v:shapetype>
            <v:shape id="AutoShape 18" style="position:absolute;margin-left:1.25pt;margin-top:26.8pt;width:457.1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xaNQIAAHQ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HTr/Fo1AgAAdA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742208" behindDoc="1" locked="0" layoutInCell="0" allowOverlap="1" wp14:anchorId="454A83BD" wp14:editId="56ACC00D">
              <wp:simplePos x="0" y="0"/>
              <wp:positionH relativeFrom="margin">
                <wp:posOffset>231140</wp:posOffset>
              </wp:positionH>
              <wp:positionV relativeFrom="margin">
                <wp:posOffset>2983865</wp:posOffset>
              </wp:positionV>
              <wp:extent cx="5237480" cy="3142615"/>
              <wp:effectExtent l="0" t="1145540" r="0" b="655320"/>
              <wp:wrapNone/>
              <wp:docPr id="209"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1ACBEA2"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4A83BD" id="_x0000_t202" coordsize="21600,21600" o:spt="202" path="m,l,21600r21600,l21600,xe">
              <v:stroke joinstyle="miter"/>
              <v:path gradientshapeok="t" o:connecttype="rect"/>
            </v:shapetype>
            <v:shape id="_x0000_s1042" type="#_x0000_t202" style="position:absolute;margin-left:18.2pt;margin-top:234.95pt;width:412.4pt;height:247.45pt;rotation:-45;z-index:-251574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" o:allowincell="f" filled="f" stroked="f">
              <v:stroke joinstyle="round"/>
              <o:lock v:ext="edit" shapetype="t"/>
              <v:textbox style="mso-fit-shape-to-text:t">
                <w:txbxContent>
                  <w:p w14:paraId="71ACBEA2"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8:Time of Day</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E101C" w14:textId="3B9DB649" w:rsidR="003A23E4" w:rsidRPr="009E6BF2" w:rsidRDefault="003A23E4" w:rsidP="00C2273E">
    <w:pPr>
      <w:pStyle w:val="NCSTMHeader"/>
    </w:pPr>
    <w:r w:rsidRPr="00CC1570">
      <w:rPr>
        <w:rFonts w:ascii="Times New Roman" w:hAnsi="Times New Roman"/>
        <w:b w:val="0"/>
        <w:bCs w:val="0"/>
        <w:sz w:val="38"/>
        <w:szCs w:val="38"/>
      </w:rPr>
      <w:drawing>
        <wp:anchor distT="0" distB="0" distL="114300" distR="114300" simplePos="0" relativeHeight="251756544" behindDoc="1" locked="0" layoutInCell="1" allowOverlap="1" wp14:anchorId="5E5CC0A9" wp14:editId="2757FFF8">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55520" behindDoc="0" locked="0" layoutInCell="1" allowOverlap="1" wp14:anchorId="76038822" wp14:editId="008A85A7">
              <wp:simplePos x="0" y="0"/>
              <wp:positionH relativeFrom="column">
                <wp:posOffset>15875</wp:posOffset>
              </wp:positionH>
              <wp:positionV relativeFrom="paragraph">
                <wp:posOffset>340360</wp:posOffset>
              </wp:positionV>
              <wp:extent cx="5805805" cy="0"/>
              <wp:effectExtent l="6350" t="6985" r="7620" b="12065"/>
              <wp:wrapNone/>
              <wp:docPr id="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40D891" id="_x0000_t32" coordsize="21600,21600" o:spt="32" o:oned="t" path="m,l21600,21600e" filled="f">
              <v:path arrowok="t" fillok="f" o:connecttype="none"/>
              <o:lock v:ext="edit" shapetype="t"/>
            </v:shapetype>
            <v:shape id="AutoShape 18" o:spid="_x0000_s1026" type="#_x0000_t32" style="position:absolute;margin-left:1.25pt;margin-top:26.8pt;width:457.1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Z7NAIAAHI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" strokecolor="#bfbfbf [2412]"/>
          </w:pict>
        </mc:Fallback>
      </mc:AlternateContent>
    </w:r>
    <w:r>
      <mc:AlternateContent>
        <mc:Choice Requires="wps">
          <w:drawing>
            <wp:anchor distT="0" distB="0" distL="114300" distR="114300" simplePos="0" relativeHeight="251754496" behindDoc="1" locked="0" layoutInCell="0" allowOverlap="1" wp14:anchorId="5D361089" wp14:editId="7E2552CD">
              <wp:simplePos x="0" y="0"/>
              <wp:positionH relativeFrom="margin">
                <wp:posOffset>231140</wp:posOffset>
              </wp:positionH>
              <wp:positionV relativeFrom="margin">
                <wp:posOffset>2983865</wp:posOffset>
              </wp:positionV>
              <wp:extent cx="5237480" cy="3142615"/>
              <wp:effectExtent l="0" t="1145540" r="0" b="655320"/>
              <wp:wrapNone/>
              <wp:docPr id="9"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284C5F"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D361089" id="_x0000_t202" coordsize="21600,21600" o:spt="202" path="m,l,21600r21600,l21600,xe">
              <v:stroke joinstyle="miter"/>
              <v:path gradientshapeok="t" o:connecttype="rect"/>
            </v:shapetype>
            <v:shape id="_x0000_s1043" type="#_x0000_t202" style="position:absolute;margin-left:18.2pt;margin-top:234.95pt;width:412.4pt;height:247.45pt;rotation:-45;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" o:allowincell="f" filled="f" stroked="f">
              <v:stroke joinstyle="round"/>
              <o:lock v:ext="edit" shapetype="t"/>
              <v:textbox style="mso-fit-shape-to-text:t">
                <w:txbxContent>
                  <w:p w14:paraId="12284C5F" w14:textId="77777777" w:rsidR="003A23E4" w:rsidRDefault="003A23E4"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8: Transit Data and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984ED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AA7870"/>
    <w:multiLevelType w:val="hybridMultilevel"/>
    <w:tmpl w:val="35F20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251D6"/>
    <w:multiLevelType w:val="hybridMultilevel"/>
    <w:tmpl w:val="AF02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8084E"/>
    <w:multiLevelType w:val="hybridMultilevel"/>
    <w:tmpl w:val="EB581B00"/>
    <w:lvl w:ilvl="0" w:tplc="A134F1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F5264"/>
    <w:multiLevelType w:val="hybridMultilevel"/>
    <w:tmpl w:val="186E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00016"/>
    <w:multiLevelType w:val="hybridMultilevel"/>
    <w:tmpl w:val="A2A2BE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E781D"/>
    <w:multiLevelType w:val="hybridMultilevel"/>
    <w:tmpl w:val="A880C51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nsid w:val="214D3EC3"/>
    <w:multiLevelType w:val="hybridMultilevel"/>
    <w:tmpl w:val="5CEE8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E64AD"/>
    <w:multiLevelType w:val="hybridMultilevel"/>
    <w:tmpl w:val="13F2701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96C54D2"/>
    <w:multiLevelType w:val="hybridMultilevel"/>
    <w:tmpl w:val="92C8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CE16CD"/>
    <w:multiLevelType w:val="hybridMultilevel"/>
    <w:tmpl w:val="EF06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A474C"/>
    <w:multiLevelType w:val="hybridMultilevel"/>
    <w:tmpl w:val="E30E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855F54"/>
    <w:multiLevelType w:val="hybridMultilevel"/>
    <w:tmpl w:val="294E21FC"/>
    <w:lvl w:ilvl="0" w:tplc="04090009">
      <w:start w:val="1"/>
      <w:numFmt w:val="bullet"/>
      <w:lvlText w:val=""/>
      <w:lvlJc w:val="left"/>
      <w:pPr>
        <w:tabs>
          <w:tab w:val="num" w:pos="1224"/>
        </w:tabs>
        <w:ind w:left="1224" w:hanging="360"/>
      </w:pPr>
      <w:rPr>
        <w:rFonts w:ascii="Wingdings" w:hAnsi="Wingdings" w:hint="default"/>
        <w:sz w:val="22"/>
        <w:szCs w:val="22"/>
      </w:rPr>
    </w:lvl>
    <w:lvl w:ilvl="1" w:tplc="FFFFFFFF" w:tentative="1">
      <w:start w:val="1"/>
      <w:numFmt w:val="bullet"/>
      <w:lvlText w:val="o"/>
      <w:lvlJc w:val="left"/>
      <w:pPr>
        <w:tabs>
          <w:tab w:val="num" w:pos="1944"/>
        </w:tabs>
        <w:ind w:left="1944" w:hanging="360"/>
      </w:pPr>
      <w:rPr>
        <w:rFonts w:ascii="Courier New" w:hAnsi="Courier New" w:cs="Courier New" w:hint="default"/>
      </w:rPr>
    </w:lvl>
    <w:lvl w:ilvl="2" w:tplc="FFFFFFFF" w:tentative="1">
      <w:start w:val="1"/>
      <w:numFmt w:val="bullet"/>
      <w:lvlText w:val=""/>
      <w:lvlJc w:val="left"/>
      <w:pPr>
        <w:tabs>
          <w:tab w:val="num" w:pos="2664"/>
        </w:tabs>
        <w:ind w:left="2664" w:hanging="360"/>
      </w:pPr>
      <w:rPr>
        <w:rFonts w:ascii="Wingdings" w:hAnsi="Wingdings" w:hint="default"/>
      </w:rPr>
    </w:lvl>
    <w:lvl w:ilvl="3" w:tplc="FFFFFFFF" w:tentative="1">
      <w:start w:val="1"/>
      <w:numFmt w:val="bullet"/>
      <w:lvlText w:val=""/>
      <w:lvlJc w:val="left"/>
      <w:pPr>
        <w:tabs>
          <w:tab w:val="num" w:pos="3384"/>
        </w:tabs>
        <w:ind w:left="3384" w:hanging="360"/>
      </w:pPr>
      <w:rPr>
        <w:rFonts w:ascii="Symbol" w:hAnsi="Symbol" w:hint="default"/>
      </w:rPr>
    </w:lvl>
    <w:lvl w:ilvl="4" w:tplc="FFFFFFFF" w:tentative="1">
      <w:start w:val="1"/>
      <w:numFmt w:val="bullet"/>
      <w:lvlText w:val="o"/>
      <w:lvlJc w:val="left"/>
      <w:pPr>
        <w:tabs>
          <w:tab w:val="num" w:pos="4104"/>
        </w:tabs>
        <w:ind w:left="4104" w:hanging="360"/>
      </w:pPr>
      <w:rPr>
        <w:rFonts w:ascii="Courier New" w:hAnsi="Courier New" w:cs="Courier New" w:hint="default"/>
      </w:rPr>
    </w:lvl>
    <w:lvl w:ilvl="5" w:tplc="FFFFFFFF" w:tentative="1">
      <w:start w:val="1"/>
      <w:numFmt w:val="bullet"/>
      <w:lvlText w:val=""/>
      <w:lvlJc w:val="left"/>
      <w:pPr>
        <w:tabs>
          <w:tab w:val="num" w:pos="4824"/>
        </w:tabs>
        <w:ind w:left="4824" w:hanging="360"/>
      </w:pPr>
      <w:rPr>
        <w:rFonts w:ascii="Wingdings" w:hAnsi="Wingdings" w:hint="default"/>
      </w:rPr>
    </w:lvl>
    <w:lvl w:ilvl="6" w:tplc="FFFFFFFF" w:tentative="1">
      <w:start w:val="1"/>
      <w:numFmt w:val="bullet"/>
      <w:lvlText w:val=""/>
      <w:lvlJc w:val="left"/>
      <w:pPr>
        <w:tabs>
          <w:tab w:val="num" w:pos="5544"/>
        </w:tabs>
        <w:ind w:left="5544" w:hanging="360"/>
      </w:pPr>
      <w:rPr>
        <w:rFonts w:ascii="Symbol" w:hAnsi="Symbol" w:hint="default"/>
      </w:rPr>
    </w:lvl>
    <w:lvl w:ilvl="7" w:tplc="FFFFFFFF" w:tentative="1">
      <w:start w:val="1"/>
      <w:numFmt w:val="bullet"/>
      <w:lvlText w:val="o"/>
      <w:lvlJc w:val="left"/>
      <w:pPr>
        <w:tabs>
          <w:tab w:val="num" w:pos="6264"/>
        </w:tabs>
        <w:ind w:left="6264" w:hanging="360"/>
      </w:pPr>
      <w:rPr>
        <w:rFonts w:ascii="Courier New" w:hAnsi="Courier New" w:cs="Courier New" w:hint="default"/>
      </w:rPr>
    </w:lvl>
    <w:lvl w:ilvl="8" w:tplc="FFFFFFFF" w:tentative="1">
      <w:start w:val="1"/>
      <w:numFmt w:val="bullet"/>
      <w:lvlText w:val=""/>
      <w:lvlJc w:val="left"/>
      <w:pPr>
        <w:tabs>
          <w:tab w:val="num" w:pos="6984"/>
        </w:tabs>
        <w:ind w:left="6984" w:hanging="360"/>
      </w:pPr>
      <w:rPr>
        <w:rFonts w:ascii="Wingdings" w:hAnsi="Wingdings" w:hint="default"/>
      </w:rPr>
    </w:lvl>
  </w:abstractNum>
  <w:abstractNum w:abstractNumId="13">
    <w:nsid w:val="424927A8"/>
    <w:multiLevelType w:val="hybridMultilevel"/>
    <w:tmpl w:val="FEA8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823F39"/>
    <w:multiLevelType w:val="hybridMultilevel"/>
    <w:tmpl w:val="5EE4B5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442C0D88"/>
    <w:multiLevelType w:val="hybridMultilevel"/>
    <w:tmpl w:val="BB0AE7F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473175C8"/>
    <w:multiLevelType w:val="hybridMultilevel"/>
    <w:tmpl w:val="24ECBC3A"/>
    <w:lvl w:ilvl="0" w:tplc="B28E897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9138F4"/>
    <w:multiLevelType w:val="hybridMultilevel"/>
    <w:tmpl w:val="6E982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4855F0"/>
    <w:multiLevelType w:val="hybridMultilevel"/>
    <w:tmpl w:val="62049DB4"/>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52A30906"/>
    <w:multiLevelType w:val="hybridMultilevel"/>
    <w:tmpl w:val="6D98C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B56FFB"/>
    <w:multiLevelType w:val="hybridMultilevel"/>
    <w:tmpl w:val="7EA60EC4"/>
    <w:lvl w:ilvl="0" w:tplc="BCD820EC">
      <w:start w:val="1"/>
      <w:numFmt w:val="upperLetter"/>
      <w:pStyle w:val="AppendixHeading"/>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E37D62"/>
    <w:multiLevelType w:val="hybridMultilevel"/>
    <w:tmpl w:val="F5A0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564FF2"/>
    <w:multiLevelType w:val="hybridMultilevel"/>
    <w:tmpl w:val="4066E6CE"/>
    <w:lvl w:ilvl="0" w:tplc="307419CC">
      <w:start w:val="1"/>
      <w:numFmt w:val="bullet"/>
      <w:pStyle w:val="TableBullet"/>
      <w:lvlText w:val=""/>
      <w:lvlJc w:val="left"/>
      <w:pPr>
        <w:ind w:left="360" w:hanging="360"/>
      </w:pPr>
      <w:rPr>
        <w:rFonts w:ascii="Symbol" w:hAnsi="Symbol" w:hint="default"/>
      </w:rPr>
    </w:lvl>
    <w:lvl w:ilvl="1" w:tplc="F476D7DA" w:tentative="1">
      <w:start w:val="1"/>
      <w:numFmt w:val="bullet"/>
      <w:lvlText w:val="o"/>
      <w:lvlJc w:val="left"/>
      <w:pPr>
        <w:ind w:left="1440" w:hanging="360"/>
      </w:pPr>
      <w:rPr>
        <w:rFonts w:ascii="Courier New" w:hAnsi="Courier New" w:cs="Courier New" w:hint="default"/>
      </w:rPr>
    </w:lvl>
    <w:lvl w:ilvl="2" w:tplc="549C7ACC" w:tentative="1">
      <w:start w:val="1"/>
      <w:numFmt w:val="bullet"/>
      <w:lvlText w:val=""/>
      <w:lvlJc w:val="left"/>
      <w:pPr>
        <w:ind w:left="2160" w:hanging="360"/>
      </w:pPr>
      <w:rPr>
        <w:rFonts w:ascii="Wingdings" w:hAnsi="Wingdings" w:hint="default"/>
      </w:rPr>
    </w:lvl>
    <w:lvl w:ilvl="3" w:tplc="7E16A0E6" w:tentative="1">
      <w:start w:val="1"/>
      <w:numFmt w:val="bullet"/>
      <w:lvlText w:val=""/>
      <w:lvlJc w:val="left"/>
      <w:pPr>
        <w:ind w:left="2880" w:hanging="360"/>
      </w:pPr>
      <w:rPr>
        <w:rFonts w:ascii="Symbol" w:hAnsi="Symbol" w:hint="default"/>
      </w:rPr>
    </w:lvl>
    <w:lvl w:ilvl="4" w:tplc="23446E38" w:tentative="1">
      <w:start w:val="1"/>
      <w:numFmt w:val="bullet"/>
      <w:lvlText w:val="o"/>
      <w:lvlJc w:val="left"/>
      <w:pPr>
        <w:ind w:left="3600" w:hanging="360"/>
      </w:pPr>
      <w:rPr>
        <w:rFonts w:ascii="Courier New" w:hAnsi="Courier New" w:cs="Courier New" w:hint="default"/>
      </w:rPr>
    </w:lvl>
    <w:lvl w:ilvl="5" w:tplc="C7D83B62" w:tentative="1">
      <w:start w:val="1"/>
      <w:numFmt w:val="bullet"/>
      <w:lvlText w:val=""/>
      <w:lvlJc w:val="left"/>
      <w:pPr>
        <w:ind w:left="4320" w:hanging="360"/>
      </w:pPr>
      <w:rPr>
        <w:rFonts w:ascii="Wingdings" w:hAnsi="Wingdings" w:hint="default"/>
      </w:rPr>
    </w:lvl>
    <w:lvl w:ilvl="6" w:tplc="85C67528" w:tentative="1">
      <w:start w:val="1"/>
      <w:numFmt w:val="bullet"/>
      <w:lvlText w:val=""/>
      <w:lvlJc w:val="left"/>
      <w:pPr>
        <w:ind w:left="5040" w:hanging="360"/>
      </w:pPr>
      <w:rPr>
        <w:rFonts w:ascii="Symbol" w:hAnsi="Symbol" w:hint="default"/>
      </w:rPr>
    </w:lvl>
    <w:lvl w:ilvl="7" w:tplc="042C43C0" w:tentative="1">
      <w:start w:val="1"/>
      <w:numFmt w:val="bullet"/>
      <w:lvlText w:val="o"/>
      <w:lvlJc w:val="left"/>
      <w:pPr>
        <w:ind w:left="5760" w:hanging="360"/>
      </w:pPr>
      <w:rPr>
        <w:rFonts w:ascii="Courier New" w:hAnsi="Courier New" w:cs="Courier New" w:hint="default"/>
      </w:rPr>
    </w:lvl>
    <w:lvl w:ilvl="8" w:tplc="8DE06BBA" w:tentative="1">
      <w:start w:val="1"/>
      <w:numFmt w:val="bullet"/>
      <w:lvlText w:val=""/>
      <w:lvlJc w:val="left"/>
      <w:pPr>
        <w:ind w:left="6480" w:hanging="360"/>
      </w:pPr>
      <w:rPr>
        <w:rFonts w:ascii="Wingdings" w:hAnsi="Wingdings" w:hint="default"/>
      </w:rPr>
    </w:lvl>
  </w:abstractNum>
  <w:abstractNum w:abstractNumId="23">
    <w:nsid w:val="5C587109"/>
    <w:multiLevelType w:val="hybridMultilevel"/>
    <w:tmpl w:val="67D4C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2408D1"/>
    <w:multiLevelType w:val="hybridMultilevel"/>
    <w:tmpl w:val="D362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4C38A2"/>
    <w:multiLevelType w:val="hybridMultilevel"/>
    <w:tmpl w:val="C688D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8522C0"/>
    <w:multiLevelType w:val="hybridMultilevel"/>
    <w:tmpl w:val="A2B8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CC3FDF"/>
    <w:multiLevelType w:val="hybridMultilevel"/>
    <w:tmpl w:val="34CC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B447C8"/>
    <w:multiLevelType w:val="multilevel"/>
    <w:tmpl w:val="59E4D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79D24C2B"/>
    <w:multiLevelType w:val="hybridMultilevel"/>
    <w:tmpl w:val="A2A2BE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ED2A7D"/>
    <w:multiLevelType w:val="hybridMultilevel"/>
    <w:tmpl w:val="8E84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7722F6"/>
    <w:multiLevelType w:val="hybridMultilevel"/>
    <w:tmpl w:val="001E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6C5A70"/>
    <w:multiLevelType w:val="hybridMultilevel"/>
    <w:tmpl w:val="9D6CD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20"/>
  </w:num>
  <w:num w:numId="4">
    <w:abstractNumId w:val="19"/>
  </w:num>
  <w:num w:numId="5">
    <w:abstractNumId w:val="17"/>
  </w:num>
  <w:num w:numId="6">
    <w:abstractNumId w:val="2"/>
  </w:num>
  <w:num w:numId="7">
    <w:abstractNumId w:val="5"/>
  </w:num>
  <w:num w:numId="8">
    <w:abstractNumId w:val="26"/>
  </w:num>
  <w:num w:numId="9">
    <w:abstractNumId w:val="15"/>
  </w:num>
  <w:num w:numId="10">
    <w:abstractNumId w:val="1"/>
  </w:num>
  <w:num w:numId="11">
    <w:abstractNumId w:val="12"/>
  </w:num>
  <w:num w:numId="12">
    <w:abstractNumId w:val="18"/>
  </w:num>
  <w:num w:numId="13">
    <w:abstractNumId w:val="0"/>
  </w:num>
  <w:num w:numId="14">
    <w:abstractNumId w:val="16"/>
  </w:num>
  <w:num w:numId="15">
    <w:abstractNumId w:val="23"/>
  </w:num>
  <w:num w:numId="16">
    <w:abstractNumId w:val="27"/>
  </w:num>
  <w:num w:numId="17">
    <w:abstractNumId w:val="7"/>
  </w:num>
  <w:num w:numId="18">
    <w:abstractNumId w:val="21"/>
  </w:num>
  <w:num w:numId="19">
    <w:abstractNumId w:val="4"/>
  </w:num>
  <w:num w:numId="20">
    <w:abstractNumId w:val="6"/>
  </w:num>
  <w:num w:numId="21">
    <w:abstractNumId w:val="13"/>
  </w:num>
  <w:num w:numId="22">
    <w:abstractNumId w:val="31"/>
  </w:num>
  <w:num w:numId="23">
    <w:abstractNumId w:val="25"/>
  </w:num>
  <w:num w:numId="24">
    <w:abstractNumId w:val="8"/>
  </w:num>
  <w:num w:numId="25">
    <w:abstractNumId w:val="14"/>
  </w:num>
  <w:num w:numId="26">
    <w:abstractNumId w:val="10"/>
  </w:num>
  <w:num w:numId="27">
    <w:abstractNumId w:val="32"/>
  </w:num>
  <w:num w:numId="28">
    <w:abstractNumId w:val="11"/>
  </w:num>
  <w:num w:numId="29">
    <w:abstractNumId w:val="9"/>
  </w:num>
  <w:num w:numId="30">
    <w:abstractNumId w:val="22"/>
  </w:num>
  <w:num w:numId="31">
    <w:abstractNumId w:val="24"/>
  </w:num>
  <w:num w:numId="32">
    <w:abstractNumId w:val="30"/>
  </w:num>
  <w:num w:numId="33">
    <w:abstractNumId w:val="3"/>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pa, Mary">
    <w15:presenceInfo w15:providerId="AD" w15:userId="S-1-5-21-527237240-1500820517-725345543-205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SortMethod w:val="0000"/>
  <w:revisionView w:markup="0"/>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06"/>
    <w:rsid w:val="00017354"/>
    <w:rsid w:val="00040A66"/>
    <w:rsid w:val="0004327A"/>
    <w:rsid w:val="000555A3"/>
    <w:rsid w:val="00055CAA"/>
    <w:rsid w:val="00061809"/>
    <w:rsid w:val="00065E21"/>
    <w:rsid w:val="00070881"/>
    <w:rsid w:val="0007428C"/>
    <w:rsid w:val="00095DC3"/>
    <w:rsid w:val="000A0E9D"/>
    <w:rsid w:val="000A1757"/>
    <w:rsid w:val="000A18A6"/>
    <w:rsid w:val="000A2BE4"/>
    <w:rsid w:val="000A4F59"/>
    <w:rsid w:val="000A6BB1"/>
    <w:rsid w:val="000C3E58"/>
    <w:rsid w:val="000D36DC"/>
    <w:rsid w:val="000D6825"/>
    <w:rsid w:val="000E1B9C"/>
    <w:rsid w:val="000E4C34"/>
    <w:rsid w:val="000E54EE"/>
    <w:rsid w:val="00101F39"/>
    <w:rsid w:val="00113F2F"/>
    <w:rsid w:val="00125414"/>
    <w:rsid w:val="00131EAE"/>
    <w:rsid w:val="00141828"/>
    <w:rsid w:val="00146382"/>
    <w:rsid w:val="001536A0"/>
    <w:rsid w:val="00154ACC"/>
    <w:rsid w:val="00160F13"/>
    <w:rsid w:val="001629E5"/>
    <w:rsid w:val="0017149D"/>
    <w:rsid w:val="00173CDD"/>
    <w:rsid w:val="00180D6C"/>
    <w:rsid w:val="00181BB7"/>
    <w:rsid w:val="001822C4"/>
    <w:rsid w:val="001A6F7B"/>
    <w:rsid w:val="001B408E"/>
    <w:rsid w:val="001B7713"/>
    <w:rsid w:val="001C6870"/>
    <w:rsid w:val="001C748D"/>
    <w:rsid w:val="001D23D5"/>
    <w:rsid w:val="001E2B04"/>
    <w:rsid w:val="001E5CBF"/>
    <w:rsid w:val="001F11FD"/>
    <w:rsid w:val="001F61F1"/>
    <w:rsid w:val="001F6528"/>
    <w:rsid w:val="00201CC8"/>
    <w:rsid w:val="00202735"/>
    <w:rsid w:val="002056D9"/>
    <w:rsid w:val="00207570"/>
    <w:rsid w:val="002112F6"/>
    <w:rsid w:val="0021409F"/>
    <w:rsid w:val="0021455C"/>
    <w:rsid w:val="002203C6"/>
    <w:rsid w:val="00220D06"/>
    <w:rsid w:val="0022326E"/>
    <w:rsid w:val="00231500"/>
    <w:rsid w:val="00236906"/>
    <w:rsid w:val="002475CD"/>
    <w:rsid w:val="0025380D"/>
    <w:rsid w:val="002605F8"/>
    <w:rsid w:val="002652A8"/>
    <w:rsid w:val="00275F75"/>
    <w:rsid w:val="00291691"/>
    <w:rsid w:val="00296192"/>
    <w:rsid w:val="002A4A1D"/>
    <w:rsid w:val="002A6352"/>
    <w:rsid w:val="002B3087"/>
    <w:rsid w:val="002B30C2"/>
    <w:rsid w:val="002C269E"/>
    <w:rsid w:val="002E6E10"/>
    <w:rsid w:val="002F6D63"/>
    <w:rsid w:val="003021A2"/>
    <w:rsid w:val="003035CB"/>
    <w:rsid w:val="00305801"/>
    <w:rsid w:val="00310873"/>
    <w:rsid w:val="00323EEB"/>
    <w:rsid w:val="00334E9B"/>
    <w:rsid w:val="00340661"/>
    <w:rsid w:val="0034305E"/>
    <w:rsid w:val="0034523E"/>
    <w:rsid w:val="00352471"/>
    <w:rsid w:val="00355F03"/>
    <w:rsid w:val="00362367"/>
    <w:rsid w:val="00362B2A"/>
    <w:rsid w:val="00362F22"/>
    <w:rsid w:val="0037014D"/>
    <w:rsid w:val="00374F53"/>
    <w:rsid w:val="00377F0D"/>
    <w:rsid w:val="0038493C"/>
    <w:rsid w:val="00396BC6"/>
    <w:rsid w:val="003A118C"/>
    <w:rsid w:val="003A23E4"/>
    <w:rsid w:val="003B5154"/>
    <w:rsid w:val="003B7CE7"/>
    <w:rsid w:val="003C5AC2"/>
    <w:rsid w:val="003D18EE"/>
    <w:rsid w:val="003D5460"/>
    <w:rsid w:val="003E0130"/>
    <w:rsid w:val="003E3CF0"/>
    <w:rsid w:val="003E6DF6"/>
    <w:rsid w:val="003F0253"/>
    <w:rsid w:val="003F29F2"/>
    <w:rsid w:val="003F5AD0"/>
    <w:rsid w:val="00401245"/>
    <w:rsid w:val="004017DD"/>
    <w:rsid w:val="00401A48"/>
    <w:rsid w:val="00402646"/>
    <w:rsid w:val="0040518B"/>
    <w:rsid w:val="00420A01"/>
    <w:rsid w:val="00422656"/>
    <w:rsid w:val="00425027"/>
    <w:rsid w:val="00436D81"/>
    <w:rsid w:val="00440C8F"/>
    <w:rsid w:val="00445A1B"/>
    <w:rsid w:val="00455B64"/>
    <w:rsid w:val="004866B0"/>
    <w:rsid w:val="00493DBB"/>
    <w:rsid w:val="004A552F"/>
    <w:rsid w:val="004B0F8C"/>
    <w:rsid w:val="004B360E"/>
    <w:rsid w:val="004B6F8D"/>
    <w:rsid w:val="004C43C7"/>
    <w:rsid w:val="004D1486"/>
    <w:rsid w:val="004D311D"/>
    <w:rsid w:val="004D4D5E"/>
    <w:rsid w:val="004E0B5F"/>
    <w:rsid w:val="004E18EE"/>
    <w:rsid w:val="004E3A6E"/>
    <w:rsid w:val="00504BFF"/>
    <w:rsid w:val="00507792"/>
    <w:rsid w:val="00507F2F"/>
    <w:rsid w:val="005142DE"/>
    <w:rsid w:val="00515D19"/>
    <w:rsid w:val="00525793"/>
    <w:rsid w:val="005337AC"/>
    <w:rsid w:val="00540283"/>
    <w:rsid w:val="005471EC"/>
    <w:rsid w:val="00550A35"/>
    <w:rsid w:val="0055241D"/>
    <w:rsid w:val="00563892"/>
    <w:rsid w:val="00563CDF"/>
    <w:rsid w:val="00564A20"/>
    <w:rsid w:val="00567012"/>
    <w:rsid w:val="00572298"/>
    <w:rsid w:val="005843F0"/>
    <w:rsid w:val="00585207"/>
    <w:rsid w:val="005858D9"/>
    <w:rsid w:val="005865D2"/>
    <w:rsid w:val="00593AE0"/>
    <w:rsid w:val="00596DBD"/>
    <w:rsid w:val="005A1C86"/>
    <w:rsid w:val="005B0A09"/>
    <w:rsid w:val="005B7CED"/>
    <w:rsid w:val="005C15E8"/>
    <w:rsid w:val="005C3823"/>
    <w:rsid w:val="005D110E"/>
    <w:rsid w:val="005D6045"/>
    <w:rsid w:val="005E0F81"/>
    <w:rsid w:val="005E449B"/>
    <w:rsid w:val="005E6A0C"/>
    <w:rsid w:val="005E7671"/>
    <w:rsid w:val="005E7C0F"/>
    <w:rsid w:val="005F3843"/>
    <w:rsid w:val="0060138D"/>
    <w:rsid w:val="006022C6"/>
    <w:rsid w:val="00602805"/>
    <w:rsid w:val="00604043"/>
    <w:rsid w:val="00604657"/>
    <w:rsid w:val="0063208E"/>
    <w:rsid w:val="00637B17"/>
    <w:rsid w:val="00641710"/>
    <w:rsid w:val="00644C82"/>
    <w:rsid w:val="00655863"/>
    <w:rsid w:val="006616DC"/>
    <w:rsid w:val="0068062E"/>
    <w:rsid w:val="006864D7"/>
    <w:rsid w:val="006A1919"/>
    <w:rsid w:val="006A22AA"/>
    <w:rsid w:val="006A3836"/>
    <w:rsid w:val="006B1012"/>
    <w:rsid w:val="006C605F"/>
    <w:rsid w:val="006D3863"/>
    <w:rsid w:val="006E3962"/>
    <w:rsid w:val="006E68CE"/>
    <w:rsid w:val="006F72D1"/>
    <w:rsid w:val="00701829"/>
    <w:rsid w:val="0071088A"/>
    <w:rsid w:val="007129D9"/>
    <w:rsid w:val="00723236"/>
    <w:rsid w:val="007254B7"/>
    <w:rsid w:val="00727D2A"/>
    <w:rsid w:val="00740923"/>
    <w:rsid w:val="00740B95"/>
    <w:rsid w:val="00747E61"/>
    <w:rsid w:val="007536EA"/>
    <w:rsid w:val="00755D85"/>
    <w:rsid w:val="00755E43"/>
    <w:rsid w:val="00763C51"/>
    <w:rsid w:val="00771AAB"/>
    <w:rsid w:val="0079193C"/>
    <w:rsid w:val="007942C7"/>
    <w:rsid w:val="00794DF5"/>
    <w:rsid w:val="00797CBF"/>
    <w:rsid w:val="007A04B6"/>
    <w:rsid w:val="007A6093"/>
    <w:rsid w:val="007A7AE3"/>
    <w:rsid w:val="007B43A9"/>
    <w:rsid w:val="007C0572"/>
    <w:rsid w:val="007C10FA"/>
    <w:rsid w:val="007C6DEF"/>
    <w:rsid w:val="007D43D9"/>
    <w:rsid w:val="007D5098"/>
    <w:rsid w:val="007F30CE"/>
    <w:rsid w:val="007F66A3"/>
    <w:rsid w:val="00813E0B"/>
    <w:rsid w:val="00820ED7"/>
    <w:rsid w:val="0082142C"/>
    <w:rsid w:val="00824E6D"/>
    <w:rsid w:val="00830DD6"/>
    <w:rsid w:val="00836057"/>
    <w:rsid w:val="00841774"/>
    <w:rsid w:val="008427F4"/>
    <w:rsid w:val="00843F2A"/>
    <w:rsid w:val="0085110E"/>
    <w:rsid w:val="008542AB"/>
    <w:rsid w:val="0086288B"/>
    <w:rsid w:val="00862E1A"/>
    <w:rsid w:val="00866050"/>
    <w:rsid w:val="00875A80"/>
    <w:rsid w:val="008A6200"/>
    <w:rsid w:val="008C5973"/>
    <w:rsid w:val="008D4B9B"/>
    <w:rsid w:val="008E143A"/>
    <w:rsid w:val="008E5802"/>
    <w:rsid w:val="008E6B57"/>
    <w:rsid w:val="008F37D9"/>
    <w:rsid w:val="009027B8"/>
    <w:rsid w:val="00902B3D"/>
    <w:rsid w:val="00911E79"/>
    <w:rsid w:val="00915514"/>
    <w:rsid w:val="009277FC"/>
    <w:rsid w:val="009307F0"/>
    <w:rsid w:val="00931F4B"/>
    <w:rsid w:val="00934D5C"/>
    <w:rsid w:val="00940E52"/>
    <w:rsid w:val="0095569C"/>
    <w:rsid w:val="00966A00"/>
    <w:rsid w:val="00967509"/>
    <w:rsid w:val="009703E5"/>
    <w:rsid w:val="00972C83"/>
    <w:rsid w:val="00983441"/>
    <w:rsid w:val="00992774"/>
    <w:rsid w:val="00992814"/>
    <w:rsid w:val="0099320C"/>
    <w:rsid w:val="009A4FD8"/>
    <w:rsid w:val="009B256C"/>
    <w:rsid w:val="009B439A"/>
    <w:rsid w:val="009B62F7"/>
    <w:rsid w:val="009B76D5"/>
    <w:rsid w:val="009C2C0E"/>
    <w:rsid w:val="009C2D16"/>
    <w:rsid w:val="009C55DE"/>
    <w:rsid w:val="009D5795"/>
    <w:rsid w:val="009E5C60"/>
    <w:rsid w:val="009E5E84"/>
    <w:rsid w:val="009E6BF2"/>
    <w:rsid w:val="009F07AF"/>
    <w:rsid w:val="009F0D6C"/>
    <w:rsid w:val="009F2ABE"/>
    <w:rsid w:val="009F354F"/>
    <w:rsid w:val="009F3FCB"/>
    <w:rsid w:val="00A10F6F"/>
    <w:rsid w:val="00A21857"/>
    <w:rsid w:val="00A22EBF"/>
    <w:rsid w:val="00A32620"/>
    <w:rsid w:val="00A34A76"/>
    <w:rsid w:val="00A41ED5"/>
    <w:rsid w:val="00A508C6"/>
    <w:rsid w:val="00A51538"/>
    <w:rsid w:val="00A633C6"/>
    <w:rsid w:val="00A8193D"/>
    <w:rsid w:val="00A87C5C"/>
    <w:rsid w:val="00A91239"/>
    <w:rsid w:val="00A94C1F"/>
    <w:rsid w:val="00AB2FEE"/>
    <w:rsid w:val="00AB3618"/>
    <w:rsid w:val="00AB37A3"/>
    <w:rsid w:val="00AC32E4"/>
    <w:rsid w:val="00AC796D"/>
    <w:rsid w:val="00AD6D06"/>
    <w:rsid w:val="00AE0253"/>
    <w:rsid w:val="00AE4A40"/>
    <w:rsid w:val="00AE5199"/>
    <w:rsid w:val="00AF7331"/>
    <w:rsid w:val="00B02EBA"/>
    <w:rsid w:val="00B23300"/>
    <w:rsid w:val="00B257A3"/>
    <w:rsid w:val="00B259D3"/>
    <w:rsid w:val="00B30632"/>
    <w:rsid w:val="00B33508"/>
    <w:rsid w:val="00B35948"/>
    <w:rsid w:val="00B43A08"/>
    <w:rsid w:val="00B4728B"/>
    <w:rsid w:val="00B57D64"/>
    <w:rsid w:val="00B61A61"/>
    <w:rsid w:val="00B6629B"/>
    <w:rsid w:val="00B66578"/>
    <w:rsid w:val="00B76FCB"/>
    <w:rsid w:val="00B871E2"/>
    <w:rsid w:val="00B8773D"/>
    <w:rsid w:val="00BA0745"/>
    <w:rsid w:val="00BA280F"/>
    <w:rsid w:val="00BB1AEE"/>
    <w:rsid w:val="00BB22E6"/>
    <w:rsid w:val="00BB2FB8"/>
    <w:rsid w:val="00BB34F4"/>
    <w:rsid w:val="00BC2895"/>
    <w:rsid w:val="00BC5F0F"/>
    <w:rsid w:val="00BD3C2F"/>
    <w:rsid w:val="00BD5F09"/>
    <w:rsid w:val="00BE4725"/>
    <w:rsid w:val="00C11076"/>
    <w:rsid w:val="00C158C1"/>
    <w:rsid w:val="00C20C3B"/>
    <w:rsid w:val="00C2273E"/>
    <w:rsid w:val="00C227BD"/>
    <w:rsid w:val="00C2576F"/>
    <w:rsid w:val="00C32F14"/>
    <w:rsid w:val="00C33920"/>
    <w:rsid w:val="00C34994"/>
    <w:rsid w:val="00C61B3B"/>
    <w:rsid w:val="00C67194"/>
    <w:rsid w:val="00C8203C"/>
    <w:rsid w:val="00C93ACE"/>
    <w:rsid w:val="00CA1EB7"/>
    <w:rsid w:val="00CC02DE"/>
    <w:rsid w:val="00CC1570"/>
    <w:rsid w:val="00CC2352"/>
    <w:rsid w:val="00CC3F44"/>
    <w:rsid w:val="00CC47AC"/>
    <w:rsid w:val="00CC7F03"/>
    <w:rsid w:val="00CD07EA"/>
    <w:rsid w:val="00CD2A21"/>
    <w:rsid w:val="00CD6359"/>
    <w:rsid w:val="00CE06C1"/>
    <w:rsid w:val="00CE1775"/>
    <w:rsid w:val="00CE565A"/>
    <w:rsid w:val="00CE7728"/>
    <w:rsid w:val="00CF50F9"/>
    <w:rsid w:val="00CF7D06"/>
    <w:rsid w:val="00D05073"/>
    <w:rsid w:val="00D117A1"/>
    <w:rsid w:val="00D21BDC"/>
    <w:rsid w:val="00D3739F"/>
    <w:rsid w:val="00D45F7F"/>
    <w:rsid w:val="00D46811"/>
    <w:rsid w:val="00D46CE7"/>
    <w:rsid w:val="00D551EC"/>
    <w:rsid w:val="00D60A71"/>
    <w:rsid w:val="00D73429"/>
    <w:rsid w:val="00D76936"/>
    <w:rsid w:val="00D8000D"/>
    <w:rsid w:val="00D80D55"/>
    <w:rsid w:val="00D81DE9"/>
    <w:rsid w:val="00D838EF"/>
    <w:rsid w:val="00D867A2"/>
    <w:rsid w:val="00D92C8F"/>
    <w:rsid w:val="00DA76A3"/>
    <w:rsid w:val="00DA7F3A"/>
    <w:rsid w:val="00DB08CE"/>
    <w:rsid w:val="00DB1630"/>
    <w:rsid w:val="00DE04F3"/>
    <w:rsid w:val="00DE1ED3"/>
    <w:rsid w:val="00DE6CFB"/>
    <w:rsid w:val="00E013E8"/>
    <w:rsid w:val="00E0253E"/>
    <w:rsid w:val="00E0727C"/>
    <w:rsid w:val="00E154EE"/>
    <w:rsid w:val="00E22478"/>
    <w:rsid w:val="00E25F51"/>
    <w:rsid w:val="00E31306"/>
    <w:rsid w:val="00E36135"/>
    <w:rsid w:val="00E362F4"/>
    <w:rsid w:val="00E51731"/>
    <w:rsid w:val="00E558E8"/>
    <w:rsid w:val="00E56E11"/>
    <w:rsid w:val="00E65214"/>
    <w:rsid w:val="00E65929"/>
    <w:rsid w:val="00E67888"/>
    <w:rsid w:val="00E67E74"/>
    <w:rsid w:val="00E729A5"/>
    <w:rsid w:val="00E85EBF"/>
    <w:rsid w:val="00EB407B"/>
    <w:rsid w:val="00EB66F6"/>
    <w:rsid w:val="00EC29DE"/>
    <w:rsid w:val="00EC5089"/>
    <w:rsid w:val="00EC55CD"/>
    <w:rsid w:val="00EC7362"/>
    <w:rsid w:val="00ED63B3"/>
    <w:rsid w:val="00EE1BA5"/>
    <w:rsid w:val="00EE55DA"/>
    <w:rsid w:val="00EF56C2"/>
    <w:rsid w:val="00F01B2B"/>
    <w:rsid w:val="00F04EFB"/>
    <w:rsid w:val="00F22F94"/>
    <w:rsid w:val="00F25847"/>
    <w:rsid w:val="00F348BF"/>
    <w:rsid w:val="00F34F12"/>
    <w:rsid w:val="00F34F7D"/>
    <w:rsid w:val="00F35978"/>
    <w:rsid w:val="00F37B0D"/>
    <w:rsid w:val="00F4012E"/>
    <w:rsid w:val="00F44136"/>
    <w:rsid w:val="00F63E3C"/>
    <w:rsid w:val="00F716D4"/>
    <w:rsid w:val="00F8097E"/>
    <w:rsid w:val="00F80CBE"/>
    <w:rsid w:val="00F93A8A"/>
    <w:rsid w:val="00F96FB9"/>
    <w:rsid w:val="00F9766F"/>
    <w:rsid w:val="00F97715"/>
    <w:rsid w:val="00FA1186"/>
    <w:rsid w:val="00FA664B"/>
    <w:rsid w:val="00FA6D18"/>
    <w:rsid w:val="00FA70EA"/>
    <w:rsid w:val="00FA7726"/>
    <w:rsid w:val="00FB08C4"/>
    <w:rsid w:val="00FC5121"/>
    <w:rsid w:val="00FD03BB"/>
    <w:rsid w:val="00FE3F0E"/>
    <w:rsid w:val="00FE4D23"/>
    <w:rsid w:val="00FF2A2F"/>
    <w:rsid w:val="00FF76C2"/>
    <w:rsid w:val="063120C8"/>
    <w:rsid w:val="19DB892A"/>
    <w:rsid w:val="1C8F49D6"/>
    <w:rsid w:val="278537D9"/>
    <w:rsid w:val="45C85BE8"/>
    <w:rsid w:val="56A371E4"/>
    <w:rsid w:val="6F94BFB1"/>
    <w:rsid w:val="71DE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4FD491A"/>
  <w15:docId w15:val="{8FFB43BB-462F-4315-A4A5-F5F749B5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478"/>
    <w:rPr>
      <w:rFonts w:ascii="Calibri" w:hAnsi="Calibri"/>
    </w:rPr>
  </w:style>
  <w:style w:type="paragraph" w:styleId="Heading1">
    <w:name w:val="heading 1"/>
    <w:basedOn w:val="Normal"/>
    <w:next w:val="Normal"/>
    <w:link w:val="Heading1Char"/>
    <w:uiPriority w:val="9"/>
    <w:qFormat/>
    <w:rsid w:val="00E22478"/>
    <w:pPr>
      <w:keepNext/>
      <w:keepLines/>
      <w:numPr>
        <w:numId w:val="1"/>
      </w:numPr>
      <w:spacing w:before="100" w:beforeAutospacing="1" w:after="120"/>
      <w:outlineLvl w:val="0"/>
    </w:pPr>
    <w:rPr>
      <w:rFonts w:asciiTheme="majorHAnsi" w:eastAsiaTheme="majorEastAsia" w:hAnsiTheme="majorHAns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CF50F9"/>
    <w:pPr>
      <w:keepNext/>
      <w:keepLines/>
      <w:numPr>
        <w:ilvl w:val="1"/>
        <w:numId w:val="1"/>
      </w:numPr>
      <w:spacing w:before="100" w:beforeAutospacing="1" w:after="12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50F9"/>
    <w:pPr>
      <w:keepNext/>
      <w:keepLines/>
      <w:numPr>
        <w:ilvl w:val="2"/>
        <w:numId w:val="1"/>
      </w:numPr>
      <w:spacing w:before="100" w:beforeAutospacing="1" w:after="120"/>
      <w:ind w:left="1008"/>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50F9"/>
    <w:pPr>
      <w:keepNext/>
      <w:keepLines/>
      <w:numPr>
        <w:ilvl w:val="3"/>
        <w:numId w:val="1"/>
      </w:numPr>
      <w:spacing w:before="100" w:beforeAutospacing="1" w:after="120"/>
      <w:ind w:left="1440"/>
      <w:outlineLvl w:val="3"/>
    </w:pPr>
    <w:rPr>
      <w:rFonts w:asciiTheme="majorHAnsi" w:eastAsiaTheme="majorEastAsia" w:hAnsiTheme="majorHAnsi" w:cstheme="majorBidi"/>
      <w:b/>
      <w:bCs/>
      <w:i/>
      <w:iCs/>
      <w:color w:val="4F81BD" w:themeColor="accent1"/>
      <w:sz w:val="20"/>
    </w:rPr>
  </w:style>
  <w:style w:type="paragraph" w:styleId="Heading5">
    <w:name w:val="heading 5"/>
    <w:basedOn w:val="Normal"/>
    <w:next w:val="Normal"/>
    <w:link w:val="Heading5Char"/>
    <w:uiPriority w:val="9"/>
    <w:unhideWhenUsed/>
    <w:qFormat/>
    <w:rsid w:val="00D45F7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735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1735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1735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1735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D36DC"/>
    <w:pPr>
      <w:tabs>
        <w:tab w:val="right" w:pos="9000"/>
      </w:tabs>
      <w:spacing w:after="240" w:line="240" w:lineRule="auto"/>
      <w:jc w:val="both"/>
    </w:pPr>
    <w:rPr>
      <w:rFonts w:ascii="Arial Narrow" w:eastAsia="Times New Roman" w:hAnsi="Arial Narrow" w:cs="Palatino Linotype"/>
      <w:caps/>
      <w:sz w:val="14"/>
    </w:rPr>
  </w:style>
  <w:style w:type="character" w:customStyle="1" w:styleId="FooterChar">
    <w:name w:val="Footer Char"/>
    <w:basedOn w:val="DefaultParagraphFont"/>
    <w:link w:val="Footer"/>
    <w:uiPriority w:val="99"/>
    <w:rsid w:val="000D36DC"/>
    <w:rPr>
      <w:rFonts w:ascii="Arial Narrow" w:eastAsia="Times New Roman" w:hAnsi="Arial Narrow" w:cs="Palatino Linotype"/>
      <w:caps/>
      <w:sz w:val="14"/>
    </w:rPr>
  </w:style>
  <w:style w:type="paragraph" w:styleId="Header">
    <w:name w:val="header"/>
    <w:basedOn w:val="Normal"/>
    <w:link w:val="HeaderChar"/>
    <w:rsid w:val="000D36DC"/>
    <w:pPr>
      <w:pBdr>
        <w:bottom w:val="single" w:sz="6" w:space="1" w:color="auto"/>
      </w:pBdr>
      <w:spacing w:after="240" w:line="240" w:lineRule="auto"/>
      <w:jc w:val="right"/>
    </w:pPr>
    <w:rPr>
      <w:rFonts w:ascii="Arial Narrow" w:eastAsia="Times New Roman" w:hAnsi="Arial Narrow" w:cs="Palatino Linotype"/>
      <w:caps/>
      <w:sz w:val="14"/>
    </w:rPr>
  </w:style>
  <w:style w:type="character" w:customStyle="1" w:styleId="HeaderChar">
    <w:name w:val="Header Char"/>
    <w:basedOn w:val="DefaultParagraphFont"/>
    <w:link w:val="Header"/>
    <w:rsid w:val="000D36DC"/>
    <w:rPr>
      <w:rFonts w:ascii="Arial Narrow" w:eastAsia="Times New Roman" w:hAnsi="Arial Narrow" w:cs="Palatino Linotype"/>
      <w:caps/>
      <w:sz w:val="14"/>
    </w:rPr>
  </w:style>
  <w:style w:type="paragraph" w:styleId="TableofFigures">
    <w:name w:val="table of figures"/>
    <w:basedOn w:val="Normal"/>
    <w:next w:val="Normal"/>
    <w:uiPriority w:val="99"/>
    <w:rsid w:val="00FD03BB"/>
    <w:pPr>
      <w:tabs>
        <w:tab w:val="right" w:leader="dot" w:pos="8846"/>
      </w:tabs>
      <w:spacing w:after="100"/>
      <w:ind w:left="1080" w:hanging="1080"/>
    </w:pPr>
    <w:rPr>
      <w:rFonts w:eastAsia="Calibri" w:cs="Times New Roman"/>
    </w:rPr>
  </w:style>
  <w:style w:type="paragraph" w:styleId="TOC1">
    <w:name w:val="toc 1"/>
    <w:basedOn w:val="Normal"/>
    <w:next w:val="Normal"/>
    <w:autoRedefine/>
    <w:uiPriority w:val="39"/>
    <w:rsid w:val="00A22EBF"/>
    <w:pPr>
      <w:spacing w:after="100"/>
    </w:pPr>
    <w:rPr>
      <w:rFonts w:eastAsia="Calibri" w:cs="Times New Roman"/>
      <w:caps/>
    </w:rPr>
  </w:style>
  <w:style w:type="paragraph" w:styleId="TOC2">
    <w:name w:val="toc 2"/>
    <w:basedOn w:val="Normal"/>
    <w:next w:val="Normal"/>
    <w:autoRedefine/>
    <w:uiPriority w:val="39"/>
    <w:rsid w:val="00FD03BB"/>
    <w:pPr>
      <w:spacing w:after="100"/>
      <w:ind w:left="220"/>
    </w:pPr>
    <w:rPr>
      <w:rFonts w:eastAsia="Calibri" w:cs="Times New Roman"/>
    </w:rPr>
  </w:style>
  <w:style w:type="paragraph" w:styleId="TOC3">
    <w:name w:val="toc 3"/>
    <w:basedOn w:val="Normal"/>
    <w:next w:val="Normal"/>
    <w:autoRedefine/>
    <w:uiPriority w:val="39"/>
    <w:rsid w:val="00FD03BB"/>
    <w:pPr>
      <w:spacing w:after="100"/>
      <w:ind w:left="440"/>
    </w:pPr>
    <w:rPr>
      <w:rFonts w:eastAsia="Calibri" w:cs="Times New Roman"/>
    </w:rPr>
  </w:style>
  <w:style w:type="character" w:customStyle="1" w:styleId="Heading1Char">
    <w:name w:val="Heading 1 Char"/>
    <w:basedOn w:val="DefaultParagraphFont"/>
    <w:link w:val="Heading1"/>
    <w:uiPriority w:val="9"/>
    <w:rsid w:val="00E22478"/>
    <w:rPr>
      <w:rFonts w:asciiTheme="majorHAnsi" w:eastAsiaTheme="majorEastAsia" w:hAnsiTheme="majorHAnsi" w:cstheme="majorBidi"/>
      <w:b/>
      <w:bCs/>
      <w:caps/>
      <w:color w:val="365F91" w:themeColor="accent1" w:themeShade="BF"/>
      <w:sz w:val="28"/>
      <w:szCs w:val="28"/>
    </w:rPr>
  </w:style>
  <w:style w:type="paragraph" w:styleId="TOCHeading">
    <w:name w:val="TOC Heading"/>
    <w:next w:val="Normal"/>
    <w:uiPriority w:val="39"/>
    <w:qFormat/>
    <w:rsid w:val="00F93A8A"/>
    <w:pPr>
      <w:keepNext/>
      <w:spacing w:before="100" w:beforeAutospacing="1" w:after="100" w:afterAutospacing="1"/>
    </w:pPr>
    <w:rPr>
      <w:rFonts w:ascii="Cambria" w:eastAsia="Times New Roman" w:hAnsi="Cambria" w:cs="Times New Roman"/>
      <w:b/>
      <w:bCs/>
      <w:color w:val="365F91"/>
      <w:sz w:val="28"/>
      <w:szCs w:val="28"/>
    </w:rPr>
  </w:style>
  <w:style w:type="character" w:styleId="Hyperlink">
    <w:name w:val="Hyperlink"/>
    <w:basedOn w:val="DefaultParagraphFont"/>
    <w:uiPriority w:val="99"/>
    <w:rsid w:val="00FD03BB"/>
    <w:rPr>
      <w:color w:val="0000FF"/>
      <w:u w:val="single"/>
    </w:rPr>
  </w:style>
  <w:style w:type="table" w:styleId="TableGrid">
    <w:name w:val="Table Grid"/>
    <w:basedOn w:val="TableNormal"/>
    <w:uiPriority w:val="59"/>
    <w:rsid w:val="00FD03B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FD03BB"/>
    <w:rPr>
      <w:rFonts w:cs="Times New Roman"/>
      <w:sz w:val="16"/>
      <w:szCs w:val="16"/>
    </w:rPr>
  </w:style>
  <w:style w:type="paragraph" w:styleId="CommentText">
    <w:name w:val="annotation text"/>
    <w:basedOn w:val="Normal"/>
    <w:link w:val="CommentTextChar"/>
    <w:uiPriority w:val="99"/>
    <w:semiHidden/>
    <w:rsid w:val="00FD03BB"/>
    <w:pPr>
      <w:spacing w:after="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FD03BB"/>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FD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3BB"/>
    <w:rPr>
      <w:rFonts w:ascii="Tahoma" w:hAnsi="Tahoma" w:cs="Tahoma"/>
      <w:sz w:val="16"/>
      <w:szCs w:val="16"/>
    </w:rPr>
  </w:style>
  <w:style w:type="character" w:customStyle="1" w:styleId="Heading3Char">
    <w:name w:val="Heading 3 Char"/>
    <w:basedOn w:val="DefaultParagraphFont"/>
    <w:link w:val="Heading3"/>
    <w:uiPriority w:val="9"/>
    <w:rsid w:val="00CF50F9"/>
    <w:rPr>
      <w:rFonts w:asciiTheme="majorHAnsi" w:eastAsiaTheme="majorEastAsia" w:hAnsiTheme="majorHAnsi" w:cstheme="majorBidi"/>
      <w:b/>
      <w:bCs/>
      <w:color w:val="4F81BD" w:themeColor="accent1"/>
    </w:rPr>
  </w:style>
  <w:style w:type="paragraph" w:customStyle="1" w:styleId="AcronymList">
    <w:name w:val="Acronym List"/>
    <w:basedOn w:val="Normal"/>
    <w:link w:val="AcronymListChar"/>
    <w:qFormat/>
    <w:rsid w:val="00B4728B"/>
    <w:pPr>
      <w:tabs>
        <w:tab w:val="left" w:pos="1638"/>
      </w:tabs>
      <w:spacing w:after="0"/>
      <w:ind w:left="1627" w:hanging="1627"/>
    </w:pPr>
    <w:rPr>
      <w:b/>
    </w:rPr>
  </w:style>
  <w:style w:type="character" w:customStyle="1" w:styleId="Heading4Char">
    <w:name w:val="Heading 4 Char"/>
    <w:basedOn w:val="DefaultParagraphFont"/>
    <w:link w:val="Heading4"/>
    <w:uiPriority w:val="9"/>
    <w:rsid w:val="00CF50F9"/>
    <w:rPr>
      <w:rFonts w:asciiTheme="majorHAnsi" w:eastAsiaTheme="majorEastAsia" w:hAnsiTheme="majorHAnsi" w:cstheme="majorBidi"/>
      <w:b/>
      <w:bCs/>
      <w:i/>
      <w:iCs/>
      <w:color w:val="4F81BD" w:themeColor="accent1"/>
      <w:sz w:val="20"/>
    </w:rPr>
  </w:style>
  <w:style w:type="paragraph" w:styleId="ListParagraph">
    <w:name w:val="List Paragraph"/>
    <w:basedOn w:val="Normal"/>
    <w:link w:val="ListParagraphChar"/>
    <w:uiPriority w:val="34"/>
    <w:qFormat/>
    <w:rsid w:val="000E1B9C"/>
    <w:pPr>
      <w:ind w:left="720"/>
      <w:contextualSpacing/>
    </w:pPr>
  </w:style>
  <w:style w:type="character" w:customStyle="1" w:styleId="AcronymListChar">
    <w:name w:val="Acronym List Char"/>
    <w:basedOn w:val="DefaultParagraphFont"/>
    <w:link w:val="AcronymList"/>
    <w:rsid w:val="00B4728B"/>
    <w:rPr>
      <w:rFonts w:ascii="Calibri" w:hAnsi="Calibri"/>
      <w:b/>
    </w:rPr>
  </w:style>
  <w:style w:type="character" w:customStyle="1" w:styleId="Heading5Char">
    <w:name w:val="Heading 5 Char"/>
    <w:basedOn w:val="DefaultParagraphFont"/>
    <w:link w:val="Heading5"/>
    <w:uiPriority w:val="9"/>
    <w:rsid w:val="00D45F7F"/>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45F7F"/>
    <w:pPr>
      <w:keepNext/>
      <w:spacing w:after="120" w:line="240" w:lineRule="auto"/>
      <w:jc w:val="center"/>
    </w:pPr>
    <w:rPr>
      <w:rFonts w:eastAsia="Calibri" w:cs="Times New Roman"/>
      <w:bCs/>
      <w:color w:val="4F81BD"/>
      <w:sz w:val="24"/>
      <w:szCs w:val="18"/>
    </w:rPr>
  </w:style>
  <w:style w:type="character" w:styleId="IntenseEmphasis">
    <w:name w:val="Intense Emphasis"/>
    <w:basedOn w:val="DefaultParagraphFont"/>
    <w:uiPriority w:val="21"/>
    <w:qFormat/>
    <w:rsid w:val="007A6093"/>
    <w:rPr>
      <w:b/>
      <w:bCs/>
      <w:i/>
      <w:iCs/>
      <w:color w:val="4F81BD" w:themeColor="accent1"/>
    </w:rPr>
  </w:style>
  <w:style w:type="character" w:styleId="Emphasis">
    <w:name w:val="Emphasis"/>
    <w:basedOn w:val="DefaultParagraphFont"/>
    <w:uiPriority w:val="20"/>
    <w:qFormat/>
    <w:rsid w:val="007A6093"/>
    <w:rPr>
      <w:i/>
      <w:iCs/>
    </w:rPr>
  </w:style>
  <w:style w:type="character" w:customStyle="1" w:styleId="Heading2Char">
    <w:name w:val="Heading 2 Char"/>
    <w:basedOn w:val="DefaultParagraphFont"/>
    <w:link w:val="Heading2"/>
    <w:uiPriority w:val="9"/>
    <w:rsid w:val="00CF50F9"/>
    <w:rPr>
      <w:rFonts w:asciiTheme="majorHAnsi" w:eastAsiaTheme="majorEastAsia" w:hAnsiTheme="majorHAnsi" w:cstheme="majorBidi"/>
      <w:b/>
      <w:bCs/>
      <w:color w:val="4F81BD" w:themeColor="accent1"/>
      <w:sz w:val="26"/>
      <w:szCs w:val="26"/>
    </w:rPr>
  </w:style>
  <w:style w:type="table" w:customStyle="1" w:styleId="MediumShading1-Accent11">
    <w:name w:val="Medium Shading 1 - Accent 11"/>
    <w:basedOn w:val="TableNormal"/>
    <w:uiPriority w:val="63"/>
    <w:rsid w:val="00D45F7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AppendixHeading">
    <w:name w:val="Appendix Heading"/>
    <w:next w:val="Normal"/>
    <w:link w:val="AppendixHeadingChar"/>
    <w:qFormat/>
    <w:rsid w:val="00EC29DE"/>
    <w:pPr>
      <w:numPr>
        <w:numId w:val="3"/>
      </w:numPr>
      <w:tabs>
        <w:tab w:val="left" w:pos="1800"/>
      </w:tabs>
      <w:spacing w:before="100" w:beforeAutospacing="1" w:after="120"/>
    </w:pPr>
    <w:rPr>
      <w:rFonts w:ascii="Cambria" w:eastAsia="Times New Roman" w:hAnsi="Cambria" w:cs="Times New Roman"/>
      <w:b/>
      <w:bCs/>
      <w:color w:val="365F91"/>
      <w:sz w:val="28"/>
      <w:szCs w:val="28"/>
    </w:rPr>
  </w:style>
  <w:style w:type="character" w:customStyle="1" w:styleId="AppendixHeadingChar">
    <w:name w:val="Appendix Heading Char"/>
    <w:basedOn w:val="Heading1Char"/>
    <w:link w:val="AppendixHeading"/>
    <w:rsid w:val="00EC29DE"/>
    <w:rPr>
      <w:rFonts w:ascii="Cambria" w:eastAsia="Times New Roman" w:hAnsi="Cambria" w:cs="Times New Roman"/>
      <w:b/>
      <w:bCs/>
      <w:caps w:val="0"/>
      <w:color w:val="365F91"/>
      <w:sz w:val="28"/>
      <w:szCs w:val="28"/>
    </w:rPr>
  </w:style>
  <w:style w:type="paragraph" w:customStyle="1" w:styleId="SourceNotes">
    <w:name w:val="Source &amp; Notes"/>
    <w:basedOn w:val="Normal"/>
    <w:next w:val="Normal"/>
    <w:link w:val="SourceNotesChar"/>
    <w:qFormat/>
    <w:rsid w:val="00866050"/>
    <w:pPr>
      <w:spacing w:before="60"/>
      <w:contextualSpacing/>
    </w:pPr>
    <w:rPr>
      <w:i/>
      <w:sz w:val="16"/>
      <w:szCs w:val="16"/>
    </w:rPr>
  </w:style>
  <w:style w:type="paragraph" w:customStyle="1" w:styleId="NCSTMHeader">
    <w:name w:val="NCSTM Header"/>
    <w:basedOn w:val="IntenseQuote"/>
    <w:link w:val="NCSTMHeaderChar"/>
    <w:rsid w:val="00C2273E"/>
    <w:pPr>
      <w:pBdr>
        <w:bottom w:val="none" w:sz="0" w:space="0" w:color="auto"/>
      </w:pBdr>
      <w:ind w:left="0"/>
    </w:pPr>
    <w:rPr>
      <w:rFonts w:eastAsia="Calibri" w:cs="Times New Roman"/>
      <w:noProof/>
      <w:color w:val="A6A6A6" w:themeColor="background1" w:themeShade="A6"/>
    </w:rPr>
  </w:style>
  <w:style w:type="character" w:customStyle="1" w:styleId="SourceNotesChar">
    <w:name w:val="Source &amp; Notes Char"/>
    <w:basedOn w:val="DefaultParagraphFont"/>
    <w:link w:val="SourceNotes"/>
    <w:rsid w:val="00866050"/>
    <w:rPr>
      <w:rFonts w:ascii="Calibri" w:hAnsi="Calibri"/>
      <w:i/>
      <w:sz w:val="16"/>
      <w:szCs w:val="16"/>
    </w:rPr>
  </w:style>
  <w:style w:type="character" w:customStyle="1" w:styleId="NCSTMHeaderChar">
    <w:name w:val="NCSTM Header Char"/>
    <w:basedOn w:val="IntenseQuoteChar"/>
    <w:link w:val="NCSTMHeader"/>
    <w:rsid w:val="00C2273E"/>
    <w:rPr>
      <w:rFonts w:ascii="Calibri" w:eastAsia="Calibri" w:hAnsi="Calibri" w:cs="Times New Roman"/>
      <w:b/>
      <w:bCs/>
      <w:i/>
      <w:iCs/>
      <w:noProof/>
      <w:color w:val="A6A6A6" w:themeColor="background1" w:themeShade="A6"/>
    </w:rPr>
  </w:style>
  <w:style w:type="paragraph" w:styleId="IntenseQuote">
    <w:name w:val="Intense Quote"/>
    <w:basedOn w:val="Normal"/>
    <w:next w:val="Normal"/>
    <w:link w:val="IntenseQuoteChar"/>
    <w:uiPriority w:val="30"/>
    <w:qFormat/>
    <w:rsid w:val="009E6B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BF2"/>
    <w:rPr>
      <w:rFonts w:ascii="Calibri" w:hAnsi="Calibri"/>
      <w:b/>
      <w:bCs/>
      <w:i/>
      <w:iCs/>
      <w:color w:val="4F81BD" w:themeColor="accent1"/>
    </w:rPr>
  </w:style>
  <w:style w:type="paragraph" w:customStyle="1" w:styleId="Equation">
    <w:name w:val="Equation"/>
    <w:basedOn w:val="Normal"/>
    <w:link w:val="EquationChar"/>
    <w:qFormat/>
    <w:rsid w:val="006F72D1"/>
    <w:rPr>
      <w:rFonts w:ascii="Cambria Math" w:hAnsi="Cambria Math"/>
      <w:i/>
    </w:rPr>
  </w:style>
  <w:style w:type="character" w:customStyle="1" w:styleId="EquationChar">
    <w:name w:val="Equation Char"/>
    <w:basedOn w:val="DefaultParagraphFont"/>
    <w:link w:val="Equation"/>
    <w:rsid w:val="006F72D1"/>
    <w:rPr>
      <w:rFonts w:ascii="Cambria Math" w:hAnsi="Cambria Math"/>
      <w:i/>
    </w:rPr>
  </w:style>
  <w:style w:type="paragraph" w:styleId="NormalWeb">
    <w:name w:val="Normal (Web)"/>
    <w:basedOn w:val="Normal"/>
    <w:uiPriority w:val="99"/>
    <w:semiHidden/>
    <w:unhideWhenUsed/>
    <w:rsid w:val="00AC796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6Char">
    <w:name w:val="Heading 6 Char"/>
    <w:basedOn w:val="DefaultParagraphFont"/>
    <w:link w:val="Heading6"/>
    <w:uiPriority w:val="9"/>
    <w:semiHidden/>
    <w:rsid w:val="0001735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1735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1735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17354"/>
    <w:rPr>
      <w:rFonts w:asciiTheme="majorHAnsi" w:eastAsiaTheme="majorEastAsia" w:hAnsiTheme="majorHAnsi" w:cstheme="majorBidi"/>
      <w:i/>
      <w:iCs/>
      <w:spacing w:val="5"/>
      <w:sz w:val="20"/>
      <w:szCs w:val="20"/>
    </w:rPr>
  </w:style>
  <w:style w:type="paragraph" w:customStyle="1" w:styleId="NewDate">
    <w:name w:val="NewDate"/>
    <w:basedOn w:val="Normal"/>
    <w:next w:val="Normal"/>
    <w:rsid w:val="00017354"/>
    <w:pPr>
      <w:spacing w:after="1200" w:line="240" w:lineRule="auto"/>
      <w:ind w:right="-432"/>
      <w:jc w:val="both"/>
    </w:pPr>
    <w:rPr>
      <w:rFonts w:ascii="Arial" w:eastAsia="Times New Roman" w:hAnsi="Arial" w:cs="Times New Roman"/>
      <w:szCs w:val="20"/>
    </w:rPr>
  </w:style>
  <w:style w:type="paragraph" w:styleId="BodyText">
    <w:name w:val="Body Text"/>
    <w:link w:val="BodyTextChar"/>
    <w:uiPriority w:val="99"/>
    <w:unhideWhenUsed/>
    <w:rsid w:val="00017354"/>
    <w:pPr>
      <w:spacing w:after="240" w:line="280" w:lineRule="exact"/>
    </w:pPr>
    <w:rPr>
      <w:rFonts w:ascii="Swiss II" w:eastAsiaTheme="minorEastAsia" w:hAnsi="Swiss II"/>
      <w:sz w:val="20"/>
    </w:rPr>
  </w:style>
  <w:style w:type="character" w:customStyle="1" w:styleId="BodyTextChar">
    <w:name w:val="Body Text Char"/>
    <w:basedOn w:val="DefaultParagraphFont"/>
    <w:link w:val="BodyText"/>
    <w:uiPriority w:val="99"/>
    <w:rsid w:val="00017354"/>
    <w:rPr>
      <w:rFonts w:ascii="Swiss II" w:eastAsiaTheme="minorEastAsia" w:hAnsi="Swiss II"/>
      <w:sz w:val="20"/>
    </w:rPr>
  </w:style>
  <w:style w:type="paragraph" w:customStyle="1" w:styleId="RE">
    <w:name w:val="RE"/>
    <w:basedOn w:val="BodyText"/>
    <w:rsid w:val="00017354"/>
    <w:rPr>
      <w:rFonts w:ascii="Swiss" w:hAnsi="Swiss"/>
      <w:b/>
    </w:rPr>
  </w:style>
  <w:style w:type="paragraph" w:customStyle="1" w:styleId="ParsonsBrinckerhoff">
    <w:name w:val="Parsons Brinckerhoff"/>
    <w:basedOn w:val="BodyText"/>
    <w:rsid w:val="00017354"/>
    <w:pPr>
      <w:spacing w:after="720"/>
    </w:pPr>
    <w:rPr>
      <w:b/>
    </w:rPr>
  </w:style>
  <w:style w:type="paragraph" w:customStyle="1" w:styleId="Bullets">
    <w:name w:val="Bullets"/>
    <w:rsid w:val="00017354"/>
    <w:pPr>
      <w:numPr>
        <w:numId w:val="14"/>
      </w:numPr>
      <w:tabs>
        <w:tab w:val="left" w:pos="360"/>
      </w:tabs>
      <w:spacing w:after="60" w:line="280" w:lineRule="exact"/>
      <w:ind w:left="360"/>
    </w:pPr>
    <w:rPr>
      <w:rFonts w:ascii="Swiss II" w:eastAsiaTheme="minorEastAsia" w:hAnsi="Swiss II"/>
      <w:sz w:val="20"/>
    </w:rPr>
  </w:style>
  <w:style w:type="paragraph" w:styleId="ListBullet">
    <w:name w:val="List Bullet"/>
    <w:basedOn w:val="Normal"/>
    <w:uiPriority w:val="99"/>
    <w:unhideWhenUsed/>
    <w:rsid w:val="00017354"/>
    <w:pPr>
      <w:numPr>
        <w:numId w:val="13"/>
      </w:numPr>
      <w:contextualSpacing/>
    </w:pPr>
    <w:rPr>
      <w:rFonts w:asciiTheme="minorHAnsi" w:eastAsiaTheme="minorEastAsia" w:hAnsiTheme="minorHAnsi"/>
    </w:rPr>
  </w:style>
  <w:style w:type="paragraph" w:customStyle="1" w:styleId="Bullets-LastinSeries">
    <w:name w:val="Bullets - Last in Series"/>
    <w:basedOn w:val="Bullets"/>
    <w:next w:val="BodyText"/>
    <w:rsid w:val="00017354"/>
    <w:pPr>
      <w:spacing w:after="240"/>
    </w:pPr>
  </w:style>
  <w:style w:type="paragraph" w:styleId="Closing">
    <w:name w:val="Closing"/>
    <w:basedOn w:val="BodyText"/>
    <w:link w:val="ClosingChar"/>
    <w:uiPriority w:val="99"/>
    <w:unhideWhenUsed/>
    <w:rsid w:val="00017354"/>
    <w:pPr>
      <w:spacing w:after="60"/>
    </w:pPr>
  </w:style>
  <w:style w:type="character" w:customStyle="1" w:styleId="ClosingChar">
    <w:name w:val="Closing Char"/>
    <w:basedOn w:val="DefaultParagraphFont"/>
    <w:link w:val="Closing"/>
    <w:uiPriority w:val="99"/>
    <w:rsid w:val="00017354"/>
    <w:rPr>
      <w:rFonts w:ascii="Swiss II" w:eastAsiaTheme="minorEastAsia" w:hAnsi="Swiss II"/>
      <w:sz w:val="20"/>
    </w:rPr>
  </w:style>
  <w:style w:type="paragraph" w:customStyle="1" w:styleId="Address">
    <w:name w:val="Address"/>
    <w:rsid w:val="00017354"/>
    <w:pPr>
      <w:spacing w:after="0" w:line="240" w:lineRule="auto"/>
      <w:jc w:val="right"/>
    </w:pPr>
    <w:rPr>
      <w:rFonts w:ascii="Arial Narrow" w:eastAsia="Times New Roman" w:hAnsi="Arial Narrow" w:cs="Times New Roman"/>
      <w:bCs/>
      <w:color w:val="595959" w:themeColor="text1" w:themeTint="A6"/>
      <w:sz w:val="17"/>
      <w:szCs w:val="16"/>
    </w:rPr>
  </w:style>
  <w:style w:type="paragraph" w:customStyle="1" w:styleId="Address-PBWorld">
    <w:name w:val="Address - PB World"/>
    <w:rsid w:val="00017354"/>
    <w:pPr>
      <w:spacing w:after="0" w:line="240" w:lineRule="auto"/>
      <w:jc w:val="right"/>
    </w:pPr>
    <w:rPr>
      <w:rFonts w:ascii="Arial Narrow" w:eastAsia="Times New Roman" w:hAnsi="Arial Narrow" w:cs="Times New Roman"/>
      <w:bCs/>
      <w:color w:val="2D6BB5"/>
      <w:spacing w:val="5"/>
      <w:sz w:val="17"/>
      <w:szCs w:val="20"/>
    </w:rPr>
  </w:style>
  <w:style w:type="paragraph" w:styleId="Title">
    <w:name w:val="Title"/>
    <w:basedOn w:val="Normal"/>
    <w:next w:val="Normal"/>
    <w:link w:val="TitleChar"/>
    <w:uiPriority w:val="10"/>
    <w:qFormat/>
    <w:rsid w:val="0001735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1735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1735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17354"/>
    <w:rPr>
      <w:rFonts w:asciiTheme="majorHAnsi" w:eastAsiaTheme="majorEastAsia" w:hAnsiTheme="majorHAnsi" w:cstheme="majorBidi"/>
      <w:i/>
      <w:iCs/>
      <w:spacing w:val="13"/>
      <w:sz w:val="24"/>
      <w:szCs w:val="24"/>
    </w:rPr>
  </w:style>
  <w:style w:type="character" w:styleId="Strong">
    <w:name w:val="Strong"/>
    <w:uiPriority w:val="22"/>
    <w:qFormat/>
    <w:rsid w:val="00017354"/>
    <w:rPr>
      <w:b/>
      <w:bCs/>
    </w:rPr>
  </w:style>
  <w:style w:type="paragraph" w:styleId="NoSpacing">
    <w:name w:val="No Spacing"/>
    <w:basedOn w:val="Normal"/>
    <w:link w:val="NoSpacingChar"/>
    <w:uiPriority w:val="1"/>
    <w:qFormat/>
    <w:rsid w:val="00017354"/>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017354"/>
    <w:rPr>
      <w:rFonts w:eastAsiaTheme="minorEastAsia"/>
    </w:rPr>
  </w:style>
  <w:style w:type="paragraph" w:styleId="Quote">
    <w:name w:val="Quote"/>
    <w:basedOn w:val="Normal"/>
    <w:next w:val="Normal"/>
    <w:link w:val="QuoteChar"/>
    <w:uiPriority w:val="29"/>
    <w:qFormat/>
    <w:rsid w:val="00017354"/>
    <w:pPr>
      <w:spacing w:before="200" w:after="0"/>
      <w:ind w:left="360" w:right="360"/>
    </w:pPr>
    <w:rPr>
      <w:rFonts w:asciiTheme="minorHAnsi" w:eastAsiaTheme="minorEastAsia" w:hAnsiTheme="minorHAnsi"/>
      <w:i/>
      <w:iCs/>
    </w:rPr>
  </w:style>
  <w:style w:type="character" w:customStyle="1" w:styleId="QuoteChar">
    <w:name w:val="Quote Char"/>
    <w:basedOn w:val="DefaultParagraphFont"/>
    <w:link w:val="Quote"/>
    <w:uiPriority w:val="29"/>
    <w:rsid w:val="00017354"/>
    <w:rPr>
      <w:rFonts w:eastAsiaTheme="minorEastAsia"/>
      <w:i/>
      <w:iCs/>
    </w:rPr>
  </w:style>
  <w:style w:type="character" w:styleId="SubtleEmphasis">
    <w:name w:val="Subtle Emphasis"/>
    <w:uiPriority w:val="19"/>
    <w:qFormat/>
    <w:rsid w:val="00017354"/>
    <w:rPr>
      <w:i/>
      <w:iCs/>
    </w:rPr>
  </w:style>
  <w:style w:type="character" w:styleId="SubtleReference">
    <w:name w:val="Subtle Reference"/>
    <w:uiPriority w:val="31"/>
    <w:qFormat/>
    <w:rsid w:val="00017354"/>
    <w:rPr>
      <w:smallCaps/>
    </w:rPr>
  </w:style>
  <w:style w:type="character" w:styleId="IntenseReference">
    <w:name w:val="Intense Reference"/>
    <w:uiPriority w:val="32"/>
    <w:qFormat/>
    <w:rsid w:val="00017354"/>
    <w:rPr>
      <w:smallCaps/>
      <w:spacing w:val="5"/>
      <w:u w:val="single"/>
    </w:rPr>
  </w:style>
  <w:style w:type="character" w:styleId="BookTitle">
    <w:name w:val="Book Title"/>
    <w:uiPriority w:val="33"/>
    <w:qFormat/>
    <w:rsid w:val="00017354"/>
    <w:rPr>
      <w:i/>
      <w:iCs/>
      <w:smallCaps/>
      <w:spacing w:val="5"/>
    </w:rPr>
  </w:style>
  <w:style w:type="character" w:styleId="PlaceholderText">
    <w:name w:val="Placeholder Text"/>
    <w:basedOn w:val="DefaultParagraphFont"/>
    <w:uiPriority w:val="99"/>
    <w:semiHidden/>
    <w:rsid w:val="00017354"/>
    <w:rPr>
      <w:color w:val="808080"/>
    </w:rPr>
  </w:style>
  <w:style w:type="paragraph" w:styleId="CommentSubject">
    <w:name w:val="annotation subject"/>
    <w:basedOn w:val="CommentText"/>
    <w:next w:val="CommentText"/>
    <w:link w:val="CommentSubjectChar"/>
    <w:uiPriority w:val="99"/>
    <w:semiHidden/>
    <w:unhideWhenUsed/>
    <w:rsid w:val="00017354"/>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017354"/>
    <w:rPr>
      <w:rFonts w:ascii="Calibri" w:eastAsiaTheme="minorEastAsia" w:hAnsi="Calibri" w:cs="Times New Roman"/>
      <w:b/>
      <w:bCs/>
      <w:sz w:val="20"/>
      <w:szCs w:val="20"/>
    </w:rPr>
  </w:style>
  <w:style w:type="paragraph" w:styleId="FootnoteText">
    <w:name w:val="footnote text"/>
    <w:basedOn w:val="Normal"/>
    <w:link w:val="FootnoteTextChar"/>
    <w:uiPriority w:val="99"/>
    <w:semiHidden/>
    <w:unhideWhenUsed/>
    <w:rsid w:val="00017354"/>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semiHidden/>
    <w:rsid w:val="00017354"/>
    <w:rPr>
      <w:rFonts w:eastAsiaTheme="minorEastAsia"/>
      <w:sz w:val="20"/>
      <w:szCs w:val="20"/>
    </w:rPr>
  </w:style>
  <w:style w:type="character" w:styleId="FootnoteReference">
    <w:name w:val="footnote reference"/>
    <w:basedOn w:val="DefaultParagraphFont"/>
    <w:uiPriority w:val="99"/>
    <w:semiHidden/>
    <w:unhideWhenUsed/>
    <w:rsid w:val="00017354"/>
    <w:rPr>
      <w:vertAlign w:val="superscript"/>
    </w:rPr>
  </w:style>
  <w:style w:type="paragraph" w:customStyle="1" w:styleId="Normalspaced">
    <w:name w:val="Normal spaced"/>
    <w:basedOn w:val="Normal"/>
    <w:rsid w:val="00017354"/>
    <w:pPr>
      <w:spacing w:before="120" w:after="120" w:line="240" w:lineRule="auto"/>
    </w:pPr>
    <w:rPr>
      <w:rFonts w:ascii="Arial" w:eastAsia="SimSun" w:hAnsi="Arial" w:cs="Times New Roman"/>
      <w:szCs w:val="24"/>
      <w:lang w:eastAsia="zh-CN"/>
    </w:rPr>
  </w:style>
  <w:style w:type="character" w:customStyle="1" w:styleId="ListParagraphChar">
    <w:name w:val="List Paragraph Char"/>
    <w:basedOn w:val="DefaultParagraphFont"/>
    <w:link w:val="ListParagraph"/>
    <w:uiPriority w:val="34"/>
    <w:rsid w:val="00017354"/>
    <w:rPr>
      <w:rFonts w:ascii="Calibri" w:hAnsi="Calibri"/>
    </w:rPr>
  </w:style>
  <w:style w:type="paragraph" w:styleId="TOC4">
    <w:name w:val="toc 4"/>
    <w:basedOn w:val="Normal"/>
    <w:next w:val="Normal"/>
    <w:autoRedefine/>
    <w:uiPriority w:val="39"/>
    <w:unhideWhenUsed/>
    <w:rsid w:val="00113F2F"/>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113F2F"/>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113F2F"/>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113F2F"/>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113F2F"/>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113F2F"/>
    <w:pPr>
      <w:spacing w:after="100" w:line="259" w:lineRule="auto"/>
      <w:ind w:left="1760"/>
    </w:pPr>
    <w:rPr>
      <w:rFonts w:asciiTheme="minorHAnsi" w:eastAsiaTheme="minorEastAsia" w:hAnsiTheme="minorHAnsi"/>
    </w:rPr>
  </w:style>
  <w:style w:type="paragraph" w:customStyle="1" w:styleId="TableBullet">
    <w:name w:val="Table Bullet"/>
    <w:basedOn w:val="Normal"/>
    <w:uiPriority w:val="16"/>
    <w:qFormat/>
    <w:rsid w:val="00836057"/>
    <w:pPr>
      <w:numPr>
        <w:numId w:val="30"/>
      </w:numPr>
      <w:spacing w:before="40" w:after="0" w:line="240" w:lineRule="auto"/>
      <w:ind w:left="173" w:hanging="173"/>
    </w:pPr>
    <w:rPr>
      <w:rFonts w:ascii="Frutiger LT Std 57 Cn" w:hAnsi="Frutiger LT Std 57 Cn"/>
      <w:sz w:val="18"/>
    </w:rPr>
  </w:style>
  <w:style w:type="paragraph" w:customStyle="1" w:styleId="TableCell">
    <w:name w:val="Table Cell"/>
    <w:basedOn w:val="Normal"/>
    <w:uiPriority w:val="12"/>
    <w:qFormat/>
    <w:rsid w:val="00836057"/>
    <w:pPr>
      <w:spacing w:before="40" w:after="0" w:line="240" w:lineRule="auto"/>
      <w:jc w:val="right"/>
    </w:pPr>
    <w:rPr>
      <w:rFonts w:ascii="Arial Narrow" w:eastAsia="Times New Roman" w:hAnsi="Arial Narrow" w:cs="Arial"/>
      <w:sz w:val="18"/>
      <w:szCs w:val="20"/>
    </w:rPr>
  </w:style>
  <w:style w:type="paragraph" w:customStyle="1" w:styleId="TableHead">
    <w:name w:val="Table Head"/>
    <w:basedOn w:val="Normal"/>
    <w:uiPriority w:val="17"/>
    <w:qFormat/>
    <w:rsid w:val="00836057"/>
    <w:pPr>
      <w:keepNext/>
      <w:keepLines/>
      <w:spacing w:after="120" w:line="240" w:lineRule="auto"/>
    </w:pPr>
    <w:rPr>
      <w:rFonts w:ascii="Garamond" w:eastAsia="Times New Roman" w:hAnsi="Garamond" w:cs="Times New Roman"/>
      <w:b/>
      <w:bCs/>
      <w:szCs w:val="24"/>
    </w:rPr>
  </w:style>
  <w:style w:type="paragraph" w:customStyle="1" w:styleId="TableSourceNote">
    <w:name w:val="Table Source/Note"/>
    <w:basedOn w:val="Normal"/>
    <w:link w:val="TableSourceNoteChar"/>
    <w:uiPriority w:val="12"/>
    <w:qFormat/>
    <w:rsid w:val="00836057"/>
    <w:pPr>
      <w:spacing w:before="120" w:after="0" w:line="240" w:lineRule="auto"/>
    </w:pPr>
    <w:rPr>
      <w:rFonts w:ascii="Arial Narrow" w:eastAsia="Times New Roman" w:hAnsi="Arial Narrow" w:cs="Arial"/>
      <w:sz w:val="18"/>
      <w:szCs w:val="16"/>
    </w:rPr>
  </w:style>
  <w:style w:type="character" w:customStyle="1" w:styleId="TableSourceNoteChar">
    <w:name w:val="Table Source/Note Char"/>
    <w:basedOn w:val="DefaultParagraphFont"/>
    <w:link w:val="TableSourceNote"/>
    <w:uiPriority w:val="12"/>
    <w:rsid w:val="00836057"/>
    <w:rPr>
      <w:rFonts w:ascii="Arial Narrow" w:eastAsia="Times New Roman" w:hAnsi="Arial Narrow" w:cs="Arial"/>
      <w:sz w:val="18"/>
      <w:szCs w:val="16"/>
    </w:rPr>
  </w:style>
  <w:style w:type="character" w:customStyle="1" w:styleId="apple-converted-space">
    <w:name w:val="apple-converted-space"/>
    <w:basedOn w:val="DefaultParagraphFont"/>
    <w:rsid w:val="00C1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356070">
      <w:bodyDiv w:val="1"/>
      <w:marLeft w:val="0"/>
      <w:marRight w:val="0"/>
      <w:marTop w:val="0"/>
      <w:marBottom w:val="0"/>
      <w:divBdr>
        <w:top w:val="none" w:sz="0" w:space="0" w:color="auto"/>
        <w:left w:val="none" w:sz="0" w:space="0" w:color="auto"/>
        <w:bottom w:val="none" w:sz="0" w:space="0" w:color="auto"/>
        <w:right w:val="none" w:sz="0" w:space="0" w:color="auto"/>
      </w:divBdr>
    </w:div>
    <w:div w:id="1543901279">
      <w:bodyDiv w:val="1"/>
      <w:marLeft w:val="0"/>
      <w:marRight w:val="0"/>
      <w:marTop w:val="0"/>
      <w:marBottom w:val="0"/>
      <w:divBdr>
        <w:top w:val="none" w:sz="0" w:space="0" w:color="auto"/>
        <w:left w:val="none" w:sz="0" w:space="0" w:color="auto"/>
        <w:bottom w:val="none" w:sz="0" w:space="0" w:color="auto"/>
        <w:right w:val="none" w:sz="0" w:space="0" w:color="auto"/>
      </w:divBdr>
    </w:div>
    <w:div w:id="157851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cid:image001.jpg@01D10FF3.48C0A7B0" TargetMode="External"/><Relationship Id="rId26" Type="http://schemas.openxmlformats.org/officeDocument/2006/relationships/image" Target="media/image7.tmp"/><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cid:image001.png@01D1B4E4.8D2B8DC0" TargetMode="External"/><Relationship Id="rId34"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microsoft.com/office/2011/relationships/commentsExtended" Target="commentsExtended.xml"/><Relationship Id="rId33" Type="http://schemas.openxmlformats.org/officeDocument/2006/relationships/header" Target="header8.xml"/><Relationship Id="rId38"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header" Target="head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omments" Target="comments.xml"/><Relationship Id="rId32" Type="http://schemas.openxmlformats.org/officeDocument/2006/relationships/header" Target="header7.xml"/><Relationship Id="rId37" Type="http://schemas.openxmlformats.org/officeDocument/2006/relationships/header" Target="header10.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eader" Target="header3.xml"/><Relationship Id="rId36" Type="http://schemas.openxmlformats.org/officeDocument/2006/relationships/image" Target="media/image10.emf"/><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2.xml"/><Relationship Id="rId27" Type="http://schemas.openxmlformats.org/officeDocument/2006/relationships/image" Target="media/image8.emf"/><Relationship Id="rId30" Type="http://schemas.openxmlformats.org/officeDocument/2006/relationships/header" Target="header5.xml"/><Relationship Id="rId35" Type="http://schemas.openxmlformats.org/officeDocument/2006/relationships/image" Target="media/image9.emf"/></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8D2EB5CD83B344AF3E88BCBA33F6AE" ma:contentTypeVersion="2" ma:contentTypeDescription="Create a new document." ma:contentTypeScope="" ma:versionID="81cbe10dae57d1d6b380b1977f1334a0">
  <xsd:schema xmlns:xsd="http://www.w3.org/2001/XMLSchema" xmlns:xs="http://www.w3.org/2001/XMLSchema" xmlns:p="http://schemas.microsoft.com/office/2006/metadata/properties" xmlns:ns2="7e209078-8245-48bb-8b94-aa3964b55441" targetNamespace="http://schemas.microsoft.com/office/2006/metadata/properties" ma:root="true" ma:fieldsID="353f3bb9025017bfe1ddb8c6370c82d2" ns2:_="">
    <xsd:import namespace="7e209078-8245-48bb-8b94-aa3964b5544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209078-8245-48bb-8b94-aa3964b5544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9B810-A59F-44D7-BB1E-DFBF33BC5031}">
  <ds:schemaRefs>
    <ds:schemaRef ds:uri="http://schemas.microsoft.com/sharepoint/v3/contenttype/forms"/>
  </ds:schemaRefs>
</ds:datastoreItem>
</file>

<file path=customXml/itemProps2.xml><?xml version="1.0" encoding="utf-8"?>
<ds:datastoreItem xmlns:ds="http://schemas.openxmlformats.org/officeDocument/2006/customXml" ds:itemID="{9395532B-3475-4EE8-A11D-67FAB6D8DF5C}">
  <ds:schemaRefs>
    <ds:schemaRef ds:uri="7e209078-8245-48bb-8b94-aa3964b55441"/>
    <ds:schemaRef ds:uri="http://schemas.microsoft.com/office/2006/documentManagement/types"/>
    <ds:schemaRef ds:uri="http://purl.org/dc/terms/"/>
    <ds:schemaRef ds:uri="http://schemas.openxmlformats.org/package/2006/metadata/core-properties"/>
    <ds:schemaRef ds:uri="http://purl.org/dc/dcmitype/"/>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EDE217A-F69A-4E83-8DCE-A69C4CC5E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209078-8245-48bb-8b94-aa3964b554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2E0F89-5AB3-4609-B120-375A076CB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35</Pages>
  <Words>5985</Words>
  <Characters>34118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Parsons Brinckerhoff</Company>
  <LinksUpToDate>false</LinksUpToDate>
  <CharactersWithSpaces>40023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Fussell</dc:creator>
  <cp:keywords/>
  <dc:description/>
  <cp:lastModifiedBy>Lupa, Mary</cp:lastModifiedBy>
  <cp:revision>221</cp:revision>
  <dcterms:created xsi:type="dcterms:W3CDTF">2016-03-31T18:11:00Z</dcterms:created>
  <dcterms:modified xsi:type="dcterms:W3CDTF">2016-05-24T16:46:00Z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0x010100DC8D2EB5CD83B344AF3E88BCBA33F6AE</vt:lpwstr>
  </property>
</Properties>
</file>