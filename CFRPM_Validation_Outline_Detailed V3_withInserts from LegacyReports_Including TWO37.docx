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FB8DE2" w14:textId="77777777" w:rsidR="000D36DC" w:rsidRDefault="000D36DC" w:rsidP="000D36DC">
      <w:pPr>
        <w:spacing w:before="120" w:after="120" w:line="240" w:lineRule="auto"/>
        <w:ind w:left="720"/>
      </w:pPr>
    </w:p>
    <w:p w14:paraId="47766D01" w14:textId="77777777" w:rsidR="000D36DC" w:rsidRDefault="000D36DC" w:rsidP="000D36DC">
      <w:pPr>
        <w:spacing w:before="120" w:after="120" w:line="240" w:lineRule="auto"/>
        <w:ind w:left="720"/>
      </w:pPr>
      <w:r>
        <w:t>__________________________________________________________________</w:t>
      </w:r>
    </w:p>
    <w:p w14:paraId="2A2EFDEF" w14:textId="77777777" w:rsidR="000D36DC" w:rsidRDefault="000D36DC" w:rsidP="000D36DC">
      <w:pPr>
        <w:spacing w:before="120" w:after="120" w:line="240" w:lineRule="auto"/>
        <w:ind w:left="720"/>
      </w:pPr>
    </w:p>
    <w:p w14:paraId="37322D29" w14:textId="77777777" w:rsidR="000D36DC" w:rsidRDefault="00B63F2A" w:rsidP="000D36DC">
      <w:pPr>
        <w:spacing w:after="0"/>
        <w:ind w:left="720"/>
        <w:rPr>
          <w:rFonts w:asciiTheme="minorHAnsi" w:eastAsia="Calibri" w:hAnsiTheme="minorHAnsi" w:cs="Times New Roman"/>
          <w:b/>
          <w:bCs/>
          <w:sz w:val="32"/>
          <w:szCs w:val="32"/>
        </w:rPr>
      </w:pPr>
      <w:r w:rsidRPr="009F2ABE">
        <w:rPr>
          <w:noProof/>
        </w:rPr>
        <w:drawing>
          <wp:anchor distT="0" distB="0" distL="114300" distR="114300" simplePos="0" relativeHeight="251658240" behindDoc="0" locked="0" layoutInCell="1" allowOverlap="1" wp14:anchorId="7272EF70" wp14:editId="3E589AC4">
            <wp:simplePos x="0" y="0"/>
            <wp:positionH relativeFrom="column">
              <wp:posOffset>3962400</wp:posOffset>
            </wp:positionH>
            <wp:positionV relativeFrom="paragraph">
              <wp:posOffset>53340</wp:posOffset>
            </wp:positionV>
            <wp:extent cx="1924685" cy="953135"/>
            <wp:effectExtent l="0" t="0" r="0" b="0"/>
            <wp:wrapThrough wrapText="bothSides">
              <wp:wrapPolygon edited="0">
                <wp:start x="0" y="0"/>
                <wp:lineTo x="0" y="21154"/>
                <wp:lineTo x="21379" y="21154"/>
                <wp:lineTo x="21379" y="0"/>
                <wp:lineTo x="0" y="0"/>
              </wp:wrapPolygon>
            </wp:wrapThrough>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currentlaptop\FDOT Dist5\CFRPM_ApplicationsImprovementPlan\documentation standards\florida_sidebar.jpg"/>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1924685" cy="953135"/>
                    </a:xfrm>
                    <a:prstGeom prst="rect">
                      <a:avLst/>
                    </a:prstGeom>
                    <a:noFill/>
                    <a:ln>
                      <a:noFill/>
                    </a:ln>
                  </pic:spPr>
                </pic:pic>
              </a:graphicData>
            </a:graphic>
            <wp14:sizeRelH relativeFrom="page">
              <wp14:pctWidth>0</wp14:pctWidth>
            </wp14:sizeRelH>
            <wp14:sizeRelV relativeFrom="page">
              <wp14:pctHeight>0</wp14:pctHeight>
            </wp14:sizeRelV>
          </wp:anchor>
        </w:drawing>
      </w:r>
      <w:r w:rsidR="00CC1570">
        <w:rPr>
          <w:rFonts w:asciiTheme="minorHAnsi" w:eastAsia="Calibri" w:hAnsiTheme="minorHAnsi" w:cs="Times New Roman"/>
          <w:b/>
          <w:bCs/>
          <w:sz w:val="32"/>
          <w:szCs w:val="32"/>
        </w:rPr>
        <w:t>Central Florida Regional Planning</w:t>
      </w:r>
      <w:r w:rsidR="000D36DC" w:rsidRPr="000E55DD">
        <w:rPr>
          <w:rFonts w:asciiTheme="minorHAnsi" w:eastAsia="Calibri" w:hAnsiTheme="minorHAnsi" w:cs="Times New Roman"/>
          <w:b/>
          <w:bCs/>
          <w:sz w:val="32"/>
          <w:szCs w:val="32"/>
        </w:rPr>
        <w:t xml:space="preserve"> Model</w:t>
      </w:r>
    </w:p>
    <w:p w14:paraId="52F6A5D7" w14:textId="77777777" w:rsidR="00CC1570" w:rsidRPr="000E55DD" w:rsidRDefault="00CC1570" w:rsidP="000D36DC">
      <w:pPr>
        <w:spacing w:after="0"/>
        <w:ind w:left="720"/>
        <w:rPr>
          <w:rFonts w:asciiTheme="minorHAnsi" w:eastAsia="Calibri" w:hAnsiTheme="minorHAnsi" w:cs="Times New Roman"/>
          <w:b/>
          <w:bCs/>
          <w:sz w:val="32"/>
          <w:szCs w:val="32"/>
        </w:rPr>
      </w:pPr>
      <w:r>
        <w:rPr>
          <w:rFonts w:asciiTheme="minorHAnsi" w:eastAsia="Calibri" w:hAnsiTheme="minorHAnsi" w:cs="Times New Roman"/>
          <w:b/>
          <w:bCs/>
          <w:sz w:val="32"/>
          <w:szCs w:val="32"/>
        </w:rPr>
        <w:t>Version X.X</w:t>
      </w:r>
    </w:p>
    <w:p w14:paraId="5F4F9A83" w14:textId="77777777" w:rsidR="000D36DC" w:rsidRPr="000E55DD" w:rsidRDefault="00CC1570" w:rsidP="000D36DC">
      <w:pPr>
        <w:spacing w:after="0"/>
        <w:ind w:left="720"/>
        <w:rPr>
          <w:rFonts w:asciiTheme="minorHAnsi" w:eastAsia="Calibri" w:hAnsiTheme="minorHAnsi" w:cs="Times New Roman"/>
          <w:b/>
          <w:bCs/>
          <w:sz w:val="32"/>
          <w:szCs w:val="32"/>
        </w:rPr>
      </w:pPr>
      <w:commentRangeStart w:id="0"/>
      <w:commentRangeStart w:id="1"/>
      <w:r>
        <w:rPr>
          <w:rFonts w:asciiTheme="minorHAnsi" w:eastAsia="Calibri" w:hAnsiTheme="minorHAnsi" w:cs="Times New Roman"/>
          <w:b/>
          <w:bCs/>
          <w:sz w:val="32"/>
          <w:szCs w:val="32"/>
        </w:rPr>
        <w:t xml:space="preserve">Model </w:t>
      </w:r>
      <w:r w:rsidR="00796B92">
        <w:rPr>
          <w:rFonts w:asciiTheme="minorHAnsi" w:eastAsia="Calibri" w:hAnsiTheme="minorHAnsi" w:cs="Times New Roman"/>
          <w:b/>
          <w:bCs/>
          <w:sz w:val="32"/>
          <w:szCs w:val="32"/>
        </w:rPr>
        <w:t>Validation</w:t>
      </w:r>
      <w:r>
        <w:rPr>
          <w:rFonts w:asciiTheme="minorHAnsi" w:eastAsia="Calibri" w:hAnsiTheme="minorHAnsi" w:cs="Times New Roman"/>
          <w:b/>
          <w:bCs/>
          <w:sz w:val="32"/>
          <w:szCs w:val="32"/>
        </w:rPr>
        <w:t xml:space="preserve"> Report</w:t>
      </w:r>
      <w:commentRangeEnd w:id="0"/>
      <w:r w:rsidR="4D771810">
        <w:rPr>
          <w:rStyle w:val="CommentReference"/>
        </w:rPr>
        <w:commentReference w:id="0"/>
      </w:r>
      <w:commentRangeEnd w:id="1"/>
      <w:r w:rsidR="00AC13EC">
        <w:rPr>
          <w:rStyle w:val="CommentReference"/>
          <w:rFonts w:eastAsia="Calibri"/>
        </w:rPr>
        <w:commentReference w:id="1"/>
      </w:r>
    </w:p>
    <w:p w14:paraId="188A548A" w14:textId="77777777" w:rsidR="000D36DC" w:rsidRDefault="000D36DC" w:rsidP="000D36DC">
      <w:pPr>
        <w:ind w:left="720"/>
        <w:rPr>
          <w:rFonts w:ascii="Times New Roman" w:hAnsi="Times New Roman"/>
          <w:b/>
          <w:bCs/>
          <w:sz w:val="36"/>
          <w:szCs w:val="36"/>
        </w:rPr>
      </w:pPr>
    </w:p>
    <w:p w14:paraId="283FB44C" w14:textId="77777777" w:rsidR="000D36DC" w:rsidRDefault="000D36DC" w:rsidP="000D36DC">
      <w:pPr>
        <w:ind w:left="720"/>
      </w:pPr>
      <w:r>
        <w:t>__________________________________________________________________</w:t>
      </w:r>
    </w:p>
    <w:p w14:paraId="124622D4" w14:textId="77777777" w:rsidR="000D36DC" w:rsidRDefault="000D36DC" w:rsidP="000D36DC">
      <w:pPr>
        <w:ind w:left="720"/>
        <w:rPr>
          <w:rFonts w:ascii="Times New Roman" w:hAnsi="Times New Roman"/>
          <w:sz w:val="35"/>
          <w:szCs w:val="35"/>
        </w:rPr>
      </w:pPr>
    </w:p>
    <w:p w14:paraId="3F3571DC" w14:textId="77777777" w:rsidR="000D36DC" w:rsidRDefault="000D36DC" w:rsidP="000D36DC">
      <w:pPr>
        <w:ind w:left="720"/>
      </w:pPr>
    </w:p>
    <w:p w14:paraId="430977EF" w14:textId="77777777" w:rsidR="000D36DC" w:rsidRPr="000D36DC" w:rsidRDefault="000D36DC" w:rsidP="000D36DC">
      <w:pPr>
        <w:spacing w:before="120" w:after="120" w:line="240" w:lineRule="auto"/>
        <w:ind w:left="720"/>
        <w:rPr>
          <w:b/>
        </w:rPr>
      </w:pPr>
      <w:r w:rsidRPr="00EC62C3">
        <w:rPr>
          <w:b/>
          <w:rPrChange w:id="2" w:author="Lupa, Mary" w:date="2016-04-27T15:18:00Z">
            <w:rPr>
              <w:b/>
              <w:highlight w:val="yellow"/>
            </w:rPr>
          </w:rPrChange>
        </w:rPr>
        <w:t>NAME</w:t>
      </w:r>
    </w:p>
    <w:p w14:paraId="6F518013" w14:textId="77777777" w:rsidR="000D36DC" w:rsidRDefault="000D36DC" w:rsidP="000D36DC">
      <w:pPr>
        <w:spacing w:before="120" w:after="120" w:line="240" w:lineRule="auto"/>
        <w:ind w:left="720"/>
      </w:pPr>
    </w:p>
    <w:p w14:paraId="45C3635D" w14:textId="77777777" w:rsidR="000D36DC" w:rsidRDefault="000D36DC" w:rsidP="000D36DC">
      <w:pPr>
        <w:ind w:left="720"/>
        <w:rPr>
          <w:rFonts w:ascii="Times New Roman" w:hAnsi="Times New Roman"/>
          <w:b/>
          <w:bCs/>
          <w:sz w:val="27"/>
          <w:szCs w:val="27"/>
        </w:rPr>
      </w:pPr>
    </w:p>
    <w:p w14:paraId="3AD32F0B" w14:textId="77777777" w:rsidR="000D36DC" w:rsidRDefault="00CC1570" w:rsidP="000D36DC">
      <w:pPr>
        <w:ind w:left="720"/>
        <w:rPr>
          <w:rFonts w:ascii="Times New Roman" w:hAnsi="Times New Roman"/>
          <w:b/>
          <w:bCs/>
          <w:sz w:val="38"/>
          <w:szCs w:val="38"/>
        </w:rPr>
      </w:pPr>
      <w:r w:rsidRPr="00CC1570">
        <w:rPr>
          <w:rFonts w:ascii="Times New Roman" w:hAnsi="Times New Roman"/>
          <w:b/>
          <w:bCs/>
          <w:noProof/>
          <w:sz w:val="38"/>
          <w:szCs w:val="38"/>
        </w:rPr>
        <w:drawing>
          <wp:anchor distT="0" distB="0" distL="114300" distR="114300" simplePos="0" relativeHeight="251657216" behindDoc="1" locked="0" layoutInCell="1" allowOverlap="1" wp14:anchorId="59D77556" wp14:editId="60949DCC">
            <wp:simplePos x="0" y="0"/>
            <wp:positionH relativeFrom="column">
              <wp:posOffset>3482975</wp:posOffset>
            </wp:positionH>
            <wp:positionV relativeFrom="paragraph">
              <wp:posOffset>277495</wp:posOffset>
            </wp:positionV>
            <wp:extent cx="1752600" cy="864235"/>
            <wp:effectExtent l="0" t="0" r="0" b="0"/>
            <wp:wrapTight wrapText="bothSides">
              <wp:wrapPolygon edited="0">
                <wp:start x="0" y="0"/>
                <wp:lineTo x="0" y="20949"/>
                <wp:lineTo x="21365" y="20949"/>
                <wp:lineTo x="2136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1752600" cy="8642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CB791A8" w14:textId="77777777" w:rsidR="000D36DC" w:rsidRPr="000E55DD" w:rsidRDefault="000D36DC" w:rsidP="000D36DC">
      <w:pPr>
        <w:spacing w:after="0"/>
        <w:ind w:left="720"/>
        <w:rPr>
          <w:rFonts w:asciiTheme="minorHAnsi" w:eastAsia="Calibri" w:hAnsiTheme="minorHAnsi" w:cs="Times New Roman"/>
          <w:b/>
        </w:rPr>
      </w:pPr>
      <w:r w:rsidRPr="000E55DD">
        <w:rPr>
          <w:rFonts w:asciiTheme="minorHAnsi" w:eastAsia="Calibri" w:hAnsiTheme="minorHAnsi" w:cs="Times New Roman"/>
          <w:b/>
        </w:rPr>
        <w:t>Prepared for the</w:t>
      </w:r>
    </w:p>
    <w:p w14:paraId="06A543B6" w14:textId="77777777" w:rsidR="000D36DC" w:rsidRPr="000E55DD" w:rsidRDefault="00CC1570" w:rsidP="000D36DC">
      <w:pPr>
        <w:spacing w:after="0"/>
        <w:ind w:left="720"/>
        <w:rPr>
          <w:rFonts w:asciiTheme="minorHAnsi" w:eastAsia="Calibri" w:hAnsiTheme="minorHAnsi" w:cs="Times New Roman"/>
          <w:b/>
        </w:rPr>
      </w:pPr>
      <w:commentRangeStart w:id="3"/>
      <w:r>
        <w:rPr>
          <w:rFonts w:asciiTheme="minorHAnsi" w:eastAsia="Calibri" w:hAnsiTheme="minorHAnsi" w:cs="Times New Roman"/>
          <w:b/>
        </w:rPr>
        <w:t>Florida</w:t>
      </w:r>
      <w:r w:rsidR="000D36DC" w:rsidRPr="000E55DD">
        <w:rPr>
          <w:rFonts w:asciiTheme="minorHAnsi" w:eastAsia="Calibri" w:hAnsiTheme="minorHAnsi" w:cs="Times New Roman"/>
          <w:b/>
        </w:rPr>
        <w:t xml:space="preserve"> Department of Transportation </w:t>
      </w:r>
      <w:commentRangeEnd w:id="3"/>
      <w:r w:rsidR="31A4C4E6">
        <w:rPr>
          <w:rStyle w:val="CommentReference"/>
        </w:rPr>
        <w:commentReference w:id="3"/>
      </w:r>
    </w:p>
    <w:p w14:paraId="0FEFA039" w14:textId="77777777" w:rsidR="000D36DC" w:rsidRPr="000E55DD" w:rsidRDefault="000D36DC" w:rsidP="000D36DC">
      <w:pPr>
        <w:spacing w:after="0"/>
        <w:ind w:left="720"/>
        <w:rPr>
          <w:rFonts w:asciiTheme="minorHAnsi" w:eastAsia="Calibri" w:hAnsiTheme="minorHAnsi" w:cs="Times New Roman"/>
          <w:b/>
        </w:rPr>
      </w:pPr>
    </w:p>
    <w:p w14:paraId="4F810284" w14:textId="77777777" w:rsidR="000D36DC" w:rsidRPr="000E55DD" w:rsidRDefault="000D36DC" w:rsidP="000D36DC">
      <w:pPr>
        <w:spacing w:after="0"/>
        <w:ind w:left="720"/>
        <w:rPr>
          <w:rFonts w:asciiTheme="minorHAnsi" w:eastAsia="Calibri" w:hAnsiTheme="minorHAnsi" w:cs="Times New Roman"/>
          <w:b/>
        </w:rPr>
      </w:pPr>
    </w:p>
    <w:p w14:paraId="1F217D9D" w14:textId="77777777" w:rsidR="000D36DC" w:rsidRPr="000E55DD" w:rsidRDefault="00CC1570" w:rsidP="000D36DC">
      <w:pPr>
        <w:spacing w:after="0"/>
        <w:ind w:left="720"/>
        <w:rPr>
          <w:rFonts w:asciiTheme="minorHAnsi" w:eastAsia="Calibri" w:hAnsiTheme="minorHAnsi" w:cs="Times New Roman"/>
          <w:b/>
        </w:rPr>
      </w:pPr>
      <w:r>
        <w:rPr>
          <w:rFonts w:asciiTheme="minorHAnsi" w:eastAsia="Calibri" w:hAnsiTheme="minorHAnsi" w:cs="Times New Roman"/>
          <w:b/>
        </w:rPr>
        <w:t xml:space="preserve">Updated </w:t>
      </w:r>
      <w:r w:rsidR="000D36DC" w:rsidRPr="000E55DD">
        <w:rPr>
          <w:rFonts w:asciiTheme="minorHAnsi" w:eastAsia="Calibri" w:hAnsiTheme="minorHAnsi" w:cs="Times New Roman"/>
          <w:b/>
        </w:rPr>
        <w:t xml:space="preserve">By </w:t>
      </w:r>
    </w:p>
    <w:p w14:paraId="420654C5" w14:textId="77777777" w:rsidR="000D36DC" w:rsidRPr="00EC62C3" w:rsidRDefault="00CC1570" w:rsidP="000D36DC">
      <w:pPr>
        <w:spacing w:after="0"/>
        <w:ind w:left="720"/>
        <w:rPr>
          <w:rFonts w:asciiTheme="minorHAnsi" w:eastAsia="Calibri" w:hAnsiTheme="minorHAnsi" w:cs="Times New Roman"/>
          <w:b/>
          <w:rPrChange w:id="4" w:author="Lupa, Mary" w:date="2016-04-27T15:18:00Z">
            <w:rPr>
              <w:rFonts w:asciiTheme="minorHAnsi" w:eastAsia="Calibri" w:hAnsiTheme="minorHAnsi" w:cs="Times New Roman"/>
              <w:b/>
              <w:highlight w:val="yellow"/>
            </w:rPr>
          </w:rPrChange>
        </w:rPr>
      </w:pPr>
      <w:r w:rsidRPr="00EC62C3">
        <w:rPr>
          <w:rFonts w:asciiTheme="minorHAnsi" w:eastAsia="Calibri" w:hAnsiTheme="minorHAnsi" w:cs="Times New Roman"/>
          <w:b/>
          <w:rPrChange w:id="5" w:author="Lupa, Mary" w:date="2016-04-27T15:18:00Z">
            <w:rPr>
              <w:rFonts w:asciiTheme="minorHAnsi" w:eastAsia="Calibri" w:hAnsiTheme="minorHAnsi" w:cs="Times New Roman"/>
              <w:b/>
              <w:highlight w:val="yellow"/>
            </w:rPr>
          </w:rPrChange>
        </w:rPr>
        <w:t>Firm</w:t>
      </w:r>
    </w:p>
    <w:p w14:paraId="25063BBB" w14:textId="77777777" w:rsidR="00CC1570" w:rsidRPr="00EC62C3" w:rsidRDefault="00CC1570" w:rsidP="000D36DC">
      <w:pPr>
        <w:spacing w:after="0"/>
        <w:ind w:left="720"/>
        <w:rPr>
          <w:rFonts w:asciiTheme="minorHAnsi" w:eastAsia="Calibri" w:hAnsiTheme="minorHAnsi" w:cs="Times New Roman"/>
          <w:b/>
          <w:rPrChange w:id="6" w:author="Lupa, Mary" w:date="2016-04-27T15:18:00Z">
            <w:rPr>
              <w:rFonts w:asciiTheme="minorHAnsi" w:eastAsia="Calibri" w:hAnsiTheme="minorHAnsi" w:cs="Times New Roman"/>
              <w:b/>
              <w:highlight w:val="yellow"/>
            </w:rPr>
          </w:rPrChange>
        </w:rPr>
      </w:pPr>
      <w:r w:rsidRPr="00EC62C3">
        <w:rPr>
          <w:rFonts w:asciiTheme="minorHAnsi" w:eastAsia="Calibri" w:hAnsiTheme="minorHAnsi" w:cs="Times New Roman"/>
          <w:b/>
          <w:rPrChange w:id="7" w:author="Lupa, Mary" w:date="2016-04-27T15:18:00Z">
            <w:rPr>
              <w:rFonts w:asciiTheme="minorHAnsi" w:eastAsia="Calibri" w:hAnsiTheme="minorHAnsi" w:cs="Times New Roman"/>
              <w:b/>
              <w:highlight w:val="yellow"/>
            </w:rPr>
          </w:rPrChange>
        </w:rPr>
        <w:t>Address</w:t>
      </w:r>
    </w:p>
    <w:p w14:paraId="3ACFC34A" w14:textId="77777777" w:rsidR="000D36DC" w:rsidRPr="000E55DD" w:rsidRDefault="000D36DC" w:rsidP="000D36DC">
      <w:pPr>
        <w:spacing w:after="0"/>
        <w:ind w:left="720"/>
        <w:rPr>
          <w:rFonts w:asciiTheme="minorHAnsi" w:eastAsia="Calibri" w:hAnsiTheme="minorHAnsi" w:cs="Times New Roman"/>
          <w:b/>
        </w:rPr>
      </w:pPr>
      <w:r w:rsidRPr="00EC62C3">
        <w:rPr>
          <w:rFonts w:asciiTheme="minorHAnsi" w:eastAsia="Calibri" w:hAnsiTheme="minorHAnsi" w:cs="Times New Roman"/>
          <w:b/>
          <w:rPrChange w:id="8" w:author="Lupa, Mary" w:date="2016-04-27T15:18:00Z">
            <w:rPr>
              <w:rFonts w:asciiTheme="minorHAnsi" w:eastAsia="Calibri" w:hAnsiTheme="minorHAnsi" w:cs="Times New Roman"/>
              <w:b/>
              <w:highlight w:val="yellow"/>
            </w:rPr>
          </w:rPrChange>
        </w:rPr>
        <w:t>DATE</w:t>
      </w:r>
    </w:p>
    <w:p w14:paraId="7BF0F1CC" w14:textId="77777777" w:rsidR="000D36DC" w:rsidRPr="006021A3" w:rsidRDefault="000D36DC" w:rsidP="000D36DC">
      <w:pPr>
        <w:spacing w:after="0"/>
        <w:ind w:left="720"/>
        <w:rPr>
          <w:rFonts w:asciiTheme="minorHAnsi" w:hAnsiTheme="minorHAnsi"/>
          <w:b/>
          <w:bCs/>
        </w:rPr>
      </w:pPr>
      <w:r w:rsidRPr="006021A3">
        <w:rPr>
          <w:rFonts w:asciiTheme="minorHAnsi" w:hAnsiTheme="minorHAnsi"/>
          <w:b/>
          <w:bCs/>
        </w:rPr>
        <w:t xml:space="preserve"> </w:t>
      </w:r>
    </w:p>
    <w:p w14:paraId="36FE71FB" w14:textId="77777777" w:rsidR="000D36DC" w:rsidRPr="006021A3" w:rsidRDefault="000D36DC" w:rsidP="000D36DC"/>
    <w:p w14:paraId="1B1F5786" w14:textId="77777777" w:rsidR="000D36DC" w:rsidRDefault="000D36DC" w:rsidP="000D36DC">
      <w:pPr>
        <w:rPr>
          <w:sz w:val="27"/>
          <w:szCs w:val="27"/>
        </w:rPr>
        <w:sectPr w:rsidR="000D36DC" w:rsidSect="00205762">
          <w:headerReference w:type="default" r:id="rId15"/>
          <w:footerReference w:type="default" r:id="rId16"/>
          <w:pgSz w:w="12240" w:h="15840" w:code="1"/>
          <w:pgMar w:top="1440" w:right="1584" w:bottom="1440" w:left="1800" w:header="720" w:footer="288" w:gutter="0"/>
          <w:paperSrc w:first="15" w:other="15"/>
          <w:pgNumType w:fmt="lowerRoman" w:start="1"/>
          <w:cols w:space="720"/>
          <w:titlePg/>
          <w:docGrid w:linePitch="360"/>
        </w:sectPr>
      </w:pPr>
    </w:p>
    <w:p w14:paraId="01EA6D26" w14:textId="77777777" w:rsidR="00FD03BB" w:rsidRPr="00EE0060" w:rsidRDefault="00FD03BB" w:rsidP="004533D6">
      <w:pPr>
        <w:pStyle w:val="TOCHeading"/>
      </w:pPr>
      <w:r w:rsidRPr="00EE0060">
        <w:lastRenderedPageBreak/>
        <w:t>Table of Conte</w:t>
      </w:r>
      <w:commentRangeStart w:id="9"/>
      <w:r w:rsidRPr="00EE0060">
        <w:t>nts</w:t>
      </w:r>
      <w:commentRangeEnd w:id="9"/>
      <w:r w:rsidR="004533D6">
        <w:rPr>
          <w:rStyle w:val="CommentReference"/>
          <w:rFonts w:ascii="Calibri" w:eastAsia="Calibri" w:hAnsi="Calibri"/>
          <w:b w:val="0"/>
          <w:bCs w:val="0"/>
          <w:color w:val="auto"/>
        </w:rPr>
        <w:commentReference w:id="9"/>
      </w:r>
    </w:p>
    <w:bookmarkStart w:id="10" w:name="_GoBack"/>
    <w:bookmarkEnd w:id="10"/>
    <w:p w14:paraId="3195A9F3" w14:textId="77777777" w:rsidR="0045701F" w:rsidRDefault="00EC55CD">
      <w:pPr>
        <w:pStyle w:val="TOC1"/>
        <w:rPr>
          <w:rFonts w:asciiTheme="minorHAnsi" w:eastAsiaTheme="minorEastAsia" w:hAnsiTheme="minorHAnsi" w:cstheme="minorBidi"/>
          <w:caps w:val="0"/>
          <w:noProof/>
        </w:rPr>
      </w:pPr>
      <w:r>
        <w:rPr>
          <w:rFonts w:ascii="Times New Roman" w:hAnsi="Times New Roman" w:cs="Calibri"/>
          <w:b/>
          <w:bCs/>
          <w:sz w:val="24"/>
          <w:szCs w:val="24"/>
        </w:rPr>
        <w:fldChar w:fldCharType="begin"/>
      </w:r>
      <w:r w:rsidR="00FD03BB">
        <w:rPr>
          <w:rFonts w:ascii="Times New Roman" w:hAnsi="Times New Roman" w:cs="Calibri"/>
          <w:b/>
          <w:bCs/>
          <w:sz w:val="24"/>
          <w:szCs w:val="24"/>
        </w:rPr>
        <w:instrText xml:space="preserve"> TOC \o "1-1" \h \z \t "Heading 2,2,Heading 3,3" </w:instrText>
      </w:r>
      <w:r>
        <w:rPr>
          <w:rFonts w:ascii="Times New Roman" w:hAnsi="Times New Roman" w:cs="Calibri"/>
          <w:b/>
          <w:bCs/>
          <w:sz w:val="24"/>
          <w:szCs w:val="24"/>
        </w:rPr>
        <w:fldChar w:fldCharType="separate"/>
      </w:r>
      <w:hyperlink w:anchor="_Toc451851965" w:history="1">
        <w:r w:rsidR="0045701F" w:rsidRPr="00E817BB">
          <w:rPr>
            <w:rStyle w:val="Hyperlink"/>
            <w:noProof/>
          </w:rPr>
          <w:t>1.</w:t>
        </w:r>
        <w:r w:rsidR="0045701F">
          <w:rPr>
            <w:rFonts w:asciiTheme="minorHAnsi" w:eastAsiaTheme="minorEastAsia" w:hAnsiTheme="minorHAnsi" w:cstheme="minorBidi"/>
            <w:caps w:val="0"/>
            <w:noProof/>
          </w:rPr>
          <w:tab/>
        </w:r>
        <w:r w:rsidR="0045701F" w:rsidRPr="00E817BB">
          <w:rPr>
            <w:rStyle w:val="Hyperlink"/>
            <w:noProof/>
          </w:rPr>
          <w:t>Introduction</w:t>
        </w:r>
        <w:r w:rsidR="0045701F">
          <w:rPr>
            <w:noProof/>
            <w:webHidden/>
          </w:rPr>
          <w:tab/>
        </w:r>
        <w:r w:rsidR="0045701F">
          <w:rPr>
            <w:noProof/>
            <w:webHidden/>
          </w:rPr>
          <w:fldChar w:fldCharType="begin"/>
        </w:r>
        <w:r w:rsidR="0045701F">
          <w:rPr>
            <w:noProof/>
            <w:webHidden/>
          </w:rPr>
          <w:instrText xml:space="preserve"> PAGEREF _Toc451851965 \h </w:instrText>
        </w:r>
        <w:r w:rsidR="0045701F">
          <w:rPr>
            <w:noProof/>
            <w:webHidden/>
          </w:rPr>
        </w:r>
        <w:r w:rsidR="0045701F">
          <w:rPr>
            <w:noProof/>
            <w:webHidden/>
          </w:rPr>
          <w:fldChar w:fldCharType="separate"/>
        </w:r>
        <w:r w:rsidR="0045701F">
          <w:rPr>
            <w:noProof/>
            <w:webHidden/>
          </w:rPr>
          <w:t>5</w:t>
        </w:r>
        <w:r w:rsidR="0045701F">
          <w:rPr>
            <w:noProof/>
            <w:webHidden/>
          </w:rPr>
          <w:fldChar w:fldCharType="end"/>
        </w:r>
      </w:hyperlink>
    </w:p>
    <w:p w14:paraId="55A5B015" w14:textId="77777777" w:rsidR="0045701F" w:rsidRDefault="0045701F">
      <w:pPr>
        <w:pStyle w:val="TOC2"/>
        <w:rPr>
          <w:rFonts w:asciiTheme="minorHAnsi" w:eastAsiaTheme="minorEastAsia" w:hAnsiTheme="minorHAnsi" w:cstheme="minorBidi"/>
          <w:noProof/>
        </w:rPr>
      </w:pPr>
      <w:hyperlink w:anchor="_Toc451851966" w:history="1">
        <w:r w:rsidRPr="00E817BB">
          <w:rPr>
            <w:rStyle w:val="Hyperlink"/>
            <w:noProof/>
          </w:rPr>
          <w:t>1.</w:t>
        </w:r>
        <w:r>
          <w:rPr>
            <w:rFonts w:asciiTheme="minorHAnsi" w:eastAsiaTheme="minorEastAsia" w:hAnsiTheme="minorHAnsi" w:cstheme="minorBidi"/>
            <w:noProof/>
          </w:rPr>
          <w:tab/>
        </w:r>
        <w:r w:rsidRPr="00E817BB">
          <w:rPr>
            <w:rStyle w:val="Hyperlink"/>
            <w:noProof/>
          </w:rPr>
          <w:t>Version Updates</w:t>
        </w:r>
        <w:r>
          <w:rPr>
            <w:noProof/>
            <w:webHidden/>
          </w:rPr>
          <w:tab/>
        </w:r>
        <w:r>
          <w:rPr>
            <w:noProof/>
            <w:webHidden/>
          </w:rPr>
          <w:fldChar w:fldCharType="begin"/>
        </w:r>
        <w:r>
          <w:rPr>
            <w:noProof/>
            <w:webHidden/>
          </w:rPr>
          <w:instrText xml:space="preserve"> PAGEREF _Toc451851966 \h </w:instrText>
        </w:r>
        <w:r>
          <w:rPr>
            <w:noProof/>
            <w:webHidden/>
          </w:rPr>
        </w:r>
        <w:r>
          <w:rPr>
            <w:noProof/>
            <w:webHidden/>
          </w:rPr>
          <w:fldChar w:fldCharType="separate"/>
        </w:r>
        <w:r>
          <w:rPr>
            <w:noProof/>
            <w:webHidden/>
          </w:rPr>
          <w:t>5</w:t>
        </w:r>
        <w:r>
          <w:rPr>
            <w:noProof/>
            <w:webHidden/>
          </w:rPr>
          <w:fldChar w:fldCharType="end"/>
        </w:r>
      </w:hyperlink>
    </w:p>
    <w:p w14:paraId="5061098B" w14:textId="77777777" w:rsidR="0045701F" w:rsidRDefault="0045701F">
      <w:pPr>
        <w:pStyle w:val="TOC1"/>
        <w:rPr>
          <w:rFonts w:asciiTheme="minorHAnsi" w:eastAsiaTheme="minorEastAsia" w:hAnsiTheme="minorHAnsi" w:cstheme="minorBidi"/>
          <w:caps w:val="0"/>
          <w:noProof/>
        </w:rPr>
      </w:pPr>
      <w:hyperlink w:anchor="_Toc451851967" w:history="1">
        <w:r w:rsidRPr="00E817BB">
          <w:rPr>
            <w:rStyle w:val="Hyperlink"/>
            <w:noProof/>
          </w:rPr>
          <w:t>2.</w:t>
        </w:r>
        <w:r>
          <w:rPr>
            <w:rFonts w:asciiTheme="minorHAnsi" w:eastAsiaTheme="minorEastAsia" w:hAnsiTheme="minorHAnsi" w:cstheme="minorBidi"/>
            <w:caps w:val="0"/>
            <w:noProof/>
          </w:rPr>
          <w:tab/>
        </w:r>
        <w:r w:rsidRPr="00E817BB">
          <w:rPr>
            <w:rStyle w:val="Hyperlink"/>
            <w:noProof/>
          </w:rPr>
          <w:t>Data Validation</w:t>
        </w:r>
        <w:r>
          <w:rPr>
            <w:noProof/>
            <w:webHidden/>
          </w:rPr>
          <w:tab/>
        </w:r>
        <w:r>
          <w:rPr>
            <w:noProof/>
            <w:webHidden/>
          </w:rPr>
          <w:fldChar w:fldCharType="begin"/>
        </w:r>
        <w:r>
          <w:rPr>
            <w:noProof/>
            <w:webHidden/>
          </w:rPr>
          <w:instrText xml:space="preserve"> PAGEREF _Toc451851967 \h </w:instrText>
        </w:r>
        <w:r>
          <w:rPr>
            <w:noProof/>
            <w:webHidden/>
          </w:rPr>
        </w:r>
        <w:r>
          <w:rPr>
            <w:noProof/>
            <w:webHidden/>
          </w:rPr>
          <w:fldChar w:fldCharType="separate"/>
        </w:r>
        <w:r>
          <w:rPr>
            <w:noProof/>
            <w:webHidden/>
          </w:rPr>
          <w:t>5</w:t>
        </w:r>
        <w:r>
          <w:rPr>
            <w:noProof/>
            <w:webHidden/>
          </w:rPr>
          <w:fldChar w:fldCharType="end"/>
        </w:r>
      </w:hyperlink>
    </w:p>
    <w:p w14:paraId="35B7F343" w14:textId="77777777" w:rsidR="0045701F" w:rsidRDefault="0045701F">
      <w:pPr>
        <w:pStyle w:val="TOC2"/>
        <w:rPr>
          <w:rFonts w:asciiTheme="minorHAnsi" w:eastAsiaTheme="minorEastAsia" w:hAnsiTheme="minorHAnsi" w:cstheme="minorBidi"/>
          <w:noProof/>
        </w:rPr>
      </w:pPr>
      <w:hyperlink w:anchor="_Toc451851968" w:history="1">
        <w:r w:rsidRPr="00E817BB">
          <w:rPr>
            <w:rStyle w:val="Hyperlink"/>
            <w:noProof/>
          </w:rPr>
          <w:t>1.</w:t>
        </w:r>
        <w:r>
          <w:rPr>
            <w:rFonts w:asciiTheme="minorHAnsi" w:eastAsiaTheme="minorEastAsia" w:hAnsiTheme="minorHAnsi" w:cstheme="minorBidi"/>
            <w:noProof/>
          </w:rPr>
          <w:tab/>
        </w:r>
        <w:r w:rsidRPr="00E817BB">
          <w:rPr>
            <w:rStyle w:val="Hyperlink"/>
            <w:noProof/>
          </w:rPr>
          <w:t>Household and Demographic Validation</w:t>
        </w:r>
        <w:r>
          <w:rPr>
            <w:noProof/>
            <w:webHidden/>
          </w:rPr>
          <w:tab/>
        </w:r>
        <w:r>
          <w:rPr>
            <w:noProof/>
            <w:webHidden/>
          </w:rPr>
          <w:fldChar w:fldCharType="begin"/>
        </w:r>
        <w:r>
          <w:rPr>
            <w:noProof/>
            <w:webHidden/>
          </w:rPr>
          <w:instrText xml:space="preserve"> PAGEREF _Toc451851968 \h </w:instrText>
        </w:r>
        <w:r>
          <w:rPr>
            <w:noProof/>
            <w:webHidden/>
          </w:rPr>
        </w:r>
        <w:r>
          <w:rPr>
            <w:noProof/>
            <w:webHidden/>
          </w:rPr>
          <w:fldChar w:fldCharType="separate"/>
        </w:r>
        <w:r>
          <w:rPr>
            <w:noProof/>
            <w:webHidden/>
          </w:rPr>
          <w:t>5</w:t>
        </w:r>
        <w:r>
          <w:rPr>
            <w:noProof/>
            <w:webHidden/>
          </w:rPr>
          <w:fldChar w:fldCharType="end"/>
        </w:r>
      </w:hyperlink>
    </w:p>
    <w:p w14:paraId="6CFC1C0A" w14:textId="77777777" w:rsidR="0045701F" w:rsidRDefault="0045701F">
      <w:pPr>
        <w:pStyle w:val="TOC2"/>
        <w:rPr>
          <w:rFonts w:asciiTheme="minorHAnsi" w:eastAsiaTheme="minorEastAsia" w:hAnsiTheme="minorHAnsi" w:cstheme="minorBidi"/>
          <w:noProof/>
        </w:rPr>
      </w:pPr>
      <w:hyperlink w:anchor="_Toc451851969" w:history="1">
        <w:r w:rsidRPr="00E817BB">
          <w:rPr>
            <w:rStyle w:val="Hyperlink"/>
            <w:noProof/>
          </w:rPr>
          <w:t>2.</w:t>
        </w:r>
        <w:r>
          <w:rPr>
            <w:rFonts w:asciiTheme="minorHAnsi" w:eastAsiaTheme="minorEastAsia" w:hAnsiTheme="minorHAnsi" w:cstheme="minorBidi"/>
            <w:noProof/>
          </w:rPr>
          <w:tab/>
        </w:r>
        <w:r w:rsidRPr="00E817BB">
          <w:rPr>
            <w:rStyle w:val="Hyperlink"/>
            <w:noProof/>
          </w:rPr>
          <w:t>Employment Validation</w:t>
        </w:r>
        <w:r>
          <w:rPr>
            <w:noProof/>
            <w:webHidden/>
          </w:rPr>
          <w:tab/>
        </w:r>
        <w:r>
          <w:rPr>
            <w:noProof/>
            <w:webHidden/>
          </w:rPr>
          <w:fldChar w:fldCharType="begin"/>
        </w:r>
        <w:r>
          <w:rPr>
            <w:noProof/>
            <w:webHidden/>
          </w:rPr>
          <w:instrText xml:space="preserve"> PAGEREF _Toc451851969 \h </w:instrText>
        </w:r>
        <w:r>
          <w:rPr>
            <w:noProof/>
            <w:webHidden/>
          </w:rPr>
        </w:r>
        <w:r>
          <w:rPr>
            <w:noProof/>
            <w:webHidden/>
          </w:rPr>
          <w:fldChar w:fldCharType="separate"/>
        </w:r>
        <w:r>
          <w:rPr>
            <w:noProof/>
            <w:webHidden/>
          </w:rPr>
          <w:t>5</w:t>
        </w:r>
        <w:r>
          <w:rPr>
            <w:noProof/>
            <w:webHidden/>
          </w:rPr>
          <w:fldChar w:fldCharType="end"/>
        </w:r>
      </w:hyperlink>
    </w:p>
    <w:p w14:paraId="1ECCAF82" w14:textId="77777777" w:rsidR="0045701F" w:rsidRDefault="0045701F">
      <w:pPr>
        <w:pStyle w:val="TOC2"/>
        <w:rPr>
          <w:rFonts w:asciiTheme="minorHAnsi" w:eastAsiaTheme="minorEastAsia" w:hAnsiTheme="minorHAnsi" w:cstheme="minorBidi"/>
          <w:noProof/>
        </w:rPr>
      </w:pPr>
      <w:hyperlink w:anchor="_Toc451851970" w:history="1">
        <w:r w:rsidRPr="00E817BB">
          <w:rPr>
            <w:rStyle w:val="Hyperlink"/>
            <w:noProof/>
          </w:rPr>
          <w:t>3.</w:t>
        </w:r>
        <w:r>
          <w:rPr>
            <w:rFonts w:asciiTheme="minorHAnsi" w:eastAsiaTheme="minorEastAsia" w:hAnsiTheme="minorHAnsi" w:cstheme="minorBidi"/>
            <w:noProof/>
          </w:rPr>
          <w:tab/>
        </w:r>
        <w:r w:rsidRPr="00E817BB">
          <w:rPr>
            <w:rStyle w:val="Hyperlink"/>
            <w:noProof/>
          </w:rPr>
          <w:t>Network Validation</w:t>
        </w:r>
        <w:r>
          <w:rPr>
            <w:noProof/>
            <w:webHidden/>
          </w:rPr>
          <w:tab/>
        </w:r>
        <w:r>
          <w:rPr>
            <w:noProof/>
            <w:webHidden/>
          </w:rPr>
          <w:fldChar w:fldCharType="begin"/>
        </w:r>
        <w:r>
          <w:rPr>
            <w:noProof/>
            <w:webHidden/>
          </w:rPr>
          <w:instrText xml:space="preserve"> PAGEREF _Toc451851970 \h </w:instrText>
        </w:r>
        <w:r>
          <w:rPr>
            <w:noProof/>
            <w:webHidden/>
          </w:rPr>
        </w:r>
        <w:r>
          <w:rPr>
            <w:noProof/>
            <w:webHidden/>
          </w:rPr>
          <w:fldChar w:fldCharType="separate"/>
        </w:r>
        <w:r>
          <w:rPr>
            <w:noProof/>
            <w:webHidden/>
          </w:rPr>
          <w:t>5</w:t>
        </w:r>
        <w:r>
          <w:rPr>
            <w:noProof/>
            <w:webHidden/>
          </w:rPr>
          <w:fldChar w:fldCharType="end"/>
        </w:r>
      </w:hyperlink>
    </w:p>
    <w:p w14:paraId="2D75DC14" w14:textId="77777777" w:rsidR="0045701F" w:rsidRDefault="0045701F">
      <w:pPr>
        <w:pStyle w:val="TOC1"/>
        <w:rPr>
          <w:rFonts w:asciiTheme="minorHAnsi" w:eastAsiaTheme="minorEastAsia" w:hAnsiTheme="minorHAnsi" w:cstheme="minorBidi"/>
          <w:caps w:val="0"/>
          <w:noProof/>
        </w:rPr>
      </w:pPr>
      <w:hyperlink w:anchor="_Toc451851971" w:history="1">
        <w:r w:rsidRPr="00E817BB">
          <w:rPr>
            <w:rStyle w:val="Hyperlink"/>
            <w:noProof/>
          </w:rPr>
          <w:t>3.</w:t>
        </w:r>
        <w:r>
          <w:rPr>
            <w:rFonts w:asciiTheme="minorHAnsi" w:eastAsiaTheme="minorEastAsia" w:hAnsiTheme="minorHAnsi" w:cstheme="minorBidi"/>
            <w:caps w:val="0"/>
            <w:noProof/>
          </w:rPr>
          <w:tab/>
        </w:r>
        <w:r w:rsidRPr="00E817BB">
          <w:rPr>
            <w:rStyle w:val="Hyperlink"/>
            <w:noProof/>
          </w:rPr>
          <w:t>Trip Generation</w:t>
        </w:r>
        <w:r>
          <w:rPr>
            <w:noProof/>
            <w:webHidden/>
          </w:rPr>
          <w:tab/>
        </w:r>
        <w:r>
          <w:rPr>
            <w:noProof/>
            <w:webHidden/>
          </w:rPr>
          <w:fldChar w:fldCharType="begin"/>
        </w:r>
        <w:r>
          <w:rPr>
            <w:noProof/>
            <w:webHidden/>
          </w:rPr>
          <w:instrText xml:space="preserve"> PAGEREF _Toc451851971 \h </w:instrText>
        </w:r>
        <w:r>
          <w:rPr>
            <w:noProof/>
            <w:webHidden/>
          </w:rPr>
        </w:r>
        <w:r>
          <w:rPr>
            <w:noProof/>
            <w:webHidden/>
          </w:rPr>
          <w:fldChar w:fldCharType="separate"/>
        </w:r>
        <w:r>
          <w:rPr>
            <w:noProof/>
            <w:webHidden/>
          </w:rPr>
          <w:t>5</w:t>
        </w:r>
        <w:r>
          <w:rPr>
            <w:noProof/>
            <w:webHidden/>
          </w:rPr>
          <w:fldChar w:fldCharType="end"/>
        </w:r>
      </w:hyperlink>
    </w:p>
    <w:p w14:paraId="1D88BA8B" w14:textId="77777777" w:rsidR="0045701F" w:rsidRDefault="0045701F">
      <w:pPr>
        <w:pStyle w:val="TOC2"/>
        <w:rPr>
          <w:rFonts w:asciiTheme="minorHAnsi" w:eastAsiaTheme="minorEastAsia" w:hAnsiTheme="minorHAnsi" w:cstheme="minorBidi"/>
          <w:noProof/>
        </w:rPr>
      </w:pPr>
      <w:hyperlink w:anchor="_Toc451851972" w:history="1">
        <w:r w:rsidRPr="00E817BB">
          <w:rPr>
            <w:rStyle w:val="Hyperlink"/>
            <w:noProof/>
          </w:rPr>
          <w:t>1.</w:t>
        </w:r>
        <w:r>
          <w:rPr>
            <w:rFonts w:asciiTheme="minorHAnsi" w:eastAsiaTheme="minorEastAsia" w:hAnsiTheme="minorHAnsi" w:cstheme="minorBidi"/>
            <w:noProof/>
          </w:rPr>
          <w:tab/>
        </w:r>
        <w:r w:rsidRPr="00E817BB">
          <w:rPr>
            <w:rStyle w:val="Hyperlink"/>
            <w:noProof/>
          </w:rPr>
          <w:t>Trip Purpose Comparison</w:t>
        </w:r>
        <w:r>
          <w:rPr>
            <w:noProof/>
            <w:webHidden/>
          </w:rPr>
          <w:tab/>
        </w:r>
        <w:r>
          <w:rPr>
            <w:noProof/>
            <w:webHidden/>
          </w:rPr>
          <w:fldChar w:fldCharType="begin"/>
        </w:r>
        <w:r>
          <w:rPr>
            <w:noProof/>
            <w:webHidden/>
          </w:rPr>
          <w:instrText xml:space="preserve"> PAGEREF _Toc451851972 \h </w:instrText>
        </w:r>
        <w:r>
          <w:rPr>
            <w:noProof/>
            <w:webHidden/>
          </w:rPr>
        </w:r>
        <w:r>
          <w:rPr>
            <w:noProof/>
            <w:webHidden/>
          </w:rPr>
          <w:fldChar w:fldCharType="separate"/>
        </w:r>
        <w:r>
          <w:rPr>
            <w:noProof/>
            <w:webHidden/>
          </w:rPr>
          <w:t>5</w:t>
        </w:r>
        <w:r>
          <w:rPr>
            <w:noProof/>
            <w:webHidden/>
          </w:rPr>
          <w:fldChar w:fldCharType="end"/>
        </w:r>
      </w:hyperlink>
    </w:p>
    <w:p w14:paraId="216920B8" w14:textId="77777777" w:rsidR="0045701F" w:rsidRDefault="0045701F">
      <w:pPr>
        <w:pStyle w:val="TOC2"/>
        <w:rPr>
          <w:rFonts w:asciiTheme="minorHAnsi" w:eastAsiaTheme="minorEastAsia" w:hAnsiTheme="minorHAnsi" w:cstheme="minorBidi"/>
          <w:noProof/>
        </w:rPr>
      </w:pPr>
      <w:hyperlink w:anchor="_Toc451851973" w:history="1">
        <w:r w:rsidRPr="00E817BB">
          <w:rPr>
            <w:rStyle w:val="Hyperlink"/>
            <w:noProof/>
          </w:rPr>
          <w:t>2.</w:t>
        </w:r>
        <w:r>
          <w:rPr>
            <w:rFonts w:asciiTheme="minorHAnsi" w:eastAsiaTheme="minorEastAsia" w:hAnsiTheme="minorHAnsi" w:cstheme="minorBidi"/>
            <w:noProof/>
          </w:rPr>
          <w:tab/>
        </w:r>
        <w:r w:rsidRPr="00E817BB">
          <w:rPr>
            <w:rStyle w:val="Hyperlink"/>
            <w:noProof/>
          </w:rPr>
          <w:t>Rate Comparisons</w:t>
        </w:r>
        <w:r>
          <w:rPr>
            <w:noProof/>
            <w:webHidden/>
          </w:rPr>
          <w:tab/>
        </w:r>
        <w:r>
          <w:rPr>
            <w:noProof/>
            <w:webHidden/>
          </w:rPr>
          <w:fldChar w:fldCharType="begin"/>
        </w:r>
        <w:r>
          <w:rPr>
            <w:noProof/>
            <w:webHidden/>
          </w:rPr>
          <w:instrText xml:space="preserve"> PAGEREF _Toc451851973 \h </w:instrText>
        </w:r>
        <w:r>
          <w:rPr>
            <w:noProof/>
            <w:webHidden/>
          </w:rPr>
        </w:r>
        <w:r>
          <w:rPr>
            <w:noProof/>
            <w:webHidden/>
          </w:rPr>
          <w:fldChar w:fldCharType="separate"/>
        </w:r>
        <w:r>
          <w:rPr>
            <w:noProof/>
            <w:webHidden/>
          </w:rPr>
          <w:t>6</w:t>
        </w:r>
        <w:r>
          <w:rPr>
            <w:noProof/>
            <w:webHidden/>
          </w:rPr>
          <w:fldChar w:fldCharType="end"/>
        </w:r>
      </w:hyperlink>
    </w:p>
    <w:p w14:paraId="5918EB7D" w14:textId="77777777" w:rsidR="0045701F" w:rsidRDefault="0045701F">
      <w:pPr>
        <w:pStyle w:val="TOC2"/>
        <w:rPr>
          <w:rFonts w:asciiTheme="minorHAnsi" w:eastAsiaTheme="minorEastAsia" w:hAnsiTheme="minorHAnsi" w:cstheme="minorBidi"/>
          <w:noProof/>
        </w:rPr>
      </w:pPr>
      <w:hyperlink w:anchor="_Toc451851974" w:history="1">
        <w:r w:rsidRPr="00E817BB">
          <w:rPr>
            <w:rStyle w:val="Hyperlink"/>
            <w:noProof/>
          </w:rPr>
          <w:t>3.</w:t>
        </w:r>
        <w:r>
          <w:rPr>
            <w:rFonts w:asciiTheme="minorHAnsi" w:eastAsiaTheme="minorEastAsia" w:hAnsiTheme="minorHAnsi" w:cstheme="minorBidi"/>
            <w:noProof/>
          </w:rPr>
          <w:tab/>
        </w:r>
        <w:r w:rsidRPr="00E817BB">
          <w:rPr>
            <w:rStyle w:val="Hyperlink"/>
            <w:noProof/>
          </w:rPr>
          <w:t>Balance of P’s to A’s</w:t>
        </w:r>
        <w:r>
          <w:rPr>
            <w:noProof/>
            <w:webHidden/>
          </w:rPr>
          <w:tab/>
        </w:r>
        <w:r>
          <w:rPr>
            <w:noProof/>
            <w:webHidden/>
          </w:rPr>
          <w:fldChar w:fldCharType="begin"/>
        </w:r>
        <w:r>
          <w:rPr>
            <w:noProof/>
            <w:webHidden/>
          </w:rPr>
          <w:instrText xml:space="preserve"> PAGEREF _Toc451851974 \h </w:instrText>
        </w:r>
        <w:r>
          <w:rPr>
            <w:noProof/>
            <w:webHidden/>
          </w:rPr>
        </w:r>
        <w:r>
          <w:rPr>
            <w:noProof/>
            <w:webHidden/>
          </w:rPr>
          <w:fldChar w:fldCharType="separate"/>
        </w:r>
        <w:r>
          <w:rPr>
            <w:noProof/>
            <w:webHidden/>
          </w:rPr>
          <w:t>6</w:t>
        </w:r>
        <w:r>
          <w:rPr>
            <w:noProof/>
            <w:webHidden/>
          </w:rPr>
          <w:fldChar w:fldCharType="end"/>
        </w:r>
      </w:hyperlink>
    </w:p>
    <w:p w14:paraId="2C0F008A" w14:textId="77777777" w:rsidR="0045701F" w:rsidRDefault="0045701F">
      <w:pPr>
        <w:pStyle w:val="TOC1"/>
        <w:rPr>
          <w:rFonts w:asciiTheme="minorHAnsi" w:eastAsiaTheme="minorEastAsia" w:hAnsiTheme="minorHAnsi" w:cstheme="minorBidi"/>
          <w:caps w:val="0"/>
          <w:noProof/>
        </w:rPr>
      </w:pPr>
      <w:hyperlink w:anchor="_Toc451851975" w:history="1">
        <w:r w:rsidRPr="00E817BB">
          <w:rPr>
            <w:rStyle w:val="Hyperlink"/>
            <w:noProof/>
          </w:rPr>
          <w:t>4.</w:t>
        </w:r>
        <w:r>
          <w:rPr>
            <w:rFonts w:asciiTheme="minorHAnsi" w:eastAsiaTheme="minorEastAsia" w:hAnsiTheme="minorHAnsi" w:cstheme="minorBidi"/>
            <w:caps w:val="0"/>
            <w:noProof/>
          </w:rPr>
          <w:tab/>
        </w:r>
        <w:r w:rsidRPr="00E817BB">
          <w:rPr>
            <w:rStyle w:val="Hyperlink"/>
            <w:noProof/>
          </w:rPr>
          <w:t>Trip Distribution</w:t>
        </w:r>
        <w:r>
          <w:rPr>
            <w:noProof/>
            <w:webHidden/>
          </w:rPr>
          <w:tab/>
        </w:r>
        <w:r>
          <w:rPr>
            <w:noProof/>
            <w:webHidden/>
          </w:rPr>
          <w:fldChar w:fldCharType="begin"/>
        </w:r>
        <w:r>
          <w:rPr>
            <w:noProof/>
            <w:webHidden/>
          </w:rPr>
          <w:instrText xml:space="preserve"> PAGEREF _Toc451851975 \h </w:instrText>
        </w:r>
        <w:r>
          <w:rPr>
            <w:noProof/>
            <w:webHidden/>
          </w:rPr>
        </w:r>
        <w:r>
          <w:rPr>
            <w:noProof/>
            <w:webHidden/>
          </w:rPr>
          <w:fldChar w:fldCharType="separate"/>
        </w:r>
        <w:r>
          <w:rPr>
            <w:noProof/>
            <w:webHidden/>
          </w:rPr>
          <w:t>6</w:t>
        </w:r>
        <w:r>
          <w:rPr>
            <w:noProof/>
            <w:webHidden/>
          </w:rPr>
          <w:fldChar w:fldCharType="end"/>
        </w:r>
      </w:hyperlink>
    </w:p>
    <w:p w14:paraId="569477B6" w14:textId="77777777" w:rsidR="0045701F" w:rsidRDefault="0045701F">
      <w:pPr>
        <w:pStyle w:val="TOC1"/>
        <w:rPr>
          <w:rFonts w:asciiTheme="minorHAnsi" w:eastAsiaTheme="minorEastAsia" w:hAnsiTheme="minorHAnsi" w:cstheme="minorBidi"/>
          <w:caps w:val="0"/>
          <w:noProof/>
        </w:rPr>
      </w:pPr>
      <w:hyperlink w:anchor="_Toc451851976" w:history="1">
        <w:r w:rsidRPr="00E817BB">
          <w:rPr>
            <w:rStyle w:val="Hyperlink"/>
            <w:noProof/>
          </w:rPr>
          <w:t>5.</w:t>
        </w:r>
        <w:r>
          <w:rPr>
            <w:rFonts w:asciiTheme="minorHAnsi" w:eastAsiaTheme="minorEastAsia" w:hAnsiTheme="minorHAnsi" w:cstheme="minorBidi"/>
            <w:caps w:val="0"/>
            <w:noProof/>
          </w:rPr>
          <w:tab/>
        </w:r>
        <w:r w:rsidRPr="00E817BB">
          <w:rPr>
            <w:rStyle w:val="Hyperlink"/>
            <w:noProof/>
          </w:rPr>
          <w:t>Mode choice</w:t>
        </w:r>
        <w:r>
          <w:rPr>
            <w:noProof/>
            <w:webHidden/>
          </w:rPr>
          <w:tab/>
        </w:r>
        <w:r>
          <w:rPr>
            <w:noProof/>
            <w:webHidden/>
          </w:rPr>
          <w:fldChar w:fldCharType="begin"/>
        </w:r>
        <w:r>
          <w:rPr>
            <w:noProof/>
            <w:webHidden/>
          </w:rPr>
          <w:instrText xml:space="preserve"> PAGEREF _Toc451851976 \h </w:instrText>
        </w:r>
        <w:r>
          <w:rPr>
            <w:noProof/>
            <w:webHidden/>
          </w:rPr>
        </w:r>
        <w:r>
          <w:rPr>
            <w:noProof/>
            <w:webHidden/>
          </w:rPr>
          <w:fldChar w:fldCharType="separate"/>
        </w:r>
        <w:r>
          <w:rPr>
            <w:noProof/>
            <w:webHidden/>
          </w:rPr>
          <w:t>6</w:t>
        </w:r>
        <w:r>
          <w:rPr>
            <w:noProof/>
            <w:webHidden/>
          </w:rPr>
          <w:fldChar w:fldCharType="end"/>
        </w:r>
      </w:hyperlink>
    </w:p>
    <w:p w14:paraId="18C16932" w14:textId="77777777" w:rsidR="0045701F" w:rsidRDefault="0045701F">
      <w:pPr>
        <w:pStyle w:val="TOC1"/>
        <w:rPr>
          <w:rFonts w:asciiTheme="minorHAnsi" w:eastAsiaTheme="minorEastAsia" w:hAnsiTheme="minorHAnsi" w:cstheme="minorBidi"/>
          <w:caps w:val="0"/>
          <w:noProof/>
        </w:rPr>
      </w:pPr>
      <w:hyperlink w:anchor="_Toc451851977" w:history="1">
        <w:r w:rsidRPr="00E817BB">
          <w:rPr>
            <w:rStyle w:val="Hyperlink"/>
            <w:noProof/>
          </w:rPr>
          <w:t>6.</w:t>
        </w:r>
        <w:r>
          <w:rPr>
            <w:rFonts w:asciiTheme="minorHAnsi" w:eastAsiaTheme="minorEastAsia" w:hAnsiTheme="minorHAnsi" w:cstheme="minorBidi"/>
            <w:caps w:val="0"/>
            <w:noProof/>
          </w:rPr>
          <w:tab/>
        </w:r>
        <w:r w:rsidRPr="00E817BB">
          <w:rPr>
            <w:rStyle w:val="Hyperlink"/>
            <w:noProof/>
          </w:rPr>
          <w:t>Highway Assignment</w:t>
        </w:r>
        <w:r>
          <w:rPr>
            <w:noProof/>
            <w:webHidden/>
          </w:rPr>
          <w:tab/>
        </w:r>
        <w:r>
          <w:rPr>
            <w:noProof/>
            <w:webHidden/>
          </w:rPr>
          <w:fldChar w:fldCharType="begin"/>
        </w:r>
        <w:r>
          <w:rPr>
            <w:noProof/>
            <w:webHidden/>
          </w:rPr>
          <w:instrText xml:space="preserve"> PAGEREF _Toc451851977 \h </w:instrText>
        </w:r>
        <w:r>
          <w:rPr>
            <w:noProof/>
            <w:webHidden/>
          </w:rPr>
        </w:r>
        <w:r>
          <w:rPr>
            <w:noProof/>
            <w:webHidden/>
          </w:rPr>
          <w:fldChar w:fldCharType="separate"/>
        </w:r>
        <w:r>
          <w:rPr>
            <w:noProof/>
            <w:webHidden/>
          </w:rPr>
          <w:t>7</w:t>
        </w:r>
        <w:r>
          <w:rPr>
            <w:noProof/>
            <w:webHidden/>
          </w:rPr>
          <w:fldChar w:fldCharType="end"/>
        </w:r>
      </w:hyperlink>
    </w:p>
    <w:p w14:paraId="4EED621A" w14:textId="77777777" w:rsidR="0045701F" w:rsidRDefault="0045701F">
      <w:pPr>
        <w:pStyle w:val="TOC2"/>
        <w:rPr>
          <w:rFonts w:asciiTheme="minorHAnsi" w:eastAsiaTheme="minorEastAsia" w:hAnsiTheme="minorHAnsi" w:cstheme="minorBidi"/>
          <w:noProof/>
        </w:rPr>
      </w:pPr>
      <w:hyperlink w:anchor="_Toc451851978" w:history="1">
        <w:r w:rsidRPr="00E817BB">
          <w:rPr>
            <w:rStyle w:val="Hyperlink"/>
            <w:noProof/>
          </w:rPr>
          <w:t>1.</w:t>
        </w:r>
        <w:r>
          <w:rPr>
            <w:rFonts w:asciiTheme="minorHAnsi" w:eastAsiaTheme="minorEastAsia" w:hAnsiTheme="minorHAnsi" w:cstheme="minorBidi"/>
            <w:noProof/>
          </w:rPr>
          <w:tab/>
        </w:r>
        <w:r w:rsidRPr="00E817BB">
          <w:rPr>
            <w:rStyle w:val="Hyperlink"/>
            <w:noProof/>
          </w:rPr>
          <w:t>Comparison of observed and estimated count volumes</w:t>
        </w:r>
        <w:r>
          <w:rPr>
            <w:noProof/>
            <w:webHidden/>
          </w:rPr>
          <w:tab/>
        </w:r>
        <w:r>
          <w:rPr>
            <w:noProof/>
            <w:webHidden/>
          </w:rPr>
          <w:fldChar w:fldCharType="begin"/>
        </w:r>
        <w:r>
          <w:rPr>
            <w:noProof/>
            <w:webHidden/>
          </w:rPr>
          <w:instrText xml:space="preserve"> PAGEREF _Toc451851978 \h </w:instrText>
        </w:r>
        <w:r>
          <w:rPr>
            <w:noProof/>
            <w:webHidden/>
          </w:rPr>
        </w:r>
        <w:r>
          <w:rPr>
            <w:noProof/>
            <w:webHidden/>
          </w:rPr>
          <w:fldChar w:fldCharType="separate"/>
        </w:r>
        <w:r>
          <w:rPr>
            <w:noProof/>
            <w:webHidden/>
          </w:rPr>
          <w:t>7</w:t>
        </w:r>
        <w:r>
          <w:rPr>
            <w:noProof/>
            <w:webHidden/>
          </w:rPr>
          <w:fldChar w:fldCharType="end"/>
        </w:r>
      </w:hyperlink>
    </w:p>
    <w:p w14:paraId="03D96F78" w14:textId="77777777" w:rsidR="0045701F" w:rsidRDefault="0045701F">
      <w:pPr>
        <w:pStyle w:val="TOC2"/>
        <w:rPr>
          <w:rFonts w:asciiTheme="minorHAnsi" w:eastAsiaTheme="minorEastAsia" w:hAnsiTheme="minorHAnsi" w:cstheme="minorBidi"/>
          <w:noProof/>
        </w:rPr>
      </w:pPr>
      <w:hyperlink w:anchor="_Toc451851979" w:history="1">
        <w:r w:rsidRPr="00E817BB">
          <w:rPr>
            <w:rStyle w:val="Hyperlink"/>
            <w:noProof/>
          </w:rPr>
          <w:t>2.</w:t>
        </w:r>
        <w:r>
          <w:rPr>
            <w:rFonts w:asciiTheme="minorHAnsi" w:eastAsiaTheme="minorEastAsia" w:hAnsiTheme="minorHAnsi" w:cstheme="minorBidi"/>
            <w:noProof/>
          </w:rPr>
          <w:tab/>
        </w:r>
        <w:r w:rsidRPr="00E817BB">
          <w:rPr>
            <w:rStyle w:val="Hyperlink"/>
            <w:noProof/>
          </w:rPr>
          <w:t>% Root Mean Square Error</w:t>
        </w:r>
        <w:r>
          <w:rPr>
            <w:noProof/>
            <w:webHidden/>
          </w:rPr>
          <w:tab/>
        </w:r>
        <w:r>
          <w:rPr>
            <w:noProof/>
            <w:webHidden/>
          </w:rPr>
          <w:fldChar w:fldCharType="begin"/>
        </w:r>
        <w:r>
          <w:rPr>
            <w:noProof/>
            <w:webHidden/>
          </w:rPr>
          <w:instrText xml:space="preserve"> PAGEREF _Toc451851979 \h </w:instrText>
        </w:r>
        <w:r>
          <w:rPr>
            <w:noProof/>
            <w:webHidden/>
          </w:rPr>
        </w:r>
        <w:r>
          <w:rPr>
            <w:noProof/>
            <w:webHidden/>
          </w:rPr>
          <w:fldChar w:fldCharType="separate"/>
        </w:r>
        <w:r>
          <w:rPr>
            <w:noProof/>
            <w:webHidden/>
          </w:rPr>
          <w:t>7</w:t>
        </w:r>
        <w:r>
          <w:rPr>
            <w:noProof/>
            <w:webHidden/>
          </w:rPr>
          <w:fldChar w:fldCharType="end"/>
        </w:r>
      </w:hyperlink>
    </w:p>
    <w:p w14:paraId="4795F0E9" w14:textId="77777777" w:rsidR="0045701F" w:rsidRDefault="0045701F">
      <w:pPr>
        <w:pStyle w:val="TOC2"/>
        <w:rPr>
          <w:rFonts w:asciiTheme="minorHAnsi" w:eastAsiaTheme="minorEastAsia" w:hAnsiTheme="minorHAnsi" w:cstheme="minorBidi"/>
          <w:noProof/>
        </w:rPr>
      </w:pPr>
      <w:hyperlink w:anchor="_Toc451851980" w:history="1">
        <w:r w:rsidRPr="00E817BB">
          <w:rPr>
            <w:rStyle w:val="Hyperlink"/>
            <w:noProof/>
          </w:rPr>
          <w:t>3.</w:t>
        </w:r>
        <w:r>
          <w:rPr>
            <w:rFonts w:asciiTheme="minorHAnsi" w:eastAsiaTheme="minorEastAsia" w:hAnsiTheme="minorHAnsi" w:cstheme="minorBidi"/>
            <w:noProof/>
          </w:rPr>
          <w:tab/>
        </w:r>
        <w:r w:rsidRPr="00E817BB">
          <w:rPr>
            <w:rStyle w:val="Hyperlink"/>
            <w:noProof/>
          </w:rPr>
          <w:t>Visual Validation</w:t>
        </w:r>
        <w:r>
          <w:rPr>
            <w:noProof/>
            <w:webHidden/>
          </w:rPr>
          <w:tab/>
        </w:r>
        <w:r>
          <w:rPr>
            <w:noProof/>
            <w:webHidden/>
          </w:rPr>
          <w:fldChar w:fldCharType="begin"/>
        </w:r>
        <w:r>
          <w:rPr>
            <w:noProof/>
            <w:webHidden/>
          </w:rPr>
          <w:instrText xml:space="preserve"> PAGEREF _Toc451851980 \h </w:instrText>
        </w:r>
        <w:r>
          <w:rPr>
            <w:noProof/>
            <w:webHidden/>
          </w:rPr>
        </w:r>
        <w:r>
          <w:rPr>
            <w:noProof/>
            <w:webHidden/>
          </w:rPr>
          <w:fldChar w:fldCharType="separate"/>
        </w:r>
        <w:r>
          <w:rPr>
            <w:noProof/>
            <w:webHidden/>
          </w:rPr>
          <w:t>7</w:t>
        </w:r>
        <w:r>
          <w:rPr>
            <w:noProof/>
            <w:webHidden/>
          </w:rPr>
          <w:fldChar w:fldCharType="end"/>
        </w:r>
      </w:hyperlink>
    </w:p>
    <w:p w14:paraId="5E47FBD3" w14:textId="77777777" w:rsidR="0045701F" w:rsidRDefault="0045701F">
      <w:pPr>
        <w:pStyle w:val="TOC2"/>
        <w:rPr>
          <w:rFonts w:asciiTheme="minorHAnsi" w:eastAsiaTheme="minorEastAsia" w:hAnsiTheme="minorHAnsi" w:cstheme="minorBidi"/>
          <w:noProof/>
        </w:rPr>
      </w:pPr>
      <w:hyperlink w:anchor="_Toc451851981" w:history="1">
        <w:r w:rsidRPr="00E817BB">
          <w:rPr>
            <w:rStyle w:val="Hyperlink"/>
            <w:noProof/>
          </w:rPr>
          <w:t>4.</w:t>
        </w:r>
        <w:r>
          <w:rPr>
            <w:rFonts w:asciiTheme="minorHAnsi" w:eastAsiaTheme="minorEastAsia" w:hAnsiTheme="minorHAnsi" w:cstheme="minorBidi"/>
            <w:noProof/>
          </w:rPr>
          <w:tab/>
        </w:r>
        <w:r w:rsidRPr="00E817BB">
          <w:rPr>
            <w:rStyle w:val="Hyperlink"/>
            <w:noProof/>
          </w:rPr>
          <w:t>Other Validation</w:t>
        </w:r>
        <w:r>
          <w:rPr>
            <w:noProof/>
            <w:webHidden/>
          </w:rPr>
          <w:tab/>
        </w:r>
        <w:r>
          <w:rPr>
            <w:noProof/>
            <w:webHidden/>
          </w:rPr>
          <w:fldChar w:fldCharType="begin"/>
        </w:r>
        <w:r>
          <w:rPr>
            <w:noProof/>
            <w:webHidden/>
          </w:rPr>
          <w:instrText xml:space="preserve"> PAGEREF _Toc451851981 \h </w:instrText>
        </w:r>
        <w:r>
          <w:rPr>
            <w:noProof/>
            <w:webHidden/>
          </w:rPr>
        </w:r>
        <w:r>
          <w:rPr>
            <w:noProof/>
            <w:webHidden/>
          </w:rPr>
          <w:fldChar w:fldCharType="separate"/>
        </w:r>
        <w:r>
          <w:rPr>
            <w:noProof/>
            <w:webHidden/>
          </w:rPr>
          <w:t>8</w:t>
        </w:r>
        <w:r>
          <w:rPr>
            <w:noProof/>
            <w:webHidden/>
          </w:rPr>
          <w:fldChar w:fldCharType="end"/>
        </w:r>
      </w:hyperlink>
    </w:p>
    <w:p w14:paraId="1C824931" w14:textId="77777777" w:rsidR="00FD03BB" w:rsidRDefault="00EC55CD" w:rsidP="0037014D">
      <w:pPr>
        <w:spacing w:beforeLines="60" w:before="144"/>
        <w:rPr>
          <w:rFonts w:ascii="Times New Roman" w:hAnsi="Times New Roman"/>
          <w:b/>
          <w:bCs/>
          <w:sz w:val="23"/>
          <w:szCs w:val="23"/>
        </w:rPr>
      </w:pPr>
      <w:r>
        <w:rPr>
          <w:rFonts w:ascii="Times New Roman" w:hAnsi="Times New Roman" w:cs="Calibri"/>
          <w:b/>
          <w:bCs/>
          <w:caps/>
          <w:sz w:val="24"/>
          <w:szCs w:val="24"/>
        </w:rPr>
        <w:fldChar w:fldCharType="end"/>
      </w:r>
    </w:p>
    <w:p w14:paraId="1B1E748B" w14:textId="77777777" w:rsidR="00FD03BB" w:rsidRPr="005A373C" w:rsidRDefault="00FD03BB" w:rsidP="00F93A8A">
      <w:pPr>
        <w:pStyle w:val="TOCHeading"/>
      </w:pPr>
      <w:r>
        <w:rPr>
          <w:sz w:val="27"/>
          <w:szCs w:val="27"/>
        </w:rPr>
        <w:br w:type="page"/>
      </w:r>
      <w:r w:rsidRPr="005A373C">
        <w:lastRenderedPageBreak/>
        <w:t>List of Tables</w:t>
      </w:r>
    </w:p>
    <w:p w14:paraId="7B1745EA" w14:textId="77777777" w:rsidR="004C3736" w:rsidRDefault="00EC55CD">
      <w:pPr>
        <w:pStyle w:val="TableofFigures"/>
        <w:rPr>
          <w:rFonts w:asciiTheme="minorHAnsi" w:eastAsiaTheme="minorEastAsia" w:hAnsiTheme="minorHAnsi" w:cstheme="minorBidi"/>
          <w:noProof/>
        </w:rPr>
      </w:pPr>
      <w:r w:rsidRPr="00A74D6E">
        <w:rPr>
          <w:rFonts w:ascii="Times New Roman" w:hAnsi="Times New Roman"/>
        </w:rPr>
        <w:fldChar w:fldCharType="begin"/>
      </w:r>
      <w:r w:rsidR="00FD03BB" w:rsidRPr="00A74D6E">
        <w:rPr>
          <w:rFonts w:ascii="Times New Roman" w:hAnsi="Times New Roman"/>
        </w:rPr>
        <w:instrText xml:space="preserve"> TOC \h \z \c "Table" </w:instrText>
      </w:r>
      <w:r w:rsidRPr="00A74D6E">
        <w:rPr>
          <w:rFonts w:ascii="Times New Roman" w:hAnsi="Times New Roman"/>
        </w:rPr>
        <w:fldChar w:fldCharType="separate"/>
      </w:r>
      <w:hyperlink w:anchor="_Toc451851057" w:history="1">
        <w:r w:rsidR="004C3736" w:rsidRPr="002B0E13">
          <w:rPr>
            <w:rStyle w:val="Hyperlink"/>
            <w:noProof/>
          </w:rPr>
          <w:t>Table 1</w:t>
        </w:r>
        <w:r w:rsidR="004C3736" w:rsidRPr="002B0E13">
          <w:rPr>
            <w:rStyle w:val="Hyperlink"/>
            <w:noProof/>
          </w:rPr>
          <w:noBreakHyphen/>
          <w:t>1: Version Update History</w:t>
        </w:r>
        <w:r w:rsidR="004C3736">
          <w:rPr>
            <w:noProof/>
            <w:webHidden/>
          </w:rPr>
          <w:tab/>
        </w:r>
        <w:r w:rsidR="004C3736">
          <w:rPr>
            <w:noProof/>
            <w:webHidden/>
          </w:rPr>
          <w:fldChar w:fldCharType="begin"/>
        </w:r>
        <w:r w:rsidR="004C3736">
          <w:rPr>
            <w:noProof/>
            <w:webHidden/>
          </w:rPr>
          <w:instrText xml:space="preserve"> PAGEREF _Toc451851057 \h </w:instrText>
        </w:r>
        <w:r w:rsidR="004C3736">
          <w:rPr>
            <w:noProof/>
            <w:webHidden/>
          </w:rPr>
        </w:r>
        <w:r w:rsidR="004C3736">
          <w:rPr>
            <w:noProof/>
            <w:webHidden/>
          </w:rPr>
          <w:fldChar w:fldCharType="separate"/>
        </w:r>
        <w:r w:rsidR="004C3736">
          <w:rPr>
            <w:noProof/>
            <w:webHidden/>
          </w:rPr>
          <w:t>5</w:t>
        </w:r>
        <w:r w:rsidR="004C3736">
          <w:rPr>
            <w:noProof/>
            <w:webHidden/>
          </w:rPr>
          <w:fldChar w:fldCharType="end"/>
        </w:r>
      </w:hyperlink>
    </w:p>
    <w:p w14:paraId="46E20F7A" w14:textId="77777777" w:rsidR="004C3736" w:rsidRDefault="0045701F">
      <w:pPr>
        <w:pStyle w:val="TableofFigures"/>
        <w:rPr>
          <w:rFonts w:asciiTheme="minorHAnsi" w:eastAsiaTheme="minorEastAsia" w:hAnsiTheme="minorHAnsi" w:cstheme="minorBidi"/>
          <w:noProof/>
        </w:rPr>
      </w:pPr>
      <w:hyperlink w:anchor="_Toc451851058" w:history="1">
        <w:r w:rsidR="004C3736" w:rsidRPr="002B0E13">
          <w:rPr>
            <w:rStyle w:val="Hyperlink"/>
            <w:noProof/>
          </w:rPr>
          <w:t>Table 3</w:t>
        </w:r>
        <w:r w:rsidR="004C3736" w:rsidRPr="002B0E13">
          <w:rPr>
            <w:rStyle w:val="Hyperlink"/>
            <w:noProof/>
          </w:rPr>
          <w:noBreakHyphen/>
          <w:t>1: Percentage Comparison of Trips by Purpose</w:t>
        </w:r>
        <w:r w:rsidR="004C3736">
          <w:rPr>
            <w:noProof/>
            <w:webHidden/>
          </w:rPr>
          <w:tab/>
        </w:r>
        <w:r w:rsidR="004C3736">
          <w:rPr>
            <w:noProof/>
            <w:webHidden/>
          </w:rPr>
          <w:fldChar w:fldCharType="begin"/>
        </w:r>
        <w:r w:rsidR="004C3736">
          <w:rPr>
            <w:noProof/>
            <w:webHidden/>
          </w:rPr>
          <w:instrText xml:space="preserve"> PAGEREF _Toc451851058 \h </w:instrText>
        </w:r>
        <w:r w:rsidR="004C3736">
          <w:rPr>
            <w:noProof/>
            <w:webHidden/>
          </w:rPr>
        </w:r>
        <w:r w:rsidR="004C3736">
          <w:rPr>
            <w:noProof/>
            <w:webHidden/>
          </w:rPr>
          <w:fldChar w:fldCharType="separate"/>
        </w:r>
        <w:r w:rsidR="004C3736">
          <w:rPr>
            <w:noProof/>
            <w:webHidden/>
          </w:rPr>
          <w:t>5</w:t>
        </w:r>
        <w:r w:rsidR="004C3736">
          <w:rPr>
            <w:noProof/>
            <w:webHidden/>
          </w:rPr>
          <w:fldChar w:fldCharType="end"/>
        </w:r>
      </w:hyperlink>
    </w:p>
    <w:p w14:paraId="6978A3B1" w14:textId="77777777" w:rsidR="004C3736" w:rsidRDefault="0045701F">
      <w:pPr>
        <w:pStyle w:val="TableofFigures"/>
        <w:rPr>
          <w:rFonts w:asciiTheme="minorHAnsi" w:eastAsiaTheme="minorEastAsia" w:hAnsiTheme="minorHAnsi" w:cstheme="minorBidi"/>
          <w:noProof/>
        </w:rPr>
      </w:pPr>
      <w:hyperlink w:anchor="_Toc451851059" w:history="1">
        <w:r w:rsidR="004C3736" w:rsidRPr="002B0E13">
          <w:rPr>
            <w:rStyle w:val="Hyperlink"/>
            <w:noProof/>
          </w:rPr>
          <w:t>Table 3</w:t>
        </w:r>
        <w:r w:rsidR="004C3736" w:rsidRPr="002B0E13">
          <w:rPr>
            <w:rStyle w:val="Hyperlink"/>
            <w:noProof/>
          </w:rPr>
          <w:noBreakHyphen/>
          <w:t>2: Trip Rate Summaries by Person Trips</w:t>
        </w:r>
        <w:r w:rsidR="004C3736">
          <w:rPr>
            <w:noProof/>
            <w:webHidden/>
          </w:rPr>
          <w:tab/>
        </w:r>
        <w:r w:rsidR="004C3736">
          <w:rPr>
            <w:noProof/>
            <w:webHidden/>
          </w:rPr>
          <w:fldChar w:fldCharType="begin"/>
        </w:r>
        <w:r w:rsidR="004C3736">
          <w:rPr>
            <w:noProof/>
            <w:webHidden/>
          </w:rPr>
          <w:instrText xml:space="preserve"> PAGEREF _Toc451851059 \h </w:instrText>
        </w:r>
        <w:r w:rsidR="004C3736">
          <w:rPr>
            <w:noProof/>
            <w:webHidden/>
          </w:rPr>
        </w:r>
        <w:r w:rsidR="004C3736">
          <w:rPr>
            <w:noProof/>
            <w:webHidden/>
          </w:rPr>
          <w:fldChar w:fldCharType="separate"/>
        </w:r>
        <w:r w:rsidR="004C3736">
          <w:rPr>
            <w:noProof/>
            <w:webHidden/>
          </w:rPr>
          <w:t>6</w:t>
        </w:r>
        <w:r w:rsidR="004C3736">
          <w:rPr>
            <w:noProof/>
            <w:webHidden/>
          </w:rPr>
          <w:fldChar w:fldCharType="end"/>
        </w:r>
      </w:hyperlink>
    </w:p>
    <w:p w14:paraId="542CBE7A" w14:textId="77777777" w:rsidR="004C3736" w:rsidRDefault="0045701F">
      <w:pPr>
        <w:pStyle w:val="TableofFigures"/>
        <w:rPr>
          <w:rFonts w:asciiTheme="minorHAnsi" w:eastAsiaTheme="minorEastAsia" w:hAnsiTheme="minorHAnsi" w:cstheme="minorBidi"/>
          <w:noProof/>
        </w:rPr>
      </w:pPr>
      <w:hyperlink w:anchor="_Toc451851060" w:history="1">
        <w:r w:rsidR="004C3736" w:rsidRPr="002B0E13">
          <w:rPr>
            <w:rStyle w:val="Hyperlink"/>
            <w:bCs/>
            <w:noProof/>
          </w:rPr>
          <w:t>Table 4</w:t>
        </w:r>
        <w:r w:rsidR="004C3736" w:rsidRPr="002B0E13">
          <w:rPr>
            <w:rStyle w:val="Hyperlink"/>
            <w:bCs/>
            <w:noProof/>
          </w:rPr>
          <w:noBreakHyphen/>
          <w:t>1: Average Trip Length by Purpose (Observed and Estimated)</w:t>
        </w:r>
        <w:r w:rsidR="004C3736">
          <w:rPr>
            <w:noProof/>
            <w:webHidden/>
          </w:rPr>
          <w:tab/>
        </w:r>
        <w:r w:rsidR="004C3736">
          <w:rPr>
            <w:noProof/>
            <w:webHidden/>
          </w:rPr>
          <w:fldChar w:fldCharType="begin"/>
        </w:r>
        <w:r w:rsidR="004C3736">
          <w:rPr>
            <w:noProof/>
            <w:webHidden/>
          </w:rPr>
          <w:instrText xml:space="preserve"> PAGEREF _Toc451851060 \h </w:instrText>
        </w:r>
        <w:r w:rsidR="004C3736">
          <w:rPr>
            <w:noProof/>
            <w:webHidden/>
          </w:rPr>
        </w:r>
        <w:r w:rsidR="004C3736">
          <w:rPr>
            <w:noProof/>
            <w:webHidden/>
          </w:rPr>
          <w:fldChar w:fldCharType="separate"/>
        </w:r>
        <w:r w:rsidR="004C3736">
          <w:rPr>
            <w:noProof/>
            <w:webHidden/>
          </w:rPr>
          <w:t>6</w:t>
        </w:r>
        <w:r w:rsidR="004C3736">
          <w:rPr>
            <w:noProof/>
            <w:webHidden/>
          </w:rPr>
          <w:fldChar w:fldCharType="end"/>
        </w:r>
      </w:hyperlink>
    </w:p>
    <w:p w14:paraId="53942DDA" w14:textId="77777777" w:rsidR="004C3736" w:rsidRDefault="0045701F">
      <w:pPr>
        <w:pStyle w:val="TableofFigures"/>
        <w:rPr>
          <w:rFonts w:asciiTheme="minorHAnsi" w:eastAsiaTheme="minorEastAsia" w:hAnsiTheme="minorHAnsi" w:cstheme="minorBidi"/>
          <w:noProof/>
        </w:rPr>
      </w:pPr>
      <w:hyperlink w:anchor="_Toc451851061" w:history="1">
        <w:r w:rsidR="004C3736" w:rsidRPr="002B0E13">
          <w:rPr>
            <w:rStyle w:val="Hyperlink"/>
            <w:bCs/>
            <w:noProof/>
          </w:rPr>
          <w:t>Table 4</w:t>
        </w:r>
        <w:r w:rsidR="004C3736" w:rsidRPr="002B0E13">
          <w:rPr>
            <w:rStyle w:val="Hyperlink"/>
            <w:bCs/>
            <w:noProof/>
          </w:rPr>
          <w:noBreakHyphen/>
          <w:t>2: Percent Intrazonal Trips by Purpose (Observed and Estimated)</w:t>
        </w:r>
        <w:r w:rsidR="004C3736">
          <w:rPr>
            <w:noProof/>
            <w:webHidden/>
          </w:rPr>
          <w:tab/>
        </w:r>
        <w:r w:rsidR="004C3736">
          <w:rPr>
            <w:noProof/>
            <w:webHidden/>
          </w:rPr>
          <w:fldChar w:fldCharType="begin"/>
        </w:r>
        <w:r w:rsidR="004C3736">
          <w:rPr>
            <w:noProof/>
            <w:webHidden/>
          </w:rPr>
          <w:instrText xml:space="preserve"> PAGEREF _Toc451851061 \h </w:instrText>
        </w:r>
        <w:r w:rsidR="004C3736">
          <w:rPr>
            <w:noProof/>
            <w:webHidden/>
          </w:rPr>
        </w:r>
        <w:r w:rsidR="004C3736">
          <w:rPr>
            <w:noProof/>
            <w:webHidden/>
          </w:rPr>
          <w:fldChar w:fldCharType="separate"/>
        </w:r>
        <w:r w:rsidR="004C3736">
          <w:rPr>
            <w:noProof/>
            <w:webHidden/>
          </w:rPr>
          <w:t>6</w:t>
        </w:r>
        <w:r w:rsidR="004C3736">
          <w:rPr>
            <w:noProof/>
            <w:webHidden/>
          </w:rPr>
          <w:fldChar w:fldCharType="end"/>
        </w:r>
      </w:hyperlink>
    </w:p>
    <w:p w14:paraId="76AFF4BC" w14:textId="77777777" w:rsidR="004C3736" w:rsidRDefault="0045701F">
      <w:pPr>
        <w:pStyle w:val="TableofFigures"/>
        <w:rPr>
          <w:rFonts w:asciiTheme="minorHAnsi" w:eastAsiaTheme="minorEastAsia" w:hAnsiTheme="minorHAnsi" w:cstheme="minorBidi"/>
          <w:noProof/>
        </w:rPr>
      </w:pPr>
      <w:hyperlink w:anchor="_Toc451851062" w:history="1">
        <w:r w:rsidR="004C3736" w:rsidRPr="002B0E13">
          <w:rPr>
            <w:rStyle w:val="Hyperlink"/>
            <w:bCs/>
            <w:noProof/>
          </w:rPr>
          <w:t>Table 5</w:t>
        </w:r>
        <w:r w:rsidR="004C3736" w:rsidRPr="002B0E13">
          <w:rPr>
            <w:rStyle w:val="Hyperlink"/>
            <w:bCs/>
            <w:noProof/>
          </w:rPr>
          <w:noBreakHyphen/>
          <w:t>1: Mode Choice Validation Summary (Person Trips)</w:t>
        </w:r>
        <w:r w:rsidR="004C3736">
          <w:rPr>
            <w:noProof/>
            <w:webHidden/>
          </w:rPr>
          <w:tab/>
        </w:r>
        <w:r w:rsidR="004C3736">
          <w:rPr>
            <w:noProof/>
            <w:webHidden/>
          </w:rPr>
          <w:fldChar w:fldCharType="begin"/>
        </w:r>
        <w:r w:rsidR="004C3736">
          <w:rPr>
            <w:noProof/>
            <w:webHidden/>
          </w:rPr>
          <w:instrText xml:space="preserve"> PAGEREF _Toc451851062 \h </w:instrText>
        </w:r>
        <w:r w:rsidR="004C3736">
          <w:rPr>
            <w:noProof/>
            <w:webHidden/>
          </w:rPr>
        </w:r>
        <w:r w:rsidR="004C3736">
          <w:rPr>
            <w:noProof/>
            <w:webHidden/>
          </w:rPr>
          <w:fldChar w:fldCharType="separate"/>
        </w:r>
        <w:r w:rsidR="004C3736">
          <w:rPr>
            <w:noProof/>
            <w:webHidden/>
          </w:rPr>
          <w:t>6</w:t>
        </w:r>
        <w:r w:rsidR="004C3736">
          <w:rPr>
            <w:noProof/>
            <w:webHidden/>
          </w:rPr>
          <w:fldChar w:fldCharType="end"/>
        </w:r>
      </w:hyperlink>
    </w:p>
    <w:p w14:paraId="574CC9C1" w14:textId="77777777" w:rsidR="004C3736" w:rsidRDefault="0045701F">
      <w:pPr>
        <w:pStyle w:val="TableofFigures"/>
        <w:rPr>
          <w:rFonts w:asciiTheme="minorHAnsi" w:eastAsiaTheme="minorEastAsia" w:hAnsiTheme="minorHAnsi" w:cstheme="minorBidi"/>
          <w:noProof/>
        </w:rPr>
      </w:pPr>
      <w:hyperlink w:anchor="_Toc451851063" w:history="1">
        <w:r w:rsidR="004C3736" w:rsidRPr="002B0E13">
          <w:rPr>
            <w:rStyle w:val="Hyperlink"/>
            <w:noProof/>
          </w:rPr>
          <w:t>Table 6</w:t>
        </w:r>
        <w:r w:rsidR="004C3736" w:rsidRPr="002B0E13">
          <w:rPr>
            <w:rStyle w:val="Hyperlink"/>
            <w:noProof/>
          </w:rPr>
          <w:noBreakHyphen/>
          <w:t>1: Observed vs Estimated Total Volume by Facility Type</w:t>
        </w:r>
        <w:r w:rsidR="004C3736">
          <w:rPr>
            <w:noProof/>
            <w:webHidden/>
          </w:rPr>
          <w:tab/>
        </w:r>
        <w:r w:rsidR="004C3736">
          <w:rPr>
            <w:noProof/>
            <w:webHidden/>
          </w:rPr>
          <w:fldChar w:fldCharType="begin"/>
        </w:r>
        <w:r w:rsidR="004C3736">
          <w:rPr>
            <w:noProof/>
            <w:webHidden/>
          </w:rPr>
          <w:instrText xml:space="preserve"> PAGEREF _Toc451851063 \h </w:instrText>
        </w:r>
        <w:r w:rsidR="004C3736">
          <w:rPr>
            <w:noProof/>
            <w:webHidden/>
          </w:rPr>
        </w:r>
        <w:r w:rsidR="004C3736">
          <w:rPr>
            <w:noProof/>
            <w:webHidden/>
          </w:rPr>
          <w:fldChar w:fldCharType="separate"/>
        </w:r>
        <w:r w:rsidR="004C3736">
          <w:rPr>
            <w:noProof/>
            <w:webHidden/>
          </w:rPr>
          <w:t>7</w:t>
        </w:r>
        <w:r w:rsidR="004C3736">
          <w:rPr>
            <w:noProof/>
            <w:webHidden/>
          </w:rPr>
          <w:fldChar w:fldCharType="end"/>
        </w:r>
      </w:hyperlink>
    </w:p>
    <w:p w14:paraId="37E4DBE3" w14:textId="77777777" w:rsidR="004C3736" w:rsidRDefault="0045701F">
      <w:pPr>
        <w:pStyle w:val="TableofFigures"/>
        <w:rPr>
          <w:rFonts w:asciiTheme="minorHAnsi" w:eastAsiaTheme="minorEastAsia" w:hAnsiTheme="minorHAnsi" w:cstheme="minorBidi"/>
          <w:noProof/>
        </w:rPr>
      </w:pPr>
      <w:hyperlink w:anchor="_Toc451851064" w:history="1">
        <w:r w:rsidR="004C3736" w:rsidRPr="002B0E13">
          <w:rPr>
            <w:rStyle w:val="Hyperlink"/>
            <w:bCs/>
            <w:noProof/>
          </w:rPr>
          <w:t>Table 6</w:t>
        </w:r>
        <w:r w:rsidR="004C3736" w:rsidRPr="002B0E13">
          <w:rPr>
            <w:rStyle w:val="Hyperlink"/>
            <w:bCs/>
            <w:noProof/>
          </w:rPr>
          <w:noBreakHyphen/>
          <w:t>2: Observed vs Estimated Screenline Total Volume</w:t>
        </w:r>
        <w:r w:rsidR="004C3736">
          <w:rPr>
            <w:noProof/>
            <w:webHidden/>
          </w:rPr>
          <w:tab/>
        </w:r>
        <w:r w:rsidR="004C3736">
          <w:rPr>
            <w:noProof/>
            <w:webHidden/>
          </w:rPr>
          <w:fldChar w:fldCharType="begin"/>
        </w:r>
        <w:r w:rsidR="004C3736">
          <w:rPr>
            <w:noProof/>
            <w:webHidden/>
          </w:rPr>
          <w:instrText xml:space="preserve"> PAGEREF _Toc451851064 \h </w:instrText>
        </w:r>
        <w:r w:rsidR="004C3736">
          <w:rPr>
            <w:noProof/>
            <w:webHidden/>
          </w:rPr>
        </w:r>
        <w:r w:rsidR="004C3736">
          <w:rPr>
            <w:noProof/>
            <w:webHidden/>
          </w:rPr>
          <w:fldChar w:fldCharType="separate"/>
        </w:r>
        <w:r w:rsidR="004C3736">
          <w:rPr>
            <w:noProof/>
            <w:webHidden/>
          </w:rPr>
          <w:t>7</w:t>
        </w:r>
        <w:r w:rsidR="004C3736">
          <w:rPr>
            <w:noProof/>
            <w:webHidden/>
          </w:rPr>
          <w:fldChar w:fldCharType="end"/>
        </w:r>
      </w:hyperlink>
    </w:p>
    <w:p w14:paraId="61D46715" w14:textId="77777777" w:rsidR="004C3736" w:rsidRDefault="0045701F">
      <w:pPr>
        <w:pStyle w:val="TableofFigures"/>
        <w:rPr>
          <w:rFonts w:asciiTheme="minorHAnsi" w:eastAsiaTheme="minorEastAsia" w:hAnsiTheme="minorHAnsi" w:cstheme="minorBidi"/>
          <w:noProof/>
        </w:rPr>
      </w:pPr>
      <w:hyperlink w:anchor="_Toc451851065" w:history="1">
        <w:r w:rsidR="004C3736" w:rsidRPr="002B0E13">
          <w:rPr>
            <w:rStyle w:val="Hyperlink"/>
            <w:bCs/>
            <w:noProof/>
          </w:rPr>
          <w:t>Table 6</w:t>
        </w:r>
        <w:r w:rsidR="004C3736" w:rsidRPr="002B0E13">
          <w:rPr>
            <w:rStyle w:val="Hyperlink"/>
            <w:bCs/>
            <w:noProof/>
          </w:rPr>
          <w:noBreakHyphen/>
          <w:t>3: Sample % RMSE Report with Acceptable Error Guidelines</w:t>
        </w:r>
        <w:r w:rsidR="004C3736">
          <w:rPr>
            <w:noProof/>
            <w:webHidden/>
          </w:rPr>
          <w:tab/>
        </w:r>
        <w:r w:rsidR="004C3736">
          <w:rPr>
            <w:noProof/>
            <w:webHidden/>
          </w:rPr>
          <w:fldChar w:fldCharType="begin"/>
        </w:r>
        <w:r w:rsidR="004C3736">
          <w:rPr>
            <w:noProof/>
            <w:webHidden/>
          </w:rPr>
          <w:instrText xml:space="preserve"> PAGEREF _Toc451851065 \h </w:instrText>
        </w:r>
        <w:r w:rsidR="004C3736">
          <w:rPr>
            <w:noProof/>
            <w:webHidden/>
          </w:rPr>
        </w:r>
        <w:r w:rsidR="004C3736">
          <w:rPr>
            <w:noProof/>
            <w:webHidden/>
          </w:rPr>
          <w:fldChar w:fldCharType="separate"/>
        </w:r>
        <w:r w:rsidR="004C3736">
          <w:rPr>
            <w:noProof/>
            <w:webHidden/>
          </w:rPr>
          <w:t>7</w:t>
        </w:r>
        <w:r w:rsidR="004C3736">
          <w:rPr>
            <w:noProof/>
            <w:webHidden/>
          </w:rPr>
          <w:fldChar w:fldCharType="end"/>
        </w:r>
      </w:hyperlink>
    </w:p>
    <w:p w14:paraId="3C0769CD" w14:textId="77777777" w:rsidR="00FD03BB" w:rsidRPr="00FE0598" w:rsidRDefault="00EC55CD" w:rsidP="00FD03BB">
      <w:pPr>
        <w:pStyle w:val="TableofFigures"/>
      </w:pPr>
      <w:r w:rsidRPr="00A74D6E">
        <w:fldChar w:fldCharType="end"/>
      </w:r>
    </w:p>
    <w:p w14:paraId="025D65E0" w14:textId="77777777" w:rsidR="00FD03BB" w:rsidRPr="00C951E3" w:rsidRDefault="00FD03BB" w:rsidP="00F93A8A">
      <w:pPr>
        <w:pStyle w:val="TOCHeading"/>
      </w:pPr>
      <w:r w:rsidRPr="00C951E3">
        <w:t>List of Figures</w:t>
      </w:r>
    </w:p>
    <w:p w14:paraId="5EE86829" w14:textId="77777777" w:rsidR="004C3736" w:rsidRDefault="00EC55CD">
      <w:pPr>
        <w:pStyle w:val="TableofFigures"/>
        <w:rPr>
          <w:rFonts w:asciiTheme="minorHAnsi" w:eastAsiaTheme="minorEastAsia" w:hAnsiTheme="minorHAnsi" w:cstheme="minorBidi"/>
          <w:noProof/>
        </w:rPr>
      </w:pPr>
      <w:r w:rsidRPr="00EE0060">
        <w:rPr>
          <w:rFonts w:ascii="Times New Roman" w:hAnsi="Times New Roman"/>
          <w:szCs w:val="20"/>
        </w:rPr>
        <w:fldChar w:fldCharType="begin"/>
      </w:r>
      <w:r w:rsidR="00FD03BB" w:rsidRPr="00A74D6E">
        <w:rPr>
          <w:rFonts w:ascii="Times New Roman" w:hAnsi="Times New Roman"/>
          <w:szCs w:val="20"/>
        </w:rPr>
        <w:instrText xml:space="preserve"> TOC \h \z \c "Figure" </w:instrText>
      </w:r>
      <w:r w:rsidRPr="00EE0060">
        <w:rPr>
          <w:rFonts w:ascii="Times New Roman" w:hAnsi="Times New Roman"/>
          <w:szCs w:val="20"/>
        </w:rPr>
        <w:fldChar w:fldCharType="separate"/>
      </w:r>
      <w:hyperlink w:anchor="_Toc451851083" w:history="1">
        <w:r w:rsidR="004C3736" w:rsidRPr="000732C5">
          <w:rPr>
            <w:rStyle w:val="Hyperlink"/>
            <w:noProof/>
          </w:rPr>
          <w:t>Figure 6</w:t>
        </w:r>
        <w:r w:rsidR="004C3736" w:rsidRPr="000732C5">
          <w:rPr>
            <w:rStyle w:val="Hyperlink"/>
            <w:noProof/>
          </w:rPr>
          <w:noBreakHyphen/>
          <w:t>1: Scatterplot of Total Model Volume and ADT (Sample)</w:t>
        </w:r>
        <w:r w:rsidR="004C3736">
          <w:rPr>
            <w:noProof/>
            <w:webHidden/>
          </w:rPr>
          <w:tab/>
        </w:r>
        <w:r w:rsidR="004C3736">
          <w:rPr>
            <w:noProof/>
            <w:webHidden/>
          </w:rPr>
          <w:fldChar w:fldCharType="begin"/>
        </w:r>
        <w:r w:rsidR="004C3736">
          <w:rPr>
            <w:noProof/>
            <w:webHidden/>
          </w:rPr>
          <w:instrText xml:space="preserve"> PAGEREF _Toc451851083 \h </w:instrText>
        </w:r>
        <w:r w:rsidR="004C3736">
          <w:rPr>
            <w:noProof/>
            <w:webHidden/>
          </w:rPr>
        </w:r>
        <w:r w:rsidR="004C3736">
          <w:rPr>
            <w:noProof/>
            <w:webHidden/>
          </w:rPr>
          <w:fldChar w:fldCharType="separate"/>
        </w:r>
        <w:r w:rsidR="004C3736">
          <w:rPr>
            <w:noProof/>
            <w:webHidden/>
          </w:rPr>
          <w:t>8</w:t>
        </w:r>
        <w:r w:rsidR="004C3736">
          <w:rPr>
            <w:noProof/>
            <w:webHidden/>
          </w:rPr>
          <w:fldChar w:fldCharType="end"/>
        </w:r>
      </w:hyperlink>
    </w:p>
    <w:p w14:paraId="14F0DE7D" w14:textId="77777777" w:rsidR="004C3736" w:rsidRDefault="0045701F">
      <w:pPr>
        <w:pStyle w:val="TableofFigures"/>
        <w:rPr>
          <w:rFonts w:asciiTheme="minorHAnsi" w:eastAsiaTheme="minorEastAsia" w:hAnsiTheme="minorHAnsi" w:cstheme="minorBidi"/>
          <w:noProof/>
        </w:rPr>
      </w:pPr>
      <w:hyperlink w:anchor="_Toc451851084" w:history="1">
        <w:r w:rsidR="004C3736" w:rsidRPr="000732C5">
          <w:rPr>
            <w:rStyle w:val="Hyperlink"/>
            <w:noProof/>
          </w:rPr>
          <w:t>Figure 6</w:t>
        </w:r>
        <w:r w:rsidR="004C3736" w:rsidRPr="000732C5">
          <w:rPr>
            <w:rStyle w:val="Hyperlink"/>
            <w:noProof/>
          </w:rPr>
          <w:noBreakHyphen/>
          <w:t>2: Scatterplot of Total Model Single Unit Truck Volume and Observed SUT Volume</w:t>
        </w:r>
        <w:r w:rsidR="004C3736">
          <w:rPr>
            <w:noProof/>
            <w:webHidden/>
          </w:rPr>
          <w:tab/>
        </w:r>
        <w:r w:rsidR="004C3736">
          <w:rPr>
            <w:noProof/>
            <w:webHidden/>
          </w:rPr>
          <w:fldChar w:fldCharType="begin"/>
        </w:r>
        <w:r w:rsidR="004C3736">
          <w:rPr>
            <w:noProof/>
            <w:webHidden/>
          </w:rPr>
          <w:instrText xml:space="preserve"> PAGEREF _Toc451851084 \h </w:instrText>
        </w:r>
        <w:r w:rsidR="004C3736">
          <w:rPr>
            <w:noProof/>
            <w:webHidden/>
          </w:rPr>
        </w:r>
        <w:r w:rsidR="004C3736">
          <w:rPr>
            <w:noProof/>
            <w:webHidden/>
          </w:rPr>
          <w:fldChar w:fldCharType="separate"/>
        </w:r>
        <w:r w:rsidR="004C3736">
          <w:rPr>
            <w:noProof/>
            <w:webHidden/>
          </w:rPr>
          <w:t>8</w:t>
        </w:r>
        <w:r w:rsidR="004C3736">
          <w:rPr>
            <w:noProof/>
            <w:webHidden/>
          </w:rPr>
          <w:fldChar w:fldCharType="end"/>
        </w:r>
      </w:hyperlink>
    </w:p>
    <w:p w14:paraId="779422F8" w14:textId="77777777" w:rsidR="004C3736" w:rsidRDefault="0045701F">
      <w:pPr>
        <w:pStyle w:val="TableofFigures"/>
        <w:rPr>
          <w:rFonts w:asciiTheme="minorHAnsi" w:eastAsiaTheme="minorEastAsia" w:hAnsiTheme="minorHAnsi" w:cstheme="minorBidi"/>
          <w:noProof/>
        </w:rPr>
      </w:pPr>
      <w:hyperlink w:anchor="_Toc451851085" w:history="1">
        <w:r w:rsidR="004C3736" w:rsidRPr="000732C5">
          <w:rPr>
            <w:rStyle w:val="Hyperlink"/>
            <w:noProof/>
          </w:rPr>
          <w:t>Figure 6</w:t>
        </w:r>
        <w:r w:rsidR="004C3736" w:rsidRPr="000732C5">
          <w:rPr>
            <w:rStyle w:val="Hyperlink"/>
            <w:noProof/>
          </w:rPr>
          <w:noBreakHyphen/>
          <w:t>3: Scatterplot of Total Model Multi Unit Truck Volume and Observed MUT Volume</w:t>
        </w:r>
        <w:r w:rsidR="004C3736">
          <w:rPr>
            <w:noProof/>
            <w:webHidden/>
          </w:rPr>
          <w:tab/>
        </w:r>
        <w:r w:rsidR="004C3736">
          <w:rPr>
            <w:noProof/>
            <w:webHidden/>
          </w:rPr>
          <w:fldChar w:fldCharType="begin"/>
        </w:r>
        <w:r w:rsidR="004C3736">
          <w:rPr>
            <w:noProof/>
            <w:webHidden/>
          </w:rPr>
          <w:instrText xml:space="preserve"> PAGEREF _Toc451851085 \h </w:instrText>
        </w:r>
        <w:r w:rsidR="004C3736">
          <w:rPr>
            <w:noProof/>
            <w:webHidden/>
          </w:rPr>
        </w:r>
        <w:r w:rsidR="004C3736">
          <w:rPr>
            <w:noProof/>
            <w:webHidden/>
          </w:rPr>
          <w:fldChar w:fldCharType="separate"/>
        </w:r>
        <w:r w:rsidR="004C3736">
          <w:rPr>
            <w:noProof/>
            <w:webHidden/>
          </w:rPr>
          <w:t>8</w:t>
        </w:r>
        <w:r w:rsidR="004C3736">
          <w:rPr>
            <w:noProof/>
            <w:webHidden/>
          </w:rPr>
          <w:fldChar w:fldCharType="end"/>
        </w:r>
      </w:hyperlink>
    </w:p>
    <w:p w14:paraId="090E81D4" w14:textId="77777777" w:rsidR="004C3736" w:rsidRDefault="0045701F">
      <w:pPr>
        <w:pStyle w:val="TableofFigures"/>
        <w:rPr>
          <w:rFonts w:asciiTheme="minorHAnsi" w:eastAsiaTheme="minorEastAsia" w:hAnsiTheme="minorHAnsi" w:cstheme="minorBidi"/>
          <w:noProof/>
        </w:rPr>
      </w:pPr>
      <w:hyperlink w:anchor="_Toc451851086" w:history="1">
        <w:r w:rsidR="004C3736" w:rsidRPr="000732C5">
          <w:rPr>
            <w:rStyle w:val="Hyperlink"/>
            <w:noProof/>
          </w:rPr>
          <w:t>Figure 6</w:t>
        </w:r>
        <w:r w:rsidR="004C3736" w:rsidRPr="000732C5">
          <w:rPr>
            <w:rStyle w:val="Hyperlink"/>
            <w:noProof/>
          </w:rPr>
          <w:noBreakHyphen/>
          <w:t>4: Scatterplot of Model Auto Volume and Observed Auto Volume</w:t>
        </w:r>
        <w:r w:rsidR="004C3736">
          <w:rPr>
            <w:noProof/>
            <w:webHidden/>
          </w:rPr>
          <w:tab/>
        </w:r>
        <w:r w:rsidR="004C3736">
          <w:rPr>
            <w:noProof/>
            <w:webHidden/>
          </w:rPr>
          <w:fldChar w:fldCharType="begin"/>
        </w:r>
        <w:r w:rsidR="004C3736">
          <w:rPr>
            <w:noProof/>
            <w:webHidden/>
          </w:rPr>
          <w:instrText xml:space="preserve"> PAGEREF _Toc451851086 \h </w:instrText>
        </w:r>
        <w:r w:rsidR="004C3736">
          <w:rPr>
            <w:noProof/>
            <w:webHidden/>
          </w:rPr>
        </w:r>
        <w:r w:rsidR="004C3736">
          <w:rPr>
            <w:noProof/>
            <w:webHidden/>
          </w:rPr>
          <w:fldChar w:fldCharType="separate"/>
        </w:r>
        <w:r w:rsidR="004C3736">
          <w:rPr>
            <w:noProof/>
            <w:webHidden/>
          </w:rPr>
          <w:t>8</w:t>
        </w:r>
        <w:r w:rsidR="004C3736">
          <w:rPr>
            <w:noProof/>
            <w:webHidden/>
          </w:rPr>
          <w:fldChar w:fldCharType="end"/>
        </w:r>
      </w:hyperlink>
    </w:p>
    <w:p w14:paraId="45BD982A" w14:textId="77777777" w:rsidR="00FD03BB" w:rsidRDefault="00EC55CD" w:rsidP="00FD03BB">
      <w:r w:rsidRPr="00EE0060">
        <w:fldChar w:fldCharType="end"/>
      </w:r>
    </w:p>
    <w:p w14:paraId="414CEB74" w14:textId="77777777" w:rsidR="00FD03BB" w:rsidRDefault="00FD03BB" w:rsidP="00F93A8A">
      <w:pPr>
        <w:pStyle w:val="TOCHeading"/>
      </w:pPr>
      <w:r w:rsidRPr="00C951E3">
        <w:t xml:space="preserve">List of </w:t>
      </w:r>
      <w:r>
        <w:t>Appendices</w:t>
      </w:r>
    </w:p>
    <w:p w14:paraId="10C7AA81" w14:textId="77777777" w:rsidR="005A3923" w:rsidRDefault="00EC55CD">
      <w:pPr>
        <w:pStyle w:val="TOC1"/>
        <w:rPr>
          <w:rFonts w:asciiTheme="minorHAnsi" w:eastAsiaTheme="minorEastAsia" w:hAnsiTheme="minorHAnsi" w:cstheme="minorBidi"/>
          <w:caps w:val="0"/>
          <w:noProof/>
        </w:rPr>
      </w:pPr>
      <w:r>
        <w:fldChar w:fldCharType="begin"/>
      </w:r>
      <w:r w:rsidR="00C2273E">
        <w:instrText xml:space="preserve"> TOC \n \h \z \t "Appendix Heading,1" </w:instrText>
      </w:r>
      <w:r>
        <w:fldChar w:fldCharType="separate"/>
      </w:r>
      <w:hyperlink w:anchor="_Toc451850076" w:history="1">
        <w:r w:rsidR="005A3923" w:rsidRPr="000B552F">
          <w:rPr>
            <w:rStyle w:val="Hyperlink"/>
            <w:noProof/>
          </w:rPr>
          <w:t>A.</w:t>
        </w:r>
        <w:r w:rsidR="005A3923">
          <w:rPr>
            <w:rFonts w:asciiTheme="minorHAnsi" w:eastAsiaTheme="minorEastAsia" w:hAnsiTheme="minorHAnsi" w:cstheme="minorBidi"/>
            <w:caps w:val="0"/>
            <w:noProof/>
          </w:rPr>
          <w:tab/>
        </w:r>
        <w:r w:rsidR="005A3923" w:rsidRPr="000B552F">
          <w:rPr>
            <w:rStyle w:val="Hyperlink"/>
            <w:noProof/>
          </w:rPr>
          <w:t>Appendix A: Average Annual Daily Traffic Development (Optional)</w:t>
        </w:r>
      </w:hyperlink>
    </w:p>
    <w:p w14:paraId="0893CF8F" w14:textId="77777777" w:rsidR="00FD03BB" w:rsidRDefault="00EC55CD" w:rsidP="00FD03BB">
      <w:r>
        <w:rPr>
          <w:rFonts w:eastAsia="Calibri" w:cs="Times New Roman"/>
          <w:caps/>
        </w:rPr>
        <w:fldChar w:fldCharType="end"/>
      </w:r>
    </w:p>
    <w:p w14:paraId="67A57988" w14:textId="77777777" w:rsidR="00205762" w:rsidRDefault="00205762">
      <w:pPr>
        <w:sectPr w:rsidR="00205762" w:rsidSect="003C43D5">
          <w:headerReference w:type="default" r:id="rId17"/>
          <w:pgSz w:w="12240" w:h="15840" w:code="1"/>
          <w:pgMar w:top="1440" w:right="1800" w:bottom="1440" w:left="1800" w:header="720" w:footer="288" w:gutter="0"/>
          <w:paperSrc w:first="15" w:other="15"/>
          <w:cols w:space="720"/>
          <w:docGrid w:linePitch="360"/>
        </w:sectPr>
      </w:pPr>
    </w:p>
    <w:p w14:paraId="364B6336" w14:textId="77777777" w:rsidR="005A3923" w:rsidRDefault="005A3923" w:rsidP="005A3923">
      <w:pPr>
        <w:pStyle w:val="TOCHeading"/>
      </w:pPr>
      <w:r w:rsidRPr="007A6093">
        <w:lastRenderedPageBreak/>
        <w:t>List of Acronyms</w:t>
      </w:r>
    </w:p>
    <w:p w14:paraId="0529DD25" w14:textId="77777777" w:rsidR="005A3923" w:rsidRPr="004B0F8C" w:rsidRDefault="005A3923" w:rsidP="005A3923">
      <w:pPr>
        <w:pStyle w:val="AcronymList"/>
        <w:rPr>
          <w:b w:val="0"/>
        </w:rPr>
      </w:pPr>
      <w:r w:rsidRPr="004B0F8C">
        <w:t>AADT</w:t>
      </w:r>
      <w:r w:rsidRPr="004B0F8C">
        <w:tab/>
      </w:r>
      <w:r w:rsidRPr="004B0F8C">
        <w:tab/>
      </w:r>
      <w:r w:rsidRPr="004B0F8C">
        <w:rPr>
          <w:b w:val="0"/>
        </w:rPr>
        <w:t>Average Annual Daily Traffic</w:t>
      </w:r>
    </w:p>
    <w:p w14:paraId="011CFC40" w14:textId="77777777" w:rsidR="005A3923" w:rsidRPr="004B0F8C" w:rsidRDefault="005A3923" w:rsidP="005A3923">
      <w:pPr>
        <w:pStyle w:val="AcronymList"/>
        <w:rPr>
          <w:b w:val="0"/>
        </w:rPr>
      </w:pPr>
      <w:r w:rsidRPr="004B0F8C">
        <w:t xml:space="preserve">BPR </w:t>
      </w:r>
      <w:r w:rsidRPr="004B0F8C">
        <w:tab/>
      </w:r>
      <w:r w:rsidRPr="004B0F8C">
        <w:rPr>
          <w:b w:val="0"/>
        </w:rPr>
        <w:tab/>
        <w:t>Bureau of Public Roads</w:t>
      </w:r>
    </w:p>
    <w:p w14:paraId="5005DF44" w14:textId="77777777" w:rsidR="005A3923" w:rsidRPr="00CC02DE" w:rsidRDefault="005A3923" w:rsidP="005A3923">
      <w:pPr>
        <w:pStyle w:val="AcronymList"/>
        <w:rPr>
          <w:b w:val="0"/>
        </w:rPr>
      </w:pPr>
      <w:r w:rsidRPr="0004327A">
        <w:t>CFRPM</w:t>
      </w:r>
      <w:r w:rsidRPr="00CC02DE">
        <w:rPr>
          <w:b w:val="0"/>
        </w:rPr>
        <w:tab/>
        <w:t>Central Florida Regional Planning Model</w:t>
      </w:r>
    </w:p>
    <w:p w14:paraId="0C532081" w14:textId="77777777" w:rsidR="005A3923" w:rsidRPr="007972D3" w:rsidRDefault="005A3923" w:rsidP="005A3923">
      <w:pPr>
        <w:pStyle w:val="AcronymList"/>
      </w:pPr>
      <w:r w:rsidRPr="007972D3">
        <w:t>DOT</w:t>
      </w:r>
      <w:r w:rsidRPr="007972D3">
        <w:tab/>
      </w:r>
      <w:r w:rsidRPr="007A6093">
        <w:rPr>
          <w:b w:val="0"/>
        </w:rPr>
        <w:t>Department of Transportation</w:t>
      </w:r>
    </w:p>
    <w:p w14:paraId="4E72A3F6" w14:textId="77777777" w:rsidR="005A3923" w:rsidRPr="007972D3" w:rsidRDefault="005A3923" w:rsidP="005A3923">
      <w:pPr>
        <w:spacing w:after="0"/>
      </w:pPr>
      <w:r w:rsidRPr="00CC02DE">
        <w:rPr>
          <w:b/>
        </w:rPr>
        <w:t>FDOT</w:t>
      </w:r>
      <w:r>
        <w:tab/>
      </w:r>
      <w:r>
        <w:tab/>
        <w:t xml:space="preserve">    Florida Department of Transportation</w:t>
      </w:r>
    </w:p>
    <w:p w14:paraId="1F08F16E" w14:textId="77777777" w:rsidR="005A3923" w:rsidRPr="004B0F8C" w:rsidRDefault="005A3923" w:rsidP="005A3923">
      <w:pPr>
        <w:pStyle w:val="AcronymList"/>
        <w:rPr>
          <w:b w:val="0"/>
        </w:rPr>
      </w:pPr>
      <w:r w:rsidRPr="007972D3">
        <w:t>FHWA</w:t>
      </w:r>
      <w:r w:rsidRPr="007972D3">
        <w:tab/>
      </w:r>
      <w:r w:rsidRPr="004B0F8C">
        <w:rPr>
          <w:b w:val="0"/>
        </w:rPr>
        <w:t>Federal Highway Administration</w:t>
      </w:r>
    </w:p>
    <w:p w14:paraId="14137ECA" w14:textId="77777777" w:rsidR="005A3923" w:rsidRPr="004B0F8C" w:rsidRDefault="005A3923" w:rsidP="005A3923">
      <w:pPr>
        <w:pStyle w:val="AcronymList"/>
      </w:pPr>
      <w:r w:rsidRPr="0004327A">
        <w:t>FSUTMS</w:t>
      </w:r>
      <w:r w:rsidRPr="00747E61">
        <w:tab/>
      </w:r>
      <w:r w:rsidRPr="00CC02DE">
        <w:rPr>
          <w:b w:val="0"/>
        </w:rPr>
        <w:t>Florida Standard Urban Transportation Model Structure</w:t>
      </w:r>
    </w:p>
    <w:p w14:paraId="4AF3C35B" w14:textId="77777777" w:rsidR="005A3923" w:rsidRPr="00CC02DE" w:rsidRDefault="005A3923" w:rsidP="005A3923">
      <w:pPr>
        <w:pStyle w:val="AcronymList"/>
        <w:rPr>
          <w:b w:val="0"/>
        </w:rPr>
      </w:pPr>
      <w:r w:rsidRPr="004B0F8C">
        <w:t xml:space="preserve">GIS </w:t>
      </w:r>
      <w:r w:rsidRPr="004B0F8C">
        <w:tab/>
      </w:r>
      <w:r w:rsidRPr="004B0F8C">
        <w:rPr>
          <w:b w:val="0"/>
        </w:rPr>
        <w:tab/>
        <w:t>Geographic Information System</w:t>
      </w:r>
    </w:p>
    <w:p w14:paraId="049A47D7" w14:textId="77777777" w:rsidR="005A3923" w:rsidRPr="004B0F8C" w:rsidRDefault="005A3923" w:rsidP="005A3923">
      <w:pPr>
        <w:pStyle w:val="AcronymList"/>
        <w:rPr>
          <w:b w:val="0"/>
        </w:rPr>
      </w:pPr>
      <w:r w:rsidRPr="007972D3">
        <w:t>HBO</w:t>
      </w:r>
      <w:r w:rsidRPr="007972D3">
        <w:tab/>
      </w:r>
      <w:r w:rsidRPr="004B0F8C">
        <w:rPr>
          <w:b w:val="0"/>
        </w:rPr>
        <w:t>Home-Based Other Trips</w:t>
      </w:r>
    </w:p>
    <w:p w14:paraId="2DC2A50D" w14:textId="77777777" w:rsidR="005A3923" w:rsidRPr="004B0F8C" w:rsidRDefault="005A3923" w:rsidP="005A3923">
      <w:pPr>
        <w:pStyle w:val="AcronymList"/>
        <w:rPr>
          <w:b w:val="0"/>
        </w:rPr>
      </w:pPr>
      <w:r w:rsidRPr="007972D3">
        <w:t>HBW</w:t>
      </w:r>
      <w:r w:rsidRPr="007972D3">
        <w:tab/>
      </w:r>
      <w:r w:rsidRPr="004B0F8C">
        <w:rPr>
          <w:b w:val="0"/>
        </w:rPr>
        <w:t>Home-Based Work Trips</w:t>
      </w:r>
    </w:p>
    <w:p w14:paraId="1F42A211" w14:textId="77777777" w:rsidR="005A3923" w:rsidRDefault="005A3923" w:rsidP="005A3923">
      <w:pPr>
        <w:pStyle w:val="AcronymList"/>
        <w:rPr>
          <w:b w:val="0"/>
        </w:rPr>
      </w:pPr>
      <w:r w:rsidRPr="007972D3">
        <w:t>HBS</w:t>
      </w:r>
      <w:r w:rsidRPr="007972D3">
        <w:tab/>
      </w:r>
      <w:r w:rsidRPr="007A6093">
        <w:rPr>
          <w:b w:val="0"/>
        </w:rPr>
        <w:t>Home-Based Shop Trips</w:t>
      </w:r>
    </w:p>
    <w:p w14:paraId="5A501E72" w14:textId="77777777" w:rsidR="005A3923" w:rsidRPr="004B0F8C" w:rsidRDefault="005A3923" w:rsidP="005A3923">
      <w:pPr>
        <w:pStyle w:val="AcronymList"/>
        <w:rPr>
          <w:b w:val="0"/>
        </w:rPr>
      </w:pPr>
      <w:r w:rsidRPr="004B0F8C">
        <w:t>LOS</w:t>
      </w:r>
      <w:r w:rsidRPr="004B0F8C">
        <w:tab/>
      </w:r>
      <w:r w:rsidRPr="004B0F8C">
        <w:rPr>
          <w:b w:val="0"/>
        </w:rPr>
        <w:tab/>
        <w:t>Level of Service</w:t>
      </w:r>
    </w:p>
    <w:p w14:paraId="59DC74FF" w14:textId="77777777" w:rsidR="005A3923" w:rsidRDefault="005A3923" w:rsidP="005A3923">
      <w:pPr>
        <w:pStyle w:val="AcronymList"/>
        <w:rPr>
          <w:b w:val="0"/>
        </w:rPr>
      </w:pPr>
      <w:r w:rsidRPr="007972D3">
        <w:t>MPO</w:t>
      </w:r>
      <w:r w:rsidRPr="007972D3">
        <w:tab/>
      </w:r>
      <w:r w:rsidRPr="007A6093">
        <w:rPr>
          <w:b w:val="0"/>
        </w:rPr>
        <w:t>Metropolitan Planning Organization</w:t>
      </w:r>
    </w:p>
    <w:p w14:paraId="798140D6" w14:textId="77777777" w:rsidR="005A3923" w:rsidRPr="00ED63B3" w:rsidRDefault="005A3923" w:rsidP="005A3923">
      <w:pPr>
        <w:pStyle w:val="AcronymList"/>
        <w:rPr>
          <w:b w:val="0"/>
        </w:rPr>
      </w:pPr>
      <w:r w:rsidRPr="00ED63B3">
        <w:t>MUT</w:t>
      </w:r>
      <w:r w:rsidRPr="00ED63B3">
        <w:tab/>
      </w:r>
      <w:r w:rsidRPr="00ED63B3">
        <w:rPr>
          <w:b w:val="0"/>
        </w:rPr>
        <w:tab/>
        <w:t>Multi-Unit Trucks</w:t>
      </w:r>
    </w:p>
    <w:p w14:paraId="6EA148A7" w14:textId="7E4E12C0" w:rsidR="005A3923" w:rsidRPr="00957542" w:rsidRDefault="005A3923" w:rsidP="005A3923">
      <w:pPr>
        <w:pStyle w:val="AcronymList"/>
        <w:rPr>
          <w:b w:val="0"/>
        </w:rPr>
      </w:pPr>
      <w:r w:rsidRPr="007972D3">
        <w:t>N</w:t>
      </w:r>
      <w:r>
        <w:t>C</w:t>
      </w:r>
      <w:r w:rsidR="00957542">
        <w:t>HRP</w:t>
      </w:r>
      <w:r>
        <w:tab/>
      </w:r>
      <w:r w:rsidRPr="00957542">
        <w:rPr>
          <w:b w:val="0"/>
        </w:rPr>
        <w:t xml:space="preserve">National Cooperative </w:t>
      </w:r>
      <w:r w:rsidR="00957542" w:rsidRPr="00957542">
        <w:rPr>
          <w:b w:val="0"/>
        </w:rPr>
        <w:t xml:space="preserve">Highway </w:t>
      </w:r>
      <w:r w:rsidRPr="00957542">
        <w:rPr>
          <w:b w:val="0"/>
        </w:rPr>
        <w:t>Research</w:t>
      </w:r>
      <w:r w:rsidR="00957542" w:rsidRPr="00957542">
        <w:rPr>
          <w:b w:val="0"/>
        </w:rPr>
        <w:t xml:space="preserve"> Program</w:t>
      </w:r>
    </w:p>
    <w:p w14:paraId="3C6D12B3" w14:textId="77777777" w:rsidR="005A3923" w:rsidRPr="007972D3" w:rsidRDefault="005A3923" w:rsidP="005A3923">
      <w:pPr>
        <w:pStyle w:val="AcronymList"/>
      </w:pPr>
      <w:r w:rsidRPr="007972D3">
        <w:t>NHB</w:t>
      </w:r>
      <w:r w:rsidRPr="007972D3">
        <w:tab/>
      </w:r>
      <w:r w:rsidRPr="007A6093">
        <w:rPr>
          <w:b w:val="0"/>
        </w:rPr>
        <w:t>Non-Home-Based Trips</w:t>
      </w:r>
    </w:p>
    <w:p w14:paraId="3F732363" w14:textId="77777777" w:rsidR="005A3923" w:rsidRPr="007972D3" w:rsidRDefault="005A3923" w:rsidP="005A3923">
      <w:pPr>
        <w:pStyle w:val="AcronymList"/>
      </w:pPr>
      <w:r w:rsidRPr="007972D3">
        <w:t>NHO</w:t>
      </w:r>
      <w:r w:rsidRPr="007972D3">
        <w:tab/>
      </w:r>
      <w:r w:rsidRPr="007A6093">
        <w:rPr>
          <w:b w:val="0"/>
        </w:rPr>
        <w:t>Non-Home Other Trips</w:t>
      </w:r>
    </w:p>
    <w:p w14:paraId="3F2155F2" w14:textId="77777777" w:rsidR="005A3923" w:rsidRPr="007972D3" w:rsidRDefault="005A3923" w:rsidP="005A3923">
      <w:pPr>
        <w:pStyle w:val="AcronymList"/>
      </w:pPr>
      <w:r w:rsidRPr="007972D3">
        <w:t>NHW</w:t>
      </w:r>
      <w:r w:rsidRPr="007972D3">
        <w:tab/>
      </w:r>
      <w:r w:rsidRPr="007A6093">
        <w:rPr>
          <w:b w:val="0"/>
        </w:rPr>
        <w:t>Non-Home Work Trips</w:t>
      </w:r>
    </w:p>
    <w:p w14:paraId="7CEAFB9A" w14:textId="77777777" w:rsidR="005A3923" w:rsidRDefault="005A3923" w:rsidP="005A3923">
      <w:pPr>
        <w:pStyle w:val="AcronymList"/>
        <w:rPr>
          <w:b w:val="0"/>
        </w:rPr>
      </w:pPr>
      <w:r w:rsidRPr="007972D3">
        <w:t>NHTS</w:t>
      </w:r>
      <w:r w:rsidRPr="007972D3">
        <w:tab/>
      </w:r>
      <w:r w:rsidRPr="007A6093">
        <w:rPr>
          <w:b w:val="0"/>
        </w:rPr>
        <w:t>National Household Travel Survey</w:t>
      </w:r>
    </w:p>
    <w:p w14:paraId="2A3EB26F" w14:textId="147E5A16" w:rsidR="002038FA" w:rsidRPr="002038FA" w:rsidRDefault="002038FA" w:rsidP="005A3923">
      <w:pPr>
        <w:pStyle w:val="AcronymList"/>
        <w:rPr>
          <w:b w:val="0"/>
        </w:rPr>
      </w:pPr>
      <w:r>
        <w:t>PRMSE</w:t>
      </w:r>
      <w:r>
        <w:tab/>
      </w:r>
      <w:r w:rsidRPr="002038FA">
        <w:rPr>
          <w:b w:val="0"/>
        </w:rPr>
        <w:t>Percent Root Mean Square Error</w:t>
      </w:r>
    </w:p>
    <w:p w14:paraId="5DC34937" w14:textId="77777777" w:rsidR="005A3923" w:rsidRPr="00CC02DE" w:rsidRDefault="005A3923" w:rsidP="005A3923">
      <w:pPr>
        <w:pStyle w:val="AcronymList"/>
        <w:rPr>
          <w:b w:val="0"/>
        </w:rPr>
      </w:pPr>
      <w:r w:rsidRPr="0004327A">
        <w:t>RMSE</w:t>
      </w:r>
      <w:r w:rsidRPr="00CC02DE">
        <w:rPr>
          <w:b w:val="0"/>
        </w:rPr>
        <w:tab/>
      </w:r>
      <w:r w:rsidRPr="00CC02DE">
        <w:rPr>
          <w:b w:val="0"/>
        </w:rPr>
        <w:tab/>
        <w:t>Root Mean Squared Error</w:t>
      </w:r>
    </w:p>
    <w:p w14:paraId="5858D4DA" w14:textId="77777777" w:rsidR="005A3923" w:rsidRPr="00ED63B3" w:rsidRDefault="005A3923" w:rsidP="005A3923">
      <w:pPr>
        <w:pStyle w:val="AcronymList"/>
        <w:rPr>
          <w:b w:val="0"/>
        </w:rPr>
      </w:pPr>
      <w:r w:rsidRPr="00ED63B3">
        <w:t>SUT</w:t>
      </w:r>
      <w:r w:rsidRPr="00ED63B3">
        <w:tab/>
      </w:r>
      <w:r w:rsidRPr="00ED63B3">
        <w:rPr>
          <w:b w:val="0"/>
        </w:rPr>
        <w:tab/>
        <w:t>Single-Unit Trucks</w:t>
      </w:r>
    </w:p>
    <w:p w14:paraId="62EA9BC4" w14:textId="57C42398" w:rsidR="005A3923" w:rsidRDefault="005A3923" w:rsidP="005A3923">
      <w:pPr>
        <w:pStyle w:val="AcronymList"/>
        <w:rPr>
          <w:b w:val="0"/>
        </w:rPr>
      </w:pPr>
      <w:r w:rsidRPr="007972D3">
        <w:t>TAZ</w:t>
      </w:r>
      <w:r w:rsidRPr="007972D3">
        <w:tab/>
      </w:r>
      <w:r w:rsidR="004A4556" w:rsidRPr="007A6093">
        <w:rPr>
          <w:b w:val="0"/>
        </w:rPr>
        <w:t>Tra</w:t>
      </w:r>
      <w:r w:rsidR="004A4556">
        <w:rPr>
          <w:b w:val="0"/>
        </w:rPr>
        <w:t>ffic Analysis Zone</w:t>
      </w:r>
    </w:p>
    <w:p w14:paraId="5D668F9C" w14:textId="77777777" w:rsidR="005A3923" w:rsidRPr="00ED63B3" w:rsidRDefault="005A3923" w:rsidP="005A3923">
      <w:pPr>
        <w:pStyle w:val="AcronymList"/>
        <w:rPr>
          <w:b w:val="0"/>
        </w:rPr>
      </w:pPr>
      <w:r>
        <w:t>TOD</w:t>
      </w:r>
      <w:r>
        <w:tab/>
      </w:r>
      <w:r>
        <w:tab/>
      </w:r>
      <w:r w:rsidRPr="00ED63B3">
        <w:rPr>
          <w:b w:val="0"/>
        </w:rPr>
        <w:t>Time-of-Day</w:t>
      </w:r>
    </w:p>
    <w:p w14:paraId="42A0329B" w14:textId="77777777" w:rsidR="005A3923" w:rsidRPr="00ED63B3" w:rsidRDefault="005A3923" w:rsidP="005A3923">
      <w:pPr>
        <w:pStyle w:val="AcronymList"/>
        <w:rPr>
          <w:b w:val="0"/>
        </w:rPr>
      </w:pPr>
      <w:r w:rsidRPr="00ED63B3">
        <w:t>TRB</w:t>
      </w:r>
      <w:r w:rsidRPr="00ED63B3">
        <w:tab/>
      </w:r>
      <w:r w:rsidRPr="00ED63B3">
        <w:rPr>
          <w:b w:val="0"/>
        </w:rPr>
        <w:tab/>
        <w:t>Transportation Research Board</w:t>
      </w:r>
    </w:p>
    <w:p w14:paraId="16C24378" w14:textId="77777777" w:rsidR="005A3923" w:rsidRPr="00ED63B3" w:rsidRDefault="005A3923" w:rsidP="005A3923">
      <w:pPr>
        <w:pStyle w:val="AcronymList"/>
        <w:rPr>
          <w:b w:val="0"/>
        </w:rPr>
      </w:pPr>
      <w:r>
        <w:t>V/C</w:t>
      </w:r>
      <w:r>
        <w:tab/>
      </w:r>
      <w:r w:rsidRPr="00ED63B3">
        <w:rPr>
          <w:b w:val="0"/>
        </w:rPr>
        <w:tab/>
        <w:t>Volume-to-Capacity Ratio</w:t>
      </w:r>
    </w:p>
    <w:p w14:paraId="35A3204C" w14:textId="77777777" w:rsidR="005A3923" w:rsidRDefault="005A3923" w:rsidP="005A3923">
      <w:pPr>
        <w:pStyle w:val="AcronymList"/>
      </w:pPr>
      <w:r w:rsidRPr="00573A27">
        <w:t>VHT</w:t>
      </w:r>
      <w:r w:rsidRPr="00573A27">
        <w:tab/>
      </w:r>
      <w:r>
        <w:tab/>
      </w:r>
      <w:r w:rsidRPr="00ED63B3">
        <w:rPr>
          <w:b w:val="0"/>
        </w:rPr>
        <w:t>Vehicle Hours Traveled</w:t>
      </w:r>
    </w:p>
    <w:p w14:paraId="4E1AC4F2" w14:textId="77777777" w:rsidR="005A3923" w:rsidRPr="00573A27" w:rsidRDefault="005A3923" w:rsidP="005A3923">
      <w:pPr>
        <w:pStyle w:val="AcronymList"/>
      </w:pPr>
      <w:r w:rsidRPr="00573A27">
        <w:t xml:space="preserve">VMT </w:t>
      </w:r>
      <w:r w:rsidRPr="00573A27">
        <w:tab/>
      </w:r>
      <w:r w:rsidRPr="00ED63B3">
        <w:rPr>
          <w:b w:val="0"/>
        </w:rPr>
        <w:tab/>
        <w:t>Vehicle Miles Traveled</w:t>
      </w:r>
    </w:p>
    <w:p w14:paraId="740260BC" w14:textId="77777777" w:rsidR="005A3923" w:rsidRPr="007972D3" w:rsidRDefault="005A3923" w:rsidP="005A3923">
      <w:pPr>
        <w:pStyle w:val="AcronymList"/>
      </w:pPr>
    </w:p>
    <w:p w14:paraId="6D33800C" w14:textId="77777777" w:rsidR="00FD03BB" w:rsidRDefault="00FD03BB">
      <w:r>
        <w:br w:type="page"/>
      </w:r>
    </w:p>
    <w:p w14:paraId="2995F514" w14:textId="77777777" w:rsidR="00D45F7F" w:rsidRDefault="00AD6D06" w:rsidP="00E22478">
      <w:pPr>
        <w:pStyle w:val="Heading1"/>
      </w:pPr>
      <w:bookmarkStart w:id="11" w:name="_Toc451851965"/>
      <w:r>
        <w:lastRenderedPageBreak/>
        <w:t>Introduction</w:t>
      </w:r>
      <w:bookmarkEnd w:id="11"/>
    </w:p>
    <w:p w14:paraId="3905CD8A" w14:textId="77777777" w:rsidR="007A6093" w:rsidRDefault="00796B92" w:rsidP="004201FB">
      <w:pPr>
        <w:pStyle w:val="Heading2"/>
      </w:pPr>
      <w:bookmarkStart w:id="12" w:name="_Toc451851966"/>
      <w:r>
        <w:t xml:space="preserve">Version </w:t>
      </w:r>
      <w:r w:rsidR="00AD6D06">
        <w:t>Updates</w:t>
      </w:r>
      <w:bookmarkEnd w:id="12"/>
    </w:p>
    <w:p w14:paraId="30073224" w14:textId="77777777" w:rsidR="00AD6D06" w:rsidRDefault="00AD6D06" w:rsidP="00AD6D06">
      <w:pPr>
        <w:rPr>
          <w:ins w:id="13" w:author="Lupa, Mary" w:date="2016-05-24T07:55:00Z"/>
        </w:rPr>
      </w:pPr>
      <w:r>
        <w:t>This section would define what has changed in this version of the model</w:t>
      </w:r>
      <w:r w:rsidR="00796B92">
        <w:t xml:space="preserve"> and what has been validated with this edition of the model- outline form</w:t>
      </w:r>
      <w:r>
        <w:t xml:space="preserve">.  </w:t>
      </w:r>
    </w:p>
    <w:p w14:paraId="5BF21F81" w14:textId="42E0717D" w:rsidR="00BA2BAD" w:rsidRDefault="00CC077E">
      <w:pPr>
        <w:pStyle w:val="Caption"/>
        <w:pPrChange w:id="14" w:author="Lupa, Mary" w:date="2016-05-24T07:56:00Z">
          <w:pPr/>
        </w:pPrChange>
      </w:pPr>
      <w:bookmarkStart w:id="15" w:name="_Ref451758343"/>
      <w:bookmarkStart w:id="16" w:name="_Toc451851057"/>
      <w:ins w:id="17" w:author="Lupa, Mary" w:date="2016-05-24T07:56:00Z">
        <w:r>
          <w:t xml:space="preserve">Table </w:t>
        </w:r>
        <w:r>
          <w:fldChar w:fldCharType="begin"/>
        </w:r>
        <w:r>
          <w:instrText xml:space="preserve"> STYLEREF 1 \s </w:instrText>
        </w:r>
        <w:r>
          <w:fldChar w:fldCharType="separate"/>
        </w:r>
        <w:r>
          <w:rPr>
            <w:noProof/>
          </w:rPr>
          <w:t>1</w:t>
        </w:r>
        <w:r>
          <w:fldChar w:fldCharType="end"/>
        </w:r>
        <w:r>
          <w:noBreakHyphen/>
        </w:r>
        <w:r>
          <w:fldChar w:fldCharType="begin"/>
        </w:r>
        <w:r>
          <w:instrText xml:space="preserve"> SEQ Table \* ARABIC \s 1 </w:instrText>
        </w:r>
        <w:r>
          <w:fldChar w:fldCharType="separate"/>
        </w:r>
        <w:r>
          <w:rPr>
            <w:noProof/>
          </w:rPr>
          <w:t>1</w:t>
        </w:r>
        <w:r>
          <w:fldChar w:fldCharType="end"/>
        </w:r>
        <w:bookmarkEnd w:id="15"/>
        <w:r>
          <w:t xml:space="preserve">: </w:t>
        </w:r>
      </w:ins>
      <w:ins w:id="18" w:author="Lupa, Mary" w:date="2016-05-24T07:57:00Z">
        <w:r>
          <w:t>Vers</w:t>
        </w:r>
      </w:ins>
      <w:ins w:id="19" w:author="Lupa, Mary" w:date="2016-05-24T07:58:00Z">
        <w:r>
          <w:t>i</w:t>
        </w:r>
      </w:ins>
      <w:ins w:id="20" w:author="Lupa, Mary" w:date="2016-05-24T07:57:00Z">
        <w:r>
          <w:t>on Update History</w:t>
        </w:r>
      </w:ins>
      <w:bookmarkEnd w:id="16"/>
    </w:p>
    <w:p w14:paraId="71B5B038" w14:textId="77777777" w:rsidR="00D867A2" w:rsidRPr="00E22478" w:rsidRDefault="00CF17A5" w:rsidP="00FF2A2F">
      <w:pPr>
        <w:pStyle w:val="Heading1"/>
      </w:pPr>
      <w:bookmarkStart w:id="21" w:name="_Toc451851967"/>
      <w:commentRangeStart w:id="22"/>
      <w:commentRangeStart w:id="23"/>
      <w:commentRangeStart w:id="24"/>
      <w:r>
        <w:t>Data Validation</w:t>
      </w:r>
      <w:commentRangeEnd w:id="22"/>
      <w:r>
        <w:rPr>
          <w:rStyle w:val="CommentReference"/>
        </w:rPr>
        <w:commentReference w:id="22"/>
      </w:r>
      <w:commentRangeEnd w:id="23"/>
      <w:r>
        <w:rPr>
          <w:rStyle w:val="CommentReference"/>
        </w:rPr>
        <w:commentReference w:id="23"/>
      </w:r>
      <w:commentRangeEnd w:id="24"/>
      <w:r w:rsidR="00AC13EC">
        <w:rPr>
          <w:rStyle w:val="CommentReference"/>
          <w:rFonts w:ascii="Calibri" w:eastAsia="Calibri" w:hAnsi="Calibri"/>
          <w:b w:val="0"/>
          <w:bCs w:val="0"/>
          <w:caps w:val="0"/>
          <w:color w:val="auto"/>
        </w:rPr>
        <w:commentReference w:id="24"/>
      </w:r>
      <w:bookmarkEnd w:id="21"/>
    </w:p>
    <w:p w14:paraId="505A530D" w14:textId="77777777" w:rsidR="00A1680E" w:rsidRDefault="00CF17A5" w:rsidP="004201FB">
      <w:pPr>
        <w:pStyle w:val="Heading2"/>
      </w:pPr>
      <w:bookmarkStart w:id="25" w:name="_Toc451851968"/>
      <w:r>
        <w:t>Household and Demographic Validation</w:t>
      </w:r>
      <w:bookmarkEnd w:id="25"/>
    </w:p>
    <w:p w14:paraId="7EBFC2D7" w14:textId="77777777" w:rsidR="00F94F8A" w:rsidRDefault="00F94F8A" w:rsidP="003C43D5">
      <w:pPr>
        <w:pStyle w:val="ListParagraph"/>
        <w:numPr>
          <w:ilvl w:val="0"/>
          <w:numId w:val="31"/>
        </w:numPr>
      </w:pPr>
      <w:r>
        <w:t>Compare to other census/proprietary data</w:t>
      </w:r>
    </w:p>
    <w:p w14:paraId="60AA3B06" w14:textId="77777777" w:rsidR="00F94F8A" w:rsidRDefault="00F94F8A" w:rsidP="003C43D5">
      <w:pPr>
        <w:pStyle w:val="ListParagraph"/>
        <w:numPr>
          <w:ilvl w:val="0"/>
          <w:numId w:val="31"/>
        </w:numPr>
      </w:pPr>
      <w:r>
        <w:t>Plots of district/county comparisons</w:t>
      </w:r>
    </w:p>
    <w:p w14:paraId="14039358" w14:textId="77777777" w:rsidR="00F94F8A" w:rsidRDefault="00F94F8A" w:rsidP="003C43D5">
      <w:pPr>
        <w:pStyle w:val="ListParagraph"/>
        <w:numPr>
          <w:ilvl w:val="0"/>
          <w:numId w:val="31"/>
        </w:numPr>
      </w:pPr>
      <w:r>
        <w:t>Density comparisons</w:t>
      </w:r>
    </w:p>
    <w:p w14:paraId="49E610F8" w14:textId="77777777" w:rsidR="00F94F8A" w:rsidRDefault="00F94F8A" w:rsidP="003C43D5">
      <w:pPr>
        <w:pStyle w:val="ListParagraph"/>
        <w:numPr>
          <w:ilvl w:val="0"/>
          <w:numId w:val="31"/>
        </w:numPr>
      </w:pPr>
      <w:r>
        <w:t>Persons/HH</w:t>
      </w:r>
    </w:p>
    <w:p w14:paraId="2301DC73" w14:textId="77777777" w:rsidR="00F94F8A" w:rsidRDefault="00F94F8A" w:rsidP="003C43D5">
      <w:pPr>
        <w:pStyle w:val="ListParagraph"/>
        <w:numPr>
          <w:ilvl w:val="0"/>
          <w:numId w:val="31"/>
        </w:numPr>
      </w:pPr>
      <w:r>
        <w:t>Vehicles/HH</w:t>
      </w:r>
    </w:p>
    <w:p w14:paraId="7B60DF79" w14:textId="77777777" w:rsidR="00F94F8A" w:rsidRPr="00F94F8A" w:rsidRDefault="00F94F8A" w:rsidP="003C43D5">
      <w:pPr>
        <w:pStyle w:val="ListParagraph"/>
        <w:numPr>
          <w:ilvl w:val="0"/>
          <w:numId w:val="31"/>
        </w:numPr>
      </w:pPr>
      <w:r>
        <w:t>Workers/HH</w:t>
      </w:r>
    </w:p>
    <w:p w14:paraId="19B4D94E" w14:textId="77777777" w:rsidR="00C55441" w:rsidRPr="00C55441" w:rsidRDefault="00C55441" w:rsidP="004201FB">
      <w:pPr>
        <w:pStyle w:val="Heading2"/>
      </w:pPr>
      <w:bookmarkStart w:id="26" w:name="_Toc451851969"/>
      <w:r>
        <w:t>Employment Validation</w:t>
      </w:r>
      <w:bookmarkEnd w:id="26"/>
    </w:p>
    <w:p w14:paraId="124D8065" w14:textId="77777777" w:rsidR="00F94F8A" w:rsidRDefault="00F94F8A" w:rsidP="003C43D5">
      <w:pPr>
        <w:pStyle w:val="ListParagraph"/>
        <w:numPr>
          <w:ilvl w:val="0"/>
          <w:numId w:val="30"/>
        </w:numPr>
      </w:pPr>
      <w:r>
        <w:t>Compare to other census/proprietary data</w:t>
      </w:r>
    </w:p>
    <w:p w14:paraId="00CEFE5B" w14:textId="77777777" w:rsidR="00F94F8A" w:rsidRDefault="00F94F8A" w:rsidP="003C43D5">
      <w:pPr>
        <w:pStyle w:val="ListParagraph"/>
        <w:numPr>
          <w:ilvl w:val="0"/>
          <w:numId w:val="30"/>
        </w:numPr>
      </w:pPr>
      <w:r>
        <w:t>Plots of district/county comparisons</w:t>
      </w:r>
    </w:p>
    <w:p w14:paraId="0AFBDC2E" w14:textId="77777777" w:rsidR="00F94F8A" w:rsidRDefault="00F94F8A" w:rsidP="003C43D5">
      <w:pPr>
        <w:pStyle w:val="ListParagraph"/>
        <w:numPr>
          <w:ilvl w:val="0"/>
          <w:numId w:val="30"/>
        </w:numPr>
      </w:pPr>
      <w:r>
        <w:t>Density comparisons</w:t>
      </w:r>
    </w:p>
    <w:p w14:paraId="7DD77EB8" w14:textId="77777777" w:rsidR="00F94F8A" w:rsidRDefault="00F94F8A" w:rsidP="003C43D5">
      <w:pPr>
        <w:pStyle w:val="ListParagraph"/>
        <w:numPr>
          <w:ilvl w:val="0"/>
          <w:numId w:val="30"/>
        </w:numPr>
      </w:pPr>
      <w:r>
        <w:t>Persons/HH</w:t>
      </w:r>
    </w:p>
    <w:p w14:paraId="11FDD6DE" w14:textId="77777777" w:rsidR="00F94F8A" w:rsidRDefault="00F94F8A" w:rsidP="003C43D5">
      <w:pPr>
        <w:pStyle w:val="ListParagraph"/>
        <w:numPr>
          <w:ilvl w:val="0"/>
          <w:numId w:val="30"/>
        </w:numPr>
        <w:rPr>
          <w:ins w:id="27" w:author="Fussell, Rhett" w:date="2016-01-21T09:56:00Z"/>
        </w:rPr>
      </w:pPr>
      <w:r>
        <w:t>Vehicles/HH</w:t>
      </w:r>
    </w:p>
    <w:p w14:paraId="68A83883" w14:textId="188CD65B" w:rsidR="004533D6" w:rsidRPr="00F94F8A" w:rsidRDefault="004533D6" w:rsidP="003C43D5">
      <w:pPr>
        <w:pStyle w:val="ListParagraph"/>
        <w:numPr>
          <w:ilvl w:val="0"/>
          <w:numId w:val="30"/>
        </w:numPr>
      </w:pPr>
      <w:ins w:id="28" w:author="Fussell, Rhett" w:date="2016-01-21T09:56:00Z">
        <w:r>
          <w:t>Validation of Special attractors data</w:t>
        </w:r>
      </w:ins>
    </w:p>
    <w:p w14:paraId="6B4523AF" w14:textId="77777777" w:rsidR="00F94F8A" w:rsidRDefault="1EA0D9A4" w:rsidP="004201FB">
      <w:pPr>
        <w:pStyle w:val="Heading2"/>
      </w:pPr>
      <w:bookmarkStart w:id="29" w:name="_Toc451851970"/>
      <w:commentRangeStart w:id="30"/>
      <w:commentRangeStart w:id="31"/>
      <w:commentRangeStart w:id="32"/>
      <w:commentRangeStart w:id="33"/>
      <w:r>
        <w:t>Network</w:t>
      </w:r>
      <w:commentRangeEnd w:id="30"/>
      <w:r w:rsidR="00F94F8A">
        <w:rPr>
          <w:rStyle w:val="CommentReference"/>
        </w:rPr>
        <w:commentReference w:id="30"/>
      </w:r>
      <w:commentRangeEnd w:id="31"/>
      <w:r w:rsidR="00F94F8A">
        <w:rPr>
          <w:rStyle w:val="CommentReference"/>
        </w:rPr>
        <w:commentReference w:id="31"/>
      </w:r>
      <w:commentRangeEnd w:id="32"/>
      <w:r w:rsidR="00F94F8A">
        <w:rPr>
          <w:rStyle w:val="CommentReference"/>
        </w:rPr>
        <w:commentReference w:id="32"/>
      </w:r>
      <w:commentRangeEnd w:id="33"/>
      <w:r w:rsidR="004533D6">
        <w:rPr>
          <w:rStyle w:val="CommentReference"/>
          <w:rFonts w:ascii="Calibri" w:eastAsia="Calibri" w:hAnsi="Calibri"/>
          <w:b w:val="0"/>
          <w:bCs w:val="0"/>
          <w:color w:val="auto"/>
        </w:rPr>
        <w:commentReference w:id="33"/>
      </w:r>
      <w:r>
        <w:t xml:space="preserve"> Validation</w:t>
      </w:r>
      <w:bookmarkEnd w:id="29"/>
    </w:p>
    <w:p w14:paraId="74F41C4D" w14:textId="77777777" w:rsidR="00F94F8A" w:rsidRDefault="00F94F8A" w:rsidP="004C1888">
      <w:pPr>
        <w:pStyle w:val="ListParagraph"/>
        <w:numPr>
          <w:ilvl w:val="0"/>
          <w:numId w:val="30"/>
        </w:numPr>
      </w:pPr>
      <w:r>
        <w:t>Visual inspection of highway links and transit routes</w:t>
      </w:r>
    </w:p>
    <w:p w14:paraId="1066AE98" w14:textId="77777777" w:rsidR="00F94F8A" w:rsidRDefault="00F94F8A" w:rsidP="004C1888">
      <w:pPr>
        <w:pStyle w:val="ListParagraph"/>
        <w:numPr>
          <w:ilvl w:val="0"/>
          <w:numId w:val="30"/>
        </w:numPr>
        <w:rPr>
          <w:ins w:id="34" w:author="Fussell, Rhett" w:date="2016-01-21T09:51:00Z"/>
        </w:rPr>
      </w:pPr>
      <w:r>
        <w:t>Speed/# of lanes</w:t>
      </w:r>
    </w:p>
    <w:p w14:paraId="4672D877" w14:textId="270D4A29" w:rsidR="00AC13EC" w:rsidRDefault="00AC13EC" w:rsidP="004C1888">
      <w:pPr>
        <w:pStyle w:val="ListParagraph"/>
        <w:numPr>
          <w:ilvl w:val="0"/>
          <w:numId w:val="30"/>
        </w:numPr>
      </w:pPr>
      <w:ins w:id="35" w:author="Fussell, Rhett" w:date="2016-01-21T09:51:00Z">
        <w:r>
          <w:t>Validation of highway paths-including graphics comparing model to other data like google, etc</w:t>
        </w:r>
      </w:ins>
      <w:r w:rsidR="00477217">
        <w:t>.</w:t>
      </w:r>
    </w:p>
    <w:p w14:paraId="420DD0BA" w14:textId="77777777" w:rsidR="00477217" w:rsidRDefault="00477217" w:rsidP="00477217">
      <w:pPr>
        <w:pStyle w:val="ListParagraph"/>
        <w:ind w:left="1296"/>
        <w:rPr>
          <w:ins w:id="36" w:author="Fussell, Rhett" w:date="2016-01-21T09:51:00Z"/>
        </w:rPr>
      </w:pPr>
    </w:p>
    <w:p w14:paraId="0F5209D7" w14:textId="77777777" w:rsidR="002910E5" w:rsidRDefault="002910E5" w:rsidP="002910E5">
      <w:pPr>
        <w:pStyle w:val="Heading1"/>
      </w:pPr>
      <w:bookmarkStart w:id="37" w:name="_Toc451851971"/>
      <w:r>
        <w:t>Trip Generation</w:t>
      </w:r>
      <w:bookmarkEnd w:id="37"/>
    </w:p>
    <w:p w14:paraId="04EC355C" w14:textId="77777777" w:rsidR="002910E5" w:rsidRPr="004201FB" w:rsidRDefault="002910E5" w:rsidP="004201FB">
      <w:pPr>
        <w:pStyle w:val="Heading2"/>
      </w:pPr>
      <w:bookmarkStart w:id="38" w:name="_Toc451851972"/>
      <w:r w:rsidRPr="004201FB">
        <w:t>Trip Purpose Comparison</w:t>
      </w:r>
      <w:bookmarkEnd w:id="38"/>
    </w:p>
    <w:p w14:paraId="0F439810" w14:textId="77777777" w:rsidR="002910E5" w:rsidRDefault="002910E5" w:rsidP="003C43D5">
      <w:pPr>
        <w:pStyle w:val="ListParagraph"/>
        <w:numPr>
          <w:ilvl w:val="0"/>
          <w:numId w:val="28"/>
        </w:numPr>
        <w:rPr>
          <w:ins w:id="39" w:author="Lupa, Mary" w:date="2016-05-24T07:59:00Z"/>
        </w:rPr>
      </w:pPr>
      <w:r>
        <w:t>Percent of Trips In Range to National Numbers/Florida</w:t>
      </w:r>
    </w:p>
    <w:p w14:paraId="0703F31D" w14:textId="487E90F2" w:rsidR="00CC077E" w:rsidRDefault="00CC077E" w:rsidP="00CC077E">
      <w:pPr>
        <w:pStyle w:val="Caption"/>
        <w:ind w:left="1296"/>
        <w:jc w:val="left"/>
        <w:rPr>
          <w:ins w:id="40" w:author="Lupa, Mary" w:date="2016-05-24T07:59:00Z"/>
        </w:rPr>
      </w:pPr>
      <w:bookmarkStart w:id="41" w:name="_Toc451851058"/>
      <w:ins w:id="42" w:author="Lupa, Mary" w:date="2016-05-24T07:59:00Z">
        <w:r>
          <w:t xml:space="preserve">Table </w:t>
        </w:r>
        <w:r>
          <w:fldChar w:fldCharType="begin"/>
        </w:r>
        <w:r>
          <w:instrText xml:space="preserve"> STYLEREF 1 \s </w:instrText>
        </w:r>
        <w:r>
          <w:fldChar w:fldCharType="separate"/>
        </w:r>
      </w:ins>
      <w:r>
        <w:rPr>
          <w:noProof/>
        </w:rPr>
        <w:t>3</w:t>
      </w:r>
      <w:ins w:id="43" w:author="Lupa, Mary" w:date="2016-05-24T07:59:00Z">
        <w:r>
          <w:fldChar w:fldCharType="end"/>
        </w:r>
        <w:r>
          <w:noBreakHyphen/>
        </w:r>
        <w:r>
          <w:fldChar w:fldCharType="begin"/>
        </w:r>
        <w:r>
          <w:instrText xml:space="preserve"> SEQ Table \* ARABIC \s 1 </w:instrText>
        </w:r>
        <w:r>
          <w:fldChar w:fldCharType="separate"/>
        </w:r>
      </w:ins>
      <w:r>
        <w:rPr>
          <w:noProof/>
        </w:rPr>
        <w:t>1</w:t>
      </w:r>
      <w:ins w:id="44" w:author="Lupa, Mary" w:date="2016-05-24T07:59:00Z">
        <w:r>
          <w:fldChar w:fldCharType="end"/>
        </w:r>
        <w:r>
          <w:t xml:space="preserve">: </w:t>
        </w:r>
      </w:ins>
      <w:r>
        <w:t>Percentage Comparison of Trips by Purpose</w:t>
      </w:r>
      <w:bookmarkEnd w:id="41"/>
    </w:p>
    <w:p w14:paraId="455DCF2E" w14:textId="77777777" w:rsidR="00CC077E" w:rsidRDefault="00CC077E" w:rsidP="00CC077E">
      <w:pPr>
        <w:pStyle w:val="ListParagraph"/>
        <w:ind w:left="1296"/>
      </w:pPr>
    </w:p>
    <w:p w14:paraId="5E065B41" w14:textId="77777777" w:rsidR="002910E5" w:rsidRDefault="002910E5" w:rsidP="004201FB">
      <w:pPr>
        <w:pStyle w:val="Heading2"/>
      </w:pPr>
      <w:bookmarkStart w:id="45" w:name="_Toc451851973"/>
      <w:r>
        <w:lastRenderedPageBreak/>
        <w:t>Rate Comparisons</w:t>
      </w:r>
      <w:bookmarkEnd w:id="45"/>
    </w:p>
    <w:p w14:paraId="3F8E8289" w14:textId="77777777" w:rsidR="002910E5" w:rsidRDefault="002910E5" w:rsidP="003C43D5">
      <w:pPr>
        <w:pStyle w:val="ListParagraph"/>
        <w:numPr>
          <w:ilvl w:val="0"/>
          <w:numId w:val="27"/>
        </w:numPr>
      </w:pPr>
      <w:r>
        <w:t>Person trips per household and by purpose/market</w:t>
      </w:r>
    </w:p>
    <w:p w14:paraId="220CEA1F" w14:textId="77777777" w:rsidR="002910E5" w:rsidRDefault="002910E5" w:rsidP="003C43D5">
      <w:pPr>
        <w:pStyle w:val="ListParagraph"/>
        <w:numPr>
          <w:ilvl w:val="0"/>
          <w:numId w:val="27"/>
        </w:numPr>
      </w:pPr>
      <w:r>
        <w:t>Work Trips Per Employee</w:t>
      </w:r>
    </w:p>
    <w:p w14:paraId="18A4D847" w14:textId="77777777" w:rsidR="002910E5" w:rsidRDefault="002910E5" w:rsidP="003C43D5">
      <w:pPr>
        <w:pStyle w:val="ListParagraph"/>
        <w:numPr>
          <w:ilvl w:val="0"/>
          <w:numId w:val="27"/>
        </w:numPr>
      </w:pPr>
      <w:r>
        <w:t>Attractions Per Employee</w:t>
      </w:r>
    </w:p>
    <w:p w14:paraId="3E366872" w14:textId="25A6E438" w:rsidR="004201FB" w:rsidRDefault="004201FB" w:rsidP="00502C8F">
      <w:pPr>
        <w:pStyle w:val="Caption"/>
        <w:ind w:left="936"/>
      </w:pPr>
      <w:bookmarkStart w:id="46" w:name="_Toc451851059"/>
      <w:ins w:id="47" w:author="Lupa, Mary" w:date="2016-05-24T07:59:00Z">
        <w:r>
          <w:t xml:space="preserve">Table </w:t>
        </w:r>
        <w:r>
          <w:fldChar w:fldCharType="begin"/>
        </w:r>
        <w:r>
          <w:instrText xml:space="preserve"> STYLEREF 1 \s </w:instrText>
        </w:r>
        <w:r>
          <w:fldChar w:fldCharType="separate"/>
        </w:r>
      </w:ins>
      <w:r>
        <w:rPr>
          <w:noProof/>
        </w:rPr>
        <w:t>3</w:t>
      </w:r>
      <w:ins w:id="48" w:author="Lupa, Mary" w:date="2016-05-24T07:59:00Z">
        <w:r>
          <w:fldChar w:fldCharType="end"/>
        </w:r>
        <w:r>
          <w:noBreakHyphen/>
        </w:r>
        <w:r>
          <w:fldChar w:fldCharType="begin"/>
        </w:r>
        <w:r>
          <w:instrText xml:space="preserve"> SEQ Table \* ARABIC \s 1 </w:instrText>
        </w:r>
        <w:r>
          <w:fldChar w:fldCharType="separate"/>
        </w:r>
      </w:ins>
      <w:r w:rsidR="00502C8F">
        <w:rPr>
          <w:noProof/>
        </w:rPr>
        <w:t>2</w:t>
      </w:r>
      <w:ins w:id="49" w:author="Lupa, Mary" w:date="2016-05-24T07:59:00Z">
        <w:r>
          <w:fldChar w:fldCharType="end"/>
        </w:r>
        <w:r>
          <w:t xml:space="preserve">: </w:t>
        </w:r>
      </w:ins>
      <w:r w:rsidR="00502C8F">
        <w:t>Trip Rate Summaries by Person Trips</w:t>
      </w:r>
      <w:bookmarkEnd w:id="46"/>
    </w:p>
    <w:p w14:paraId="49BDF6B5" w14:textId="77777777" w:rsidR="00502C8F" w:rsidRDefault="00502C8F" w:rsidP="00502C8F"/>
    <w:p w14:paraId="15116417" w14:textId="77777777" w:rsidR="002910E5" w:rsidRDefault="002910E5" w:rsidP="004201FB">
      <w:pPr>
        <w:pStyle w:val="Heading2"/>
      </w:pPr>
      <w:bookmarkStart w:id="50" w:name="_Toc451851974"/>
      <w:r>
        <w:t>Balance of P’s to A’s</w:t>
      </w:r>
      <w:bookmarkEnd w:id="50"/>
    </w:p>
    <w:p w14:paraId="570EAC38" w14:textId="77777777" w:rsidR="0081456A" w:rsidRDefault="0081456A" w:rsidP="003C43D5">
      <w:pPr>
        <w:pStyle w:val="ListParagraph"/>
        <w:numPr>
          <w:ilvl w:val="0"/>
          <w:numId w:val="26"/>
        </w:numPr>
      </w:pPr>
      <w:r>
        <w:t>Ratio of P/A</w:t>
      </w:r>
    </w:p>
    <w:p w14:paraId="7280E277" w14:textId="77777777" w:rsidR="002910E5" w:rsidRPr="003E5F70" w:rsidRDefault="0081456A" w:rsidP="003C43D5">
      <w:pPr>
        <w:pStyle w:val="ListParagraph"/>
        <w:numPr>
          <w:ilvl w:val="0"/>
          <w:numId w:val="26"/>
        </w:numPr>
      </w:pPr>
      <w:r>
        <w:t>Plot of P’s and A’s estimated vs observed</w:t>
      </w:r>
      <w:r>
        <w:tab/>
      </w:r>
    </w:p>
    <w:p w14:paraId="72F4316D" w14:textId="77777777" w:rsidR="0081456A" w:rsidRDefault="0081456A" w:rsidP="0081456A">
      <w:pPr>
        <w:pStyle w:val="Heading1"/>
      </w:pPr>
      <w:bookmarkStart w:id="51" w:name="_Toc451851975"/>
      <w:r>
        <w:t>Trip Distribution</w:t>
      </w:r>
      <w:bookmarkEnd w:id="51"/>
    </w:p>
    <w:p w14:paraId="2332EFB4" w14:textId="77777777" w:rsidR="003C43D5" w:rsidRDefault="003C43D5" w:rsidP="003C43D5">
      <w:pPr>
        <w:pStyle w:val="ListParagraph"/>
        <w:numPr>
          <w:ilvl w:val="0"/>
          <w:numId w:val="25"/>
        </w:numPr>
      </w:pPr>
      <w:r>
        <w:t>Validation comparison of function parameters</w:t>
      </w:r>
    </w:p>
    <w:p w14:paraId="1298DFDC" w14:textId="77777777" w:rsidR="00F94F8A" w:rsidRDefault="0081456A" w:rsidP="003C43D5">
      <w:pPr>
        <w:pStyle w:val="ListParagraph"/>
        <w:numPr>
          <w:ilvl w:val="0"/>
          <w:numId w:val="25"/>
        </w:numPr>
      </w:pPr>
      <w:r>
        <w:t>District to District Summaries</w:t>
      </w:r>
    </w:p>
    <w:p w14:paraId="03DC87F6" w14:textId="77777777" w:rsidR="0081456A" w:rsidRDefault="0081456A" w:rsidP="003C43D5">
      <w:pPr>
        <w:pStyle w:val="ListParagraph"/>
        <w:numPr>
          <w:ilvl w:val="0"/>
          <w:numId w:val="25"/>
        </w:numPr>
      </w:pPr>
      <w:r>
        <w:t>CTPP comparison for work trips</w:t>
      </w:r>
    </w:p>
    <w:p w14:paraId="7E1DD592" w14:textId="77777777" w:rsidR="003C43D5" w:rsidRDefault="003C43D5" w:rsidP="003C43D5">
      <w:pPr>
        <w:pStyle w:val="ListParagraph"/>
        <w:numPr>
          <w:ilvl w:val="0"/>
          <w:numId w:val="25"/>
        </w:numPr>
      </w:pPr>
      <w:r>
        <w:t>TLFD plots and comparisons by region, county or other level</w:t>
      </w:r>
    </w:p>
    <w:p w14:paraId="0EA24DCF" w14:textId="77777777" w:rsidR="003C43D5" w:rsidRDefault="003C43D5" w:rsidP="003C43D5">
      <w:pPr>
        <w:pStyle w:val="ListParagraph"/>
        <w:numPr>
          <w:ilvl w:val="0"/>
          <w:numId w:val="25"/>
        </w:numPr>
      </w:pPr>
      <w:r>
        <w:t>Document Coincidence Ratios</w:t>
      </w:r>
    </w:p>
    <w:p w14:paraId="148BA1A4" w14:textId="77777777" w:rsidR="003C43D5" w:rsidRDefault="003C43D5" w:rsidP="003C43D5">
      <w:pPr>
        <w:pStyle w:val="ListParagraph"/>
        <w:numPr>
          <w:ilvl w:val="0"/>
          <w:numId w:val="25"/>
        </w:numPr>
        <w:rPr>
          <w:ins w:id="52" w:author="Lupa, Mary" w:date="2016-05-24T08:20:00Z"/>
        </w:rPr>
      </w:pPr>
      <w:r>
        <w:t>Intrazonal Percentage Comparison</w:t>
      </w:r>
    </w:p>
    <w:p w14:paraId="2A6737D7" w14:textId="77777777" w:rsidR="007C10A6" w:rsidRDefault="007C10A6" w:rsidP="007C10A6">
      <w:pPr>
        <w:pStyle w:val="ListParagraph"/>
        <w:rPr>
          <w:ins w:id="53" w:author="Lupa, Mary" w:date="2016-05-24T08:20:00Z"/>
        </w:rPr>
      </w:pPr>
    </w:p>
    <w:p w14:paraId="69A49097" w14:textId="1B6D6040" w:rsidR="007C10A6" w:rsidRDefault="007C10A6" w:rsidP="007C10A6">
      <w:pPr>
        <w:ind w:left="360"/>
        <w:jc w:val="center"/>
        <w:rPr>
          <w:rFonts w:eastAsia="Calibri" w:cs="Times New Roman"/>
          <w:bCs/>
          <w:color w:val="4F81BD"/>
          <w:sz w:val="24"/>
          <w:szCs w:val="18"/>
        </w:rPr>
      </w:pPr>
      <w:bookmarkStart w:id="54" w:name="_Toc451851060"/>
      <w:r w:rsidRPr="007C10A6">
        <w:rPr>
          <w:rFonts w:eastAsia="Calibri" w:cs="Times New Roman"/>
          <w:bCs/>
          <w:color w:val="4F81BD"/>
          <w:sz w:val="24"/>
          <w:szCs w:val="18"/>
        </w:rPr>
        <w:t xml:space="preserve">Table </w:t>
      </w:r>
      <w:r w:rsidRPr="007C10A6">
        <w:rPr>
          <w:rFonts w:eastAsia="Calibri" w:cs="Times New Roman"/>
          <w:bCs/>
          <w:color w:val="4F81BD"/>
          <w:sz w:val="24"/>
          <w:szCs w:val="18"/>
        </w:rPr>
        <w:fldChar w:fldCharType="begin"/>
      </w:r>
      <w:r w:rsidRPr="007C10A6">
        <w:rPr>
          <w:rFonts w:eastAsia="Calibri" w:cs="Times New Roman"/>
          <w:bCs/>
          <w:color w:val="4F81BD"/>
          <w:sz w:val="24"/>
          <w:szCs w:val="18"/>
        </w:rPr>
        <w:instrText xml:space="preserve"> STYLEREF 1 \s </w:instrText>
      </w:r>
      <w:r w:rsidRPr="007C10A6">
        <w:rPr>
          <w:rFonts w:eastAsia="Calibri" w:cs="Times New Roman"/>
          <w:bCs/>
          <w:color w:val="4F81BD"/>
          <w:sz w:val="24"/>
          <w:szCs w:val="18"/>
        </w:rPr>
        <w:fldChar w:fldCharType="separate"/>
      </w:r>
      <w:r>
        <w:rPr>
          <w:rFonts w:eastAsia="Calibri" w:cs="Times New Roman"/>
          <w:bCs/>
          <w:noProof/>
          <w:color w:val="4F81BD"/>
          <w:sz w:val="24"/>
          <w:szCs w:val="18"/>
        </w:rPr>
        <w:t>4</w:t>
      </w:r>
      <w:r w:rsidRPr="007C10A6">
        <w:rPr>
          <w:rFonts w:eastAsia="Calibri" w:cs="Times New Roman"/>
          <w:bCs/>
          <w:color w:val="4F81BD"/>
          <w:sz w:val="24"/>
          <w:szCs w:val="18"/>
        </w:rPr>
        <w:fldChar w:fldCharType="end"/>
      </w:r>
      <w:r w:rsidRPr="007C10A6">
        <w:rPr>
          <w:rFonts w:eastAsia="Calibri" w:cs="Times New Roman"/>
          <w:bCs/>
          <w:color w:val="4F81BD"/>
          <w:sz w:val="24"/>
          <w:szCs w:val="18"/>
        </w:rPr>
        <w:noBreakHyphen/>
      </w:r>
      <w:r w:rsidRPr="007C10A6">
        <w:rPr>
          <w:rFonts w:eastAsia="Calibri" w:cs="Times New Roman"/>
          <w:bCs/>
          <w:color w:val="4F81BD"/>
          <w:sz w:val="24"/>
          <w:szCs w:val="18"/>
        </w:rPr>
        <w:fldChar w:fldCharType="begin"/>
      </w:r>
      <w:r w:rsidRPr="007C10A6">
        <w:rPr>
          <w:rFonts w:eastAsia="Calibri" w:cs="Times New Roman"/>
          <w:bCs/>
          <w:color w:val="4F81BD"/>
          <w:sz w:val="24"/>
          <w:szCs w:val="18"/>
        </w:rPr>
        <w:instrText xml:space="preserve"> SEQ Table \* ARABIC \s 1 </w:instrText>
      </w:r>
      <w:r w:rsidRPr="007C10A6">
        <w:rPr>
          <w:rFonts w:eastAsia="Calibri" w:cs="Times New Roman"/>
          <w:bCs/>
          <w:color w:val="4F81BD"/>
          <w:sz w:val="24"/>
          <w:szCs w:val="18"/>
        </w:rPr>
        <w:fldChar w:fldCharType="separate"/>
      </w:r>
      <w:r>
        <w:rPr>
          <w:rFonts w:eastAsia="Calibri" w:cs="Times New Roman"/>
          <w:bCs/>
          <w:noProof/>
          <w:color w:val="4F81BD"/>
          <w:sz w:val="24"/>
          <w:szCs w:val="18"/>
        </w:rPr>
        <w:t>1</w:t>
      </w:r>
      <w:r w:rsidRPr="007C10A6">
        <w:rPr>
          <w:rFonts w:eastAsia="Calibri" w:cs="Times New Roman"/>
          <w:bCs/>
          <w:color w:val="4F81BD"/>
          <w:sz w:val="24"/>
          <w:szCs w:val="18"/>
        </w:rPr>
        <w:fldChar w:fldCharType="end"/>
      </w:r>
      <w:r w:rsidRPr="007C10A6">
        <w:rPr>
          <w:rFonts w:eastAsia="Calibri" w:cs="Times New Roman"/>
          <w:bCs/>
          <w:color w:val="4F81BD"/>
          <w:sz w:val="24"/>
          <w:szCs w:val="18"/>
        </w:rPr>
        <w:t>: Average Trip Length by Purpose</w:t>
      </w:r>
      <w:r>
        <w:rPr>
          <w:rFonts w:eastAsia="Calibri" w:cs="Times New Roman"/>
          <w:bCs/>
          <w:color w:val="4F81BD"/>
          <w:sz w:val="24"/>
          <w:szCs w:val="18"/>
        </w:rPr>
        <w:t xml:space="preserve"> (Observed and Estimated)</w:t>
      </w:r>
      <w:bookmarkEnd w:id="54"/>
    </w:p>
    <w:p w14:paraId="1667C903" w14:textId="77777777" w:rsidR="007C10A6" w:rsidRDefault="007C10A6" w:rsidP="007C10A6">
      <w:pPr>
        <w:ind w:left="360"/>
        <w:jc w:val="center"/>
        <w:rPr>
          <w:rFonts w:eastAsia="Calibri" w:cs="Times New Roman"/>
          <w:bCs/>
          <w:color w:val="4F81BD"/>
          <w:sz w:val="24"/>
          <w:szCs w:val="18"/>
        </w:rPr>
      </w:pPr>
    </w:p>
    <w:p w14:paraId="50EF7C69" w14:textId="0D1C6D38" w:rsidR="007C10A6" w:rsidRPr="007C10A6" w:rsidRDefault="007C10A6" w:rsidP="007C10A6">
      <w:pPr>
        <w:ind w:left="360"/>
        <w:jc w:val="center"/>
        <w:rPr>
          <w:rFonts w:eastAsia="Calibri" w:cs="Times New Roman"/>
          <w:bCs/>
          <w:color w:val="4F81BD"/>
          <w:sz w:val="24"/>
          <w:szCs w:val="18"/>
        </w:rPr>
      </w:pPr>
      <w:bookmarkStart w:id="55" w:name="_Toc451851061"/>
      <w:r w:rsidRPr="007C10A6">
        <w:rPr>
          <w:rFonts w:eastAsia="Calibri" w:cs="Times New Roman"/>
          <w:bCs/>
          <w:color w:val="4F81BD"/>
          <w:sz w:val="24"/>
          <w:szCs w:val="18"/>
        </w:rPr>
        <w:t xml:space="preserve">Table </w:t>
      </w:r>
      <w:r w:rsidRPr="007C10A6">
        <w:rPr>
          <w:rFonts w:eastAsia="Calibri" w:cs="Times New Roman"/>
          <w:bCs/>
          <w:color w:val="4F81BD"/>
          <w:sz w:val="24"/>
          <w:szCs w:val="18"/>
        </w:rPr>
        <w:fldChar w:fldCharType="begin"/>
      </w:r>
      <w:r w:rsidRPr="007C10A6">
        <w:rPr>
          <w:rFonts w:eastAsia="Calibri" w:cs="Times New Roman"/>
          <w:bCs/>
          <w:color w:val="4F81BD"/>
          <w:sz w:val="24"/>
          <w:szCs w:val="18"/>
        </w:rPr>
        <w:instrText xml:space="preserve"> STYLEREF 1 \s </w:instrText>
      </w:r>
      <w:r w:rsidRPr="007C10A6">
        <w:rPr>
          <w:rFonts w:eastAsia="Calibri" w:cs="Times New Roman"/>
          <w:bCs/>
          <w:color w:val="4F81BD"/>
          <w:sz w:val="24"/>
          <w:szCs w:val="18"/>
        </w:rPr>
        <w:fldChar w:fldCharType="separate"/>
      </w:r>
      <w:r>
        <w:rPr>
          <w:rFonts w:eastAsia="Calibri" w:cs="Times New Roman"/>
          <w:bCs/>
          <w:noProof/>
          <w:color w:val="4F81BD"/>
          <w:sz w:val="24"/>
          <w:szCs w:val="18"/>
        </w:rPr>
        <w:t>4</w:t>
      </w:r>
      <w:r w:rsidRPr="007C10A6">
        <w:rPr>
          <w:rFonts w:eastAsia="Calibri" w:cs="Times New Roman"/>
          <w:bCs/>
          <w:color w:val="4F81BD"/>
          <w:sz w:val="24"/>
          <w:szCs w:val="18"/>
        </w:rPr>
        <w:fldChar w:fldCharType="end"/>
      </w:r>
      <w:r w:rsidRPr="007C10A6">
        <w:rPr>
          <w:rFonts w:eastAsia="Calibri" w:cs="Times New Roman"/>
          <w:bCs/>
          <w:color w:val="4F81BD"/>
          <w:sz w:val="24"/>
          <w:szCs w:val="18"/>
        </w:rPr>
        <w:noBreakHyphen/>
      </w:r>
      <w:r w:rsidRPr="007C10A6">
        <w:rPr>
          <w:rFonts w:eastAsia="Calibri" w:cs="Times New Roman"/>
          <w:bCs/>
          <w:color w:val="4F81BD"/>
          <w:sz w:val="24"/>
          <w:szCs w:val="18"/>
        </w:rPr>
        <w:fldChar w:fldCharType="begin"/>
      </w:r>
      <w:r w:rsidRPr="007C10A6">
        <w:rPr>
          <w:rFonts w:eastAsia="Calibri" w:cs="Times New Roman"/>
          <w:bCs/>
          <w:color w:val="4F81BD"/>
          <w:sz w:val="24"/>
          <w:szCs w:val="18"/>
        </w:rPr>
        <w:instrText xml:space="preserve"> SEQ Table \* ARABIC \s 1 </w:instrText>
      </w:r>
      <w:r w:rsidRPr="007C10A6">
        <w:rPr>
          <w:rFonts w:eastAsia="Calibri" w:cs="Times New Roman"/>
          <w:bCs/>
          <w:color w:val="4F81BD"/>
          <w:sz w:val="24"/>
          <w:szCs w:val="18"/>
        </w:rPr>
        <w:fldChar w:fldCharType="separate"/>
      </w:r>
      <w:r>
        <w:rPr>
          <w:rFonts w:eastAsia="Calibri" w:cs="Times New Roman"/>
          <w:bCs/>
          <w:noProof/>
          <w:color w:val="4F81BD"/>
          <w:sz w:val="24"/>
          <w:szCs w:val="18"/>
        </w:rPr>
        <w:t>2</w:t>
      </w:r>
      <w:r w:rsidRPr="007C10A6">
        <w:rPr>
          <w:rFonts w:eastAsia="Calibri" w:cs="Times New Roman"/>
          <w:bCs/>
          <w:color w:val="4F81BD"/>
          <w:sz w:val="24"/>
          <w:szCs w:val="18"/>
        </w:rPr>
        <w:fldChar w:fldCharType="end"/>
      </w:r>
      <w:r w:rsidRPr="007C10A6">
        <w:rPr>
          <w:rFonts w:eastAsia="Calibri" w:cs="Times New Roman"/>
          <w:bCs/>
          <w:color w:val="4F81BD"/>
          <w:sz w:val="24"/>
          <w:szCs w:val="18"/>
        </w:rPr>
        <w:t xml:space="preserve">: </w:t>
      </w:r>
      <w:ins w:id="56" w:author="Lupa, Mary" w:date="2016-05-24T08:24:00Z">
        <w:r>
          <w:rPr>
            <w:rFonts w:eastAsia="Calibri" w:cs="Times New Roman"/>
            <w:bCs/>
            <w:color w:val="4F81BD"/>
            <w:sz w:val="24"/>
            <w:szCs w:val="18"/>
          </w:rPr>
          <w:t xml:space="preserve">Percent Intrazonal Trips </w:t>
        </w:r>
      </w:ins>
      <w:r w:rsidRPr="007C10A6">
        <w:rPr>
          <w:rFonts w:eastAsia="Calibri" w:cs="Times New Roman"/>
          <w:bCs/>
          <w:color w:val="4F81BD"/>
          <w:sz w:val="24"/>
          <w:szCs w:val="18"/>
        </w:rPr>
        <w:t>by Purpose</w:t>
      </w:r>
      <w:r>
        <w:rPr>
          <w:rFonts w:eastAsia="Calibri" w:cs="Times New Roman"/>
          <w:bCs/>
          <w:color w:val="4F81BD"/>
          <w:sz w:val="24"/>
          <w:szCs w:val="18"/>
        </w:rPr>
        <w:t xml:space="preserve"> (Observed and Estimated)</w:t>
      </w:r>
      <w:bookmarkEnd w:id="55"/>
    </w:p>
    <w:p w14:paraId="4AC0129C" w14:textId="77777777" w:rsidR="007C10A6" w:rsidRPr="007C10A6" w:rsidRDefault="007C10A6" w:rsidP="007C10A6">
      <w:pPr>
        <w:ind w:left="360"/>
        <w:jc w:val="center"/>
        <w:rPr>
          <w:rFonts w:eastAsia="Calibri" w:cs="Times New Roman"/>
          <w:bCs/>
          <w:color w:val="4F81BD"/>
          <w:sz w:val="24"/>
          <w:szCs w:val="18"/>
        </w:rPr>
      </w:pPr>
    </w:p>
    <w:p w14:paraId="64B769EB" w14:textId="77777777" w:rsidR="00297D3E" w:rsidRDefault="00297D3E" w:rsidP="00297D3E">
      <w:pPr>
        <w:pStyle w:val="Heading1"/>
      </w:pPr>
      <w:bookmarkStart w:id="57" w:name="_Toc451851976"/>
      <w:r>
        <w:t>Mode choice</w:t>
      </w:r>
      <w:bookmarkEnd w:id="57"/>
    </w:p>
    <w:p w14:paraId="32BD3EFB" w14:textId="77777777" w:rsidR="004735B8" w:rsidRPr="004735B8" w:rsidRDefault="004735B8" w:rsidP="004735B8">
      <w:pPr>
        <w:pStyle w:val="ListParagraph"/>
        <w:numPr>
          <w:ilvl w:val="0"/>
          <w:numId w:val="25"/>
        </w:numPr>
      </w:pPr>
      <w:r w:rsidRPr="004735B8">
        <w:t>C</w:t>
      </w:r>
      <w:r w:rsidR="00297D3E" w:rsidRPr="004735B8">
        <w:t xml:space="preserve">omparisons of trips by mode, or mode shares, to observed data by market segment. </w:t>
      </w:r>
    </w:p>
    <w:p w14:paraId="494B4372" w14:textId="77777777" w:rsidR="00297D3E" w:rsidRDefault="00297D3E" w:rsidP="00205762">
      <w:pPr>
        <w:pStyle w:val="ListParagraph"/>
        <w:numPr>
          <w:ilvl w:val="0"/>
          <w:numId w:val="25"/>
        </w:numPr>
      </w:pPr>
      <w:r w:rsidRPr="004735B8">
        <w:t>Market</w:t>
      </w:r>
      <w:r w:rsidR="004735B8" w:rsidRPr="004735B8">
        <w:t xml:space="preserve"> </w:t>
      </w:r>
      <w:r w:rsidRPr="004735B8">
        <w:t xml:space="preserve">segments </w:t>
      </w:r>
      <w:r w:rsidR="004735B8" w:rsidRPr="004735B8">
        <w:t xml:space="preserve">should </w:t>
      </w:r>
      <w:r w:rsidRPr="004735B8">
        <w:t>include trip purposes as well as demographic segments, such as income</w:t>
      </w:r>
      <w:r w:rsidR="004735B8">
        <w:t xml:space="preserve"> </w:t>
      </w:r>
      <w:r w:rsidRPr="004735B8">
        <w:t>or vehicle availability levels, and geographically defined segments.</w:t>
      </w:r>
    </w:p>
    <w:p w14:paraId="3BD80E2A" w14:textId="77777777" w:rsidR="004735B8" w:rsidRDefault="004735B8" w:rsidP="00205762">
      <w:pPr>
        <w:pStyle w:val="ListParagraph"/>
        <w:numPr>
          <w:ilvl w:val="0"/>
          <w:numId w:val="25"/>
        </w:numPr>
      </w:pPr>
      <w:r>
        <w:t>Trip Lengths</w:t>
      </w:r>
    </w:p>
    <w:p w14:paraId="071AE133" w14:textId="77777777" w:rsidR="00D25B77" w:rsidRDefault="00D25B77" w:rsidP="00205762">
      <w:pPr>
        <w:pStyle w:val="ListParagraph"/>
        <w:numPr>
          <w:ilvl w:val="0"/>
          <w:numId w:val="25"/>
        </w:numPr>
      </w:pPr>
      <w:r>
        <w:t xml:space="preserve">District to District </w:t>
      </w:r>
      <w:commentRangeStart w:id="58"/>
      <w:r>
        <w:t>Summaries</w:t>
      </w:r>
      <w:commentRangeEnd w:id="58"/>
      <w:r w:rsidR="00B467D0">
        <w:rPr>
          <w:rStyle w:val="CommentReference"/>
          <w:rFonts w:eastAsia="Calibri"/>
        </w:rPr>
        <w:commentReference w:id="58"/>
      </w:r>
    </w:p>
    <w:p w14:paraId="45A06CC2" w14:textId="77777777" w:rsidR="004735B8" w:rsidRDefault="004735B8" w:rsidP="004735B8">
      <w:pPr>
        <w:pStyle w:val="ListParagraph"/>
        <w:numPr>
          <w:ilvl w:val="0"/>
          <w:numId w:val="25"/>
        </w:numPr>
      </w:pPr>
      <w:r>
        <w:t xml:space="preserve">Comparison of constants and coefficients including signs </w:t>
      </w:r>
    </w:p>
    <w:p w14:paraId="19058D5A" w14:textId="77777777" w:rsidR="004735B8" w:rsidRDefault="004735B8" w:rsidP="004735B8">
      <w:pPr>
        <w:pStyle w:val="ListParagraph"/>
        <w:numPr>
          <w:ilvl w:val="0"/>
          <w:numId w:val="25"/>
        </w:numPr>
      </w:pPr>
      <w:r>
        <w:t>Access/Egress by market compared to other systems</w:t>
      </w:r>
    </w:p>
    <w:p w14:paraId="4C70BBD1" w14:textId="09CC88AF" w:rsidR="00B30A38" w:rsidRPr="00B30A38" w:rsidRDefault="00B30A38" w:rsidP="00B30A38">
      <w:pPr>
        <w:ind w:left="360"/>
        <w:jc w:val="center"/>
      </w:pPr>
      <w:bookmarkStart w:id="59" w:name="_Toc451851062"/>
      <w:r w:rsidRPr="00B30A38">
        <w:rPr>
          <w:rFonts w:eastAsia="Calibri" w:cs="Times New Roman"/>
          <w:bCs/>
          <w:color w:val="4F81BD"/>
          <w:sz w:val="24"/>
          <w:szCs w:val="18"/>
        </w:rPr>
        <w:t xml:space="preserve">Table </w:t>
      </w:r>
      <w:r w:rsidRPr="00B30A38">
        <w:rPr>
          <w:rFonts w:eastAsia="Calibri" w:cs="Times New Roman"/>
          <w:bCs/>
          <w:color w:val="4F81BD"/>
          <w:sz w:val="24"/>
          <w:szCs w:val="18"/>
        </w:rPr>
        <w:fldChar w:fldCharType="begin"/>
      </w:r>
      <w:r w:rsidRPr="00B30A38">
        <w:rPr>
          <w:rFonts w:eastAsia="Calibri" w:cs="Times New Roman"/>
          <w:bCs/>
          <w:color w:val="4F81BD"/>
          <w:sz w:val="24"/>
          <w:szCs w:val="18"/>
        </w:rPr>
        <w:instrText xml:space="preserve"> STYLEREF 1 \s </w:instrText>
      </w:r>
      <w:r w:rsidRPr="00B30A38">
        <w:rPr>
          <w:rFonts w:eastAsia="Calibri" w:cs="Times New Roman"/>
          <w:bCs/>
          <w:color w:val="4F81BD"/>
          <w:sz w:val="24"/>
          <w:szCs w:val="18"/>
        </w:rPr>
        <w:fldChar w:fldCharType="separate"/>
      </w:r>
      <w:r w:rsidRPr="00B30A38">
        <w:rPr>
          <w:rFonts w:eastAsia="Calibri" w:cs="Times New Roman"/>
          <w:bCs/>
          <w:noProof/>
          <w:color w:val="4F81BD"/>
          <w:sz w:val="24"/>
          <w:szCs w:val="18"/>
        </w:rPr>
        <w:t>5</w:t>
      </w:r>
      <w:r w:rsidRPr="00B30A38">
        <w:rPr>
          <w:rFonts w:eastAsia="Calibri" w:cs="Times New Roman"/>
          <w:bCs/>
          <w:color w:val="4F81BD"/>
          <w:sz w:val="24"/>
          <w:szCs w:val="18"/>
        </w:rPr>
        <w:fldChar w:fldCharType="end"/>
      </w:r>
      <w:r w:rsidRPr="00B30A38">
        <w:rPr>
          <w:rFonts w:eastAsia="Calibri" w:cs="Times New Roman"/>
          <w:bCs/>
          <w:color w:val="4F81BD"/>
          <w:sz w:val="24"/>
          <w:szCs w:val="18"/>
        </w:rPr>
        <w:noBreakHyphen/>
      </w:r>
      <w:r w:rsidRPr="00B30A38">
        <w:rPr>
          <w:rFonts w:eastAsia="Calibri" w:cs="Times New Roman"/>
          <w:bCs/>
          <w:color w:val="4F81BD"/>
          <w:sz w:val="24"/>
          <w:szCs w:val="18"/>
        </w:rPr>
        <w:fldChar w:fldCharType="begin"/>
      </w:r>
      <w:r w:rsidRPr="00B30A38">
        <w:rPr>
          <w:rFonts w:eastAsia="Calibri" w:cs="Times New Roman"/>
          <w:bCs/>
          <w:color w:val="4F81BD"/>
          <w:sz w:val="24"/>
          <w:szCs w:val="18"/>
        </w:rPr>
        <w:instrText xml:space="preserve"> SEQ Table \* ARABIC \s 1 </w:instrText>
      </w:r>
      <w:r w:rsidRPr="00B30A38">
        <w:rPr>
          <w:rFonts w:eastAsia="Calibri" w:cs="Times New Roman"/>
          <w:bCs/>
          <w:color w:val="4F81BD"/>
          <w:sz w:val="24"/>
          <w:szCs w:val="18"/>
        </w:rPr>
        <w:fldChar w:fldCharType="separate"/>
      </w:r>
      <w:r w:rsidRPr="00B30A38">
        <w:rPr>
          <w:rFonts w:eastAsia="Calibri" w:cs="Times New Roman"/>
          <w:bCs/>
          <w:noProof/>
          <w:color w:val="4F81BD"/>
          <w:sz w:val="24"/>
          <w:szCs w:val="18"/>
        </w:rPr>
        <w:t>1</w:t>
      </w:r>
      <w:r w:rsidRPr="00B30A38">
        <w:rPr>
          <w:rFonts w:eastAsia="Calibri" w:cs="Times New Roman"/>
          <w:bCs/>
          <w:color w:val="4F81BD"/>
          <w:sz w:val="24"/>
          <w:szCs w:val="18"/>
        </w:rPr>
        <w:fldChar w:fldCharType="end"/>
      </w:r>
      <w:r w:rsidRPr="00B30A38">
        <w:rPr>
          <w:rFonts w:eastAsia="Calibri" w:cs="Times New Roman"/>
          <w:bCs/>
          <w:color w:val="4F81BD"/>
          <w:sz w:val="24"/>
          <w:szCs w:val="18"/>
        </w:rPr>
        <w:t xml:space="preserve">: </w:t>
      </w:r>
      <w:r>
        <w:rPr>
          <w:rFonts w:eastAsia="Calibri" w:cs="Times New Roman"/>
          <w:bCs/>
          <w:color w:val="4F81BD"/>
          <w:sz w:val="24"/>
          <w:szCs w:val="18"/>
        </w:rPr>
        <w:t>Mode Choice Validation Summary (Person Trips)</w:t>
      </w:r>
      <w:bookmarkEnd w:id="59"/>
    </w:p>
    <w:p w14:paraId="06FC8666" w14:textId="77777777" w:rsidR="00297D3E" w:rsidRDefault="00297D3E" w:rsidP="004735B8">
      <w:pPr>
        <w:pStyle w:val="Heading1"/>
      </w:pPr>
      <w:bookmarkStart w:id="60" w:name="_Toc451851977"/>
      <w:r>
        <w:lastRenderedPageBreak/>
        <w:t>Highway Assignment</w:t>
      </w:r>
      <w:bookmarkEnd w:id="60"/>
    </w:p>
    <w:p w14:paraId="549E324F" w14:textId="77777777" w:rsidR="003B0897" w:rsidRDefault="003B0897" w:rsidP="004201FB">
      <w:pPr>
        <w:pStyle w:val="Heading2"/>
      </w:pPr>
      <w:bookmarkStart w:id="61" w:name="_Ref433918951"/>
      <w:bookmarkStart w:id="62" w:name="_Toc451851978"/>
      <w:r>
        <w:t xml:space="preserve">Comparison of observed and </w:t>
      </w:r>
      <w:r w:rsidR="00FF6722">
        <w:t>estimated count</w:t>
      </w:r>
      <w:r>
        <w:t xml:space="preserve"> volumes</w:t>
      </w:r>
      <w:bookmarkEnd w:id="61"/>
      <w:bookmarkEnd w:id="62"/>
    </w:p>
    <w:p w14:paraId="19132BA3" w14:textId="77777777" w:rsidR="00FF6722" w:rsidRPr="00FF6722" w:rsidRDefault="0045701F" w:rsidP="00FF6722">
      <w:pPr>
        <w:pStyle w:val="ListParagraph"/>
        <w:numPr>
          <w:ilvl w:val="0"/>
          <w:numId w:val="25"/>
        </w:numPr>
      </w:pPr>
      <w:hyperlink r:id="rId18" w:anchor="_Toc430964645" w:history="1">
        <w:r w:rsidR="00FF6722" w:rsidRPr="00FF6722">
          <w:t>Observed vs Estimated Total Volume (All Facilities)</w:t>
        </w:r>
      </w:hyperlink>
      <w:r w:rsidR="00FF6722" w:rsidRPr="00FF6722">
        <w:t xml:space="preserve"> </w:t>
      </w:r>
    </w:p>
    <w:p w14:paraId="445FEE9A" w14:textId="77777777" w:rsidR="00FF6722" w:rsidRDefault="0045701F" w:rsidP="00FF6722">
      <w:pPr>
        <w:pStyle w:val="ListParagraph"/>
        <w:numPr>
          <w:ilvl w:val="0"/>
          <w:numId w:val="25"/>
        </w:numPr>
      </w:pPr>
      <w:hyperlink r:id="rId19" w:anchor="_Toc430964646" w:history="1">
        <w:r w:rsidR="00FF6722" w:rsidRPr="00FF6722">
          <w:t>Obse</w:t>
        </w:r>
        <w:r w:rsidR="00FF6722">
          <w:t>rved vs Estimated Total Volume by Facility Type</w:t>
        </w:r>
      </w:hyperlink>
    </w:p>
    <w:p w14:paraId="3AC1BBFC" w14:textId="77777777" w:rsidR="00FF6722" w:rsidRDefault="0045701F" w:rsidP="00FF6722">
      <w:pPr>
        <w:pStyle w:val="ListParagraph"/>
        <w:numPr>
          <w:ilvl w:val="0"/>
          <w:numId w:val="25"/>
        </w:numPr>
      </w:pPr>
      <w:hyperlink r:id="rId20" w:anchor="_Toc430964646" w:history="1">
        <w:r w:rsidR="00FF6722" w:rsidRPr="00FF6722">
          <w:t>Obse</w:t>
        </w:r>
        <w:r w:rsidR="00FF6722">
          <w:t>rved vs Estimated Total Trucks and by Type</w:t>
        </w:r>
      </w:hyperlink>
    </w:p>
    <w:p w14:paraId="43756CBB" w14:textId="77777777" w:rsidR="003B0897" w:rsidRPr="00FF6722" w:rsidRDefault="003B0897" w:rsidP="00FF6722">
      <w:pPr>
        <w:pStyle w:val="ListParagraph"/>
        <w:numPr>
          <w:ilvl w:val="0"/>
          <w:numId w:val="25"/>
        </w:numPr>
      </w:pPr>
      <w:r w:rsidRPr="00FF6722">
        <w:t xml:space="preserve">Screen line </w:t>
      </w:r>
      <w:commentRangeStart w:id="63"/>
      <w:r w:rsidRPr="00FF6722">
        <w:t>volumes</w:t>
      </w:r>
      <w:commentRangeEnd w:id="63"/>
      <w:r w:rsidR="00B467D0">
        <w:rPr>
          <w:rStyle w:val="CommentReference"/>
          <w:rFonts w:eastAsia="Calibri"/>
        </w:rPr>
        <w:commentReference w:id="63"/>
      </w:r>
    </w:p>
    <w:p w14:paraId="29125BBD" w14:textId="77777777" w:rsidR="00FF6722" w:rsidRDefault="00FF6722" w:rsidP="00FF6722">
      <w:pPr>
        <w:pStyle w:val="ListParagraph"/>
        <w:numPr>
          <w:ilvl w:val="0"/>
          <w:numId w:val="25"/>
        </w:numPr>
      </w:pPr>
      <w:r>
        <w:t>Cut</w:t>
      </w:r>
      <w:r w:rsidR="003B0897" w:rsidRPr="00FF6722">
        <w:t>line volumes</w:t>
      </w:r>
    </w:p>
    <w:p w14:paraId="6A322089" w14:textId="4CDD8343" w:rsidR="00297D3E" w:rsidRPr="00FF6722" w:rsidRDefault="005F61B2" w:rsidP="00FF6722">
      <w:pPr>
        <w:pStyle w:val="ListParagraph"/>
        <w:numPr>
          <w:ilvl w:val="0"/>
          <w:numId w:val="25"/>
        </w:numPr>
      </w:pPr>
      <w:r>
        <w:t>Selected c</w:t>
      </w:r>
      <w:r w:rsidR="003B0897" w:rsidRPr="00FF6722">
        <w:t>orridor volume</w:t>
      </w:r>
      <w:r>
        <w:t>s</w:t>
      </w:r>
    </w:p>
    <w:p w14:paraId="139FB341" w14:textId="04A49202" w:rsidR="00DA57F5" w:rsidRPr="00FF6722" w:rsidRDefault="003567A7" w:rsidP="00FF6722">
      <w:pPr>
        <w:pStyle w:val="ListParagraph"/>
        <w:numPr>
          <w:ilvl w:val="0"/>
          <w:numId w:val="25"/>
        </w:numPr>
      </w:pPr>
      <w:r>
        <w:t>P</w:t>
      </w:r>
      <w:r w:rsidR="00DA57F5" w:rsidRPr="00FF6722">
        <w:t>ercent deviation by volume for all</w:t>
      </w:r>
      <w:r>
        <w:t xml:space="preserve"> </w:t>
      </w:r>
      <w:r w:rsidR="005F61B2">
        <w:t xml:space="preserve">roadways </w:t>
      </w:r>
      <w:r>
        <w:t>and by type</w:t>
      </w:r>
    </w:p>
    <w:p w14:paraId="573ECAF0" w14:textId="77777777" w:rsidR="00DA57F5" w:rsidRDefault="003567A7" w:rsidP="00FF6722">
      <w:pPr>
        <w:pStyle w:val="ListParagraph"/>
        <w:numPr>
          <w:ilvl w:val="0"/>
          <w:numId w:val="25"/>
        </w:numPr>
      </w:pPr>
      <w:r>
        <w:t>Maximum</w:t>
      </w:r>
      <w:r w:rsidR="00DA57F5" w:rsidRPr="00FF6722">
        <w:t xml:space="preserve"> deviation</w:t>
      </w:r>
      <w:r>
        <w:t xml:space="preserve"> plots for screenlines and by facility type</w:t>
      </w:r>
    </w:p>
    <w:p w14:paraId="5DE17635" w14:textId="77777777" w:rsidR="00E648DC" w:rsidRDefault="00E648DC" w:rsidP="00FF6722">
      <w:pPr>
        <w:pStyle w:val="ListParagraph"/>
        <w:numPr>
          <w:ilvl w:val="0"/>
          <w:numId w:val="25"/>
        </w:numPr>
      </w:pPr>
      <w:r>
        <w:t>Outlier analysis</w:t>
      </w:r>
    </w:p>
    <w:p w14:paraId="1D4958C1" w14:textId="029382C4" w:rsidR="00D1217E" w:rsidRDefault="00D1217E" w:rsidP="00D1217E">
      <w:pPr>
        <w:pStyle w:val="Caption"/>
      </w:pPr>
      <w:bookmarkStart w:id="64" w:name="_Toc451851063"/>
      <w:r w:rsidRPr="00B30A38">
        <w:t xml:space="preserve">Table </w:t>
      </w:r>
      <w:fldSimple w:instr=" STYLEREF 1 \s ">
        <w:r>
          <w:rPr>
            <w:noProof/>
          </w:rPr>
          <w:t>6</w:t>
        </w:r>
      </w:fldSimple>
      <w:r w:rsidRPr="00B30A38">
        <w:noBreakHyphen/>
      </w:r>
      <w:fldSimple w:instr=" SEQ Table \* ARABIC \s 1 ">
        <w:r>
          <w:rPr>
            <w:noProof/>
          </w:rPr>
          <w:t>1</w:t>
        </w:r>
      </w:fldSimple>
      <w:r w:rsidRPr="00B30A38">
        <w:t xml:space="preserve">: </w:t>
      </w:r>
      <w:hyperlink r:id="rId21" w:anchor="_Toc430964645" w:history="1">
        <w:r w:rsidRPr="00FF6722">
          <w:t xml:space="preserve">Observed vs Estimated Total Volume </w:t>
        </w:r>
        <w:r>
          <w:t xml:space="preserve">by </w:t>
        </w:r>
        <w:r w:rsidRPr="00FF6722">
          <w:t>Facilit</w:t>
        </w:r>
        <w:r>
          <w:t>y Type</w:t>
        </w:r>
        <w:bookmarkEnd w:id="64"/>
      </w:hyperlink>
    </w:p>
    <w:p w14:paraId="0B3F17CA" w14:textId="188A20A5" w:rsidR="00D1217E" w:rsidRPr="00D1217E" w:rsidRDefault="00D1217E" w:rsidP="00D1217E">
      <w:pPr>
        <w:jc w:val="center"/>
        <w:rPr>
          <w:rFonts w:eastAsia="Calibri" w:cs="Times New Roman"/>
          <w:bCs/>
          <w:color w:val="4F81BD"/>
          <w:sz w:val="24"/>
          <w:szCs w:val="18"/>
        </w:rPr>
      </w:pPr>
      <w:bookmarkStart w:id="65" w:name="_Toc451851064"/>
      <w:r w:rsidRPr="00D1217E">
        <w:rPr>
          <w:rFonts w:eastAsia="Calibri" w:cs="Times New Roman"/>
          <w:bCs/>
          <w:color w:val="4F81BD"/>
          <w:sz w:val="24"/>
          <w:szCs w:val="18"/>
        </w:rPr>
        <w:t xml:space="preserve">Table </w:t>
      </w:r>
      <w:r w:rsidRPr="00D1217E">
        <w:rPr>
          <w:rFonts w:eastAsia="Calibri" w:cs="Times New Roman"/>
          <w:bCs/>
          <w:color w:val="4F81BD"/>
          <w:sz w:val="24"/>
          <w:szCs w:val="18"/>
        </w:rPr>
        <w:fldChar w:fldCharType="begin"/>
      </w:r>
      <w:r w:rsidRPr="00D1217E">
        <w:rPr>
          <w:rFonts w:eastAsia="Calibri" w:cs="Times New Roman"/>
          <w:bCs/>
          <w:color w:val="4F81BD"/>
          <w:sz w:val="24"/>
          <w:szCs w:val="18"/>
        </w:rPr>
        <w:instrText xml:space="preserve"> STYLEREF 1 \s </w:instrText>
      </w:r>
      <w:r w:rsidRPr="00D1217E">
        <w:rPr>
          <w:rFonts w:eastAsia="Calibri" w:cs="Times New Roman"/>
          <w:bCs/>
          <w:color w:val="4F81BD"/>
          <w:sz w:val="24"/>
          <w:szCs w:val="18"/>
        </w:rPr>
        <w:fldChar w:fldCharType="separate"/>
      </w:r>
      <w:r w:rsidRPr="00D1217E">
        <w:rPr>
          <w:rFonts w:eastAsia="Calibri" w:cs="Times New Roman"/>
          <w:bCs/>
          <w:color w:val="4F81BD"/>
          <w:sz w:val="24"/>
          <w:szCs w:val="18"/>
        </w:rPr>
        <w:t>6</w:t>
      </w:r>
      <w:r w:rsidRPr="00D1217E">
        <w:rPr>
          <w:rFonts w:eastAsia="Calibri" w:cs="Times New Roman"/>
          <w:bCs/>
          <w:color w:val="4F81BD"/>
          <w:sz w:val="24"/>
          <w:szCs w:val="18"/>
        </w:rPr>
        <w:fldChar w:fldCharType="end"/>
      </w:r>
      <w:r w:rsidRPr="00D1217E">
        <w:rPr>
          <w:rFonts w:eastAsia="Calibri" w:cs="Times New Roman"/>
          <w:bCs/>
          <w:color w:val="4F81BD"/>
          <w:sz w:val="24"/>
          <w:szCs w:val="18"/>
        </w:rPr>
        <w:noBreakHyphen/>
      </w:r>
      <w:r w:rsidRPr="00D1217E">
        <w:rPr>
          <w:rFonts w:eastAsia="Calibri" w:cs="Times New Roman"/>
          <w:bCs/>
          <w:color w:val="4F81BD"/>
          <w:sz w:val="24"/>
          <w:szCs w:val="18"/>
        </w:rPr>
        <w:fldChar w:fldCharType="begin"/>
      </w:r>
      <w:r w:rsidRPr="00D1217E">
        <w:rPr>
          <w:rFonts w:eastAsia="Calibri" w:cs="Times New Roman"/>
          <w:bCs/>
          <w:color w:val="4F81BD"/>
          <w:sz w:val="24"/>
          <w:szCs w:val="18"/>
        </w:rPr>
        <w:instrText xml:space="preserve"> SEQ Table \* ARABIC \s 1 </w:instrText>
      </w:r>
      <w:r w:rsidRPr="00D1217E">
        <w:rPr>
          <w:rFonts w:eastAsia="Calibri" w:cs="Times New Roman"/>
          <w:bCs/>
          <w:color w:val="4F81BD"/>
          <w:sz w:val="24"/>
          <w:szCs w:val="18"/>
        </w:rPr>
        <w:fldChar w:fldCharType="separate"/>
      </w:r>
      <w:r>
        <w:rPr>
          <w:rFonts w:eastAsia="Calibri" w:cs="Times New Roman"/>
          <w:bCs/>
          <w:noProof/>
          <w:color w:val="4F81BD"/>
          <w:sz w:val="24"/>
          <w:szCs w:val="18"/>
        </w:rPr>
        <w:t>2</w:t>
      </w:r>
      <w:r w:rsidRPr="00D1217E">
        <w:rPr>
          <w:rFonts w:eastAsia="Calibri" w:cs="Times New Roman"/>
          <w:bCs/>
          <w:color w:val="4F81BD"/>
          <w:sz w:val="24"/>
          <w:szCs w:val="18"/>
        </w:rPr>
        <w:fldChar w:fldCharType="end"/>
      </w:r>
      <w:r w:rsidRPr="00D1217E">
        <w:rPr>
          <w:rFonts w:eastAsia="Calibri" w:cs="Times New Roman"/>
          <w:bCs/>
          <w:color w:val="4F81BD"/>
          <w:sz w:val="24"/>
          <w:szCs w:val="18"/>
        </w:rPr>
        <w:t xml:space="preserve">: </w:t>
      </w:r>
      <w:hyperlink r:id="rId22" w:anchor="_Toc430964645" w:history="1">
        <w:r w:rsidRPr="00D1217E">
          <w:rPr>
            <w:rFonts w:eastAsia="Calibri" w:cs="Times New Roman"/>
            <w:bCs/>
            <w:color w:val="4F81BD"/>
            <w:sz w:val="24"/>
            <w:szCs w:val="18"/>
          </w:rPr>
          <w:t xml:space="preserve">Observed vs Estimated </w:t>
        </w:r>
        <w:r>
          <w:rPr>
            <w:rFonts w:eastAsia="Calibri" w:cs="Times New Roman"/>
            <w:bCs/>
            <w:color w:val="4F81BD"/>
            <w:sz w:val="24"/>
            <w:szCs w:val="18"/>
          </w:rPr>
          <w:t>Screenline Total Volume</w:t>
        </w:r>
        <w:bookmarkEnd w:id="65"/>
      </w:hyperlink>
    </w:p>
    <w:p w14:paraId="24A9BFB8" w14:textId="05BD6C01" w:rsidR="00EB4AEC" w:rsidRDefault="00EB4AEC" w:rsidP="004201FB">
      <w:pPr>
        <w:pStyle w:val="Heading2"/>
      </w:pPr>
      <w:bookmarkStart w:id="66" w:name="_Ref433918956"/>
      <w:bookmarkStart w:id="67" w:name="_Toc451851979"/>
      <w:r>
        <w:t>%</w:t>
      </w:r>
      <w:r w:rsidR="000617F6">
        <w:t xml:space="preserve"> </w:t>
      </w:r>
      <w:r>
        <w:t>R</w:t>
      </w:r>
      <w:r w:rsidR="000617F6">
        <w:t xml:space="preserve">oot </w:t>
      </w:r>
      <w:r>
        <w:t>M</w:t>
      </w:r>
      <w:r w:rsidR="000617F6">
        <w:t xml:space="preserve">ean </w:t>
      </w:r>
      <w:r>
        <w:t>S</w:t>
      </w:r>
      <w:r w:rsidR="000617F6">
        <w:t xml:space="preserve">quare </w:t>
      </w:r>
      <w:r>
        <w:t>E</w:t>
      </w:r>
      <w:bookmarkEnd w:id="66"/>
      <w:r w:rsidR="000617F6">
        <w:t>rror</w:t>
      </w:r>
      <w:bookmarkEnd w:id="67"/>
    </w:p>
    <w:p w14:paraId="29C2357A" w14:textId="77777777" w:rsidR="00EB4AEC" w:rsidRPr="00FF6722" w:rsidRDefault="00EB4AEC" w:rsidP="00EB4AEC">
      <w:pPr>
        <w:pStyle w:val="ListParagraph"/>
        <w:numPr>
          <w:ilvl w:val="0"/>
          <w:numId w:val="32"/>
        </w:numPr>
        <w:rPr>
          <w:rFonts w:ascii="ArialMT" w:hAnsi="ArialMT" w:cs="ArialMT"/>
          <w:sz w:val="19"/>
          <w:szCs w:val="19"/>
        </w:rPr>
      </w:pPr>
      <w:r w:rsidRPr="00FF6722">
        <w:rPr>
          <w:rFonts w:ascii="ArialMT" w:hAnsi="ArialMT" w:cs="ArialMT"/>
          <w:sz w:val="19"/>
          <w:szCs w:val="19"/>
        </w:rPr>
        <w:t>Percent RMSE &amp; RMSE statistics calculated by volume group</w:t>
      </w:r>
    </w:p>
    <w:p w14:paraId="5200D6E2" w14:textId="77777777" w:rsidR="00EB4AEC" w:rsidRDefault="00EB4AEC" w:rsidP="00EB4AEC">
      <w:pPr>
        <w:pStyle w:val="ListParagraph"/>
        <w:numPr>
          <w:ilvl w:val="0"/>
          <w:numId w:val="32"/>
        </w:numPr>
        <w:rPr>
          <w:rFonts w:ascii="ArialMT" w:hAnsi="ArialMT" w:cs="ArialMT"/>
          <w:sz w:val="19"/>
          <w:szCs w:val="19"/>
        </w:rPr>
      </w:pPr>
      <w:r w:rsidRPr="00FF6722">
        <w:rPr>
          <w:rFonts w:ascii="ArialMT" w:hAnsi="ArialMT" w:cs="ArialMT"/>
          <w:sz w:val="19"/>
          <w:szCs w:val="19"/>
        </w:rPr>
        <w:t>Percent RMSE &amp; RMSE statistics calculated for links grouped by facility type.</w:t>
      </w:r>
    </w:p>
    <w:p w14:paraId="32272DAF" w14:textId="77777777" w:rsidR="003066D3" w:rsidRPr="00FF6722" w:rsidRDefault="003066D3" w:rsidP="003066D3">
      <w:pPr>
        <w:pStyle w:val="ListParagraph"/>
        <w:numPr>
          <w:ilvl w:val="0"/>
          <w:numId w:val="32"/>
        </w:numPr>
        <w:rPr>
          <w:rFonts w:ascii="ArialMT" w:hAnsi="ArialMT" w:cs="ArialMT"/>
          <w:sz w:val="19"/>
          <w:szCs w:val="19"/>
        </w:rPr>
      </w:pPr>
      <w:r w:rsidRPr="00FF6722">
        <w:rPr>
          <w:rFonts w:ascii="ArialMT" w:hAnsi="ArialMT" w:cs="ArialMT"/>
          <w:sz w:val="19"/>
          <w:szCs w:val="19"/>
        </w:rPr>
        <w:t xml:space="preserve">Percent RMSE &amp; RMSE statistics calculated for links grouped by </w:t>
      </w:r>
      <w:r>
        <w:rPr>
          <w:rFonts w:ascii="ArialMT" w:hAnsi="ArialMT" w:cs="ArialMT"/>
          <w:sz w:val="19"/>
          <w:szCs w:val="19"/>
        </w:rPr>
        <w:t>area type</w:t>
      </w:r>
    </w:p>
    <w:p w14:paraId="2E4D68EE" w14:textId="77777777" w:rsidR="003066D3" w:rsidRPr="003066D3" w:rsidRDefault="003066D3" w:rsidP="00AC13EC">
      <w:pPr>
        <w:pStyle w:val="ListParagraph"/>
        <w:numPr>
          <w:ilvl w:val="0"/>
          <w:numId w:val="32"/>
        </w:numPr>
        <w:rPr>
          <w:rFonts w:ascii="ArialMT" w:hAnsi="ArialMT" w:cs="ArialMT"/>
          <w:sz w:val="19"/>
          <w:szCs w:val="19"/>
        </w:rPr>
      </w:pPr>
      <w:r w:rsidRPr="003066D3">
        <w:rPr>
          <w:rFonts w:ascii="ArialMT" w:hAnsi="ArialMT" w:cs="ArialMT"/>
          <w:sz w:val="19"/>
          <w:szCs w:val="19"/>
        </w:rPr>
        <w:t>Percent RMSE &amp; RMSE statistics calculated for links grouped by time of day</w:t>
      </w:r>
    </w:p>
    <w:p w14:paraId="661AEA90" w14:textId="77777777" w:rsidR="00EB4AEC" w:rsidRDefault="00EB4AEC" w:rsidP="00EB4AEC">
      <w:pPr>
        <w:pStyle w:val="ListParagraph"/>
        <w:numPr>
          <w:ilvl w:val="0"/>
          <w:numId w:val="32"/>
        </w:numPr>
        <w:rPr>
          <w:rFonts w:ascii="ArialMT" w:hAnsi="ArialMT" w:cs="ArialMT"/>
          <w:sz w:val="19"/>
          <w:szCs w:val="19"/>
        </w:rPr>
      </w:pPr>
      <w:r w:rsidRPr="00FF6722">
        <w:rPr>
          <w:rFonts w:ascii="ArialMT" w:hAnsi="ArialMT" w:cs="ArialMT"/>
          <w:sz w:val="19"/>
          <w:szCs w:val="19"/>
        </w:rPr>
        <w:t>Percent RMSE &amp; RMSE statistics calculated for transit assignments by mode</w:t>
      </w:r>
    </w:p>
    <w:p w14:paraId="1918D0E8" w14:textId="31608134" w:rsidR="00C51EE9" w:rsidRDefault="00C51EE9" w:rsidP="00C51EE9">
      <w:pPr>
        <w:ind w:left="360"/>
        <w:jc w:val="center"/>
        <w:rPr>
          <w:rFonts w:ascii="ArialMT" w:hAnsi="ArialMT" w:cs="ArialMT"/>
          <w:sz w:val="19"/>
          <w:szCs w:val="19"/>
        </w:rPr>
      </w:pPr>
      <w:bookmarkStart w:id="68" w:name="_Toc451851065"/>
      <w:r w:rsidRPr="00C51EE9">
        <w:rPr>
          <w:rFonts w:eastAsia="Calibri" w:cs="Times New Roman"/>
          <w:bCs/>
          <w:color w:val="4F81BD"/>
          <w:sz w:val="24"/>
          <w:szCs w:val="18"/>
        </w:rPr>
        <w:t xml:space="preserve">Table </w:t>
      </w:r>
      <w:r w:rsidRPr="00C51EE9">
        <w:rPr>
          <w:rFonts w:eastAsia="Calibri" w:cs="Times New Roman"/>
          <w:bCs/>
          <w:color w:val="4F81BD"/>
          <w:sz w:val="24"/>
          <w:szCs w:val="18"/>
        </w:rPr>
        <w:fldChar w:fldCharType="begin"/>
      </w:r>
      <w:r w:rsidRPr="00C51EE9">
        <w:rPr>
          <w:rFonts w:eastAsia="Calibri" w:cs="Times New Roman"/>
          <w:bCs/>
          <w:color w:val="4F81BD"/>
          <w:sz w:val="24"/>
          <w:szCs w:val="18"/>
        </w:rPr>
        <w:instrText xml:space="preserve"> STYLEREF 1 \s </w:instrText>
      </w:r>
      <w:r w:rsidRPr="00C51EE9">
        <w:rPr>
          <w:rFonts w:eastAsia="Calibri" w:cs="Times New Roman"/>
          <w:bCs/>
          <w:color w:val="4F81BD"/>
          <w:sz w:val="24"/>
          <w:szCs w:val="18"/>
        </w:rPr>
        <w:fldChar w:fldCharType="separate"/>
      </w:r>
      <w:r w:rsidRPr="00C51EE9">
        <w:rPr>
          <w:rFonts w:eastAsia="Calibri" w:cs="Times New Roman"/>
          <w:bCs/>
          <w:color w:val="4F81BD"/>
          <w:sz w:val="24"/>
          <w:szCs w:val="18"/>
        </w:rPr>
        <w:t>6</w:t>
      </w:r>
      <w:r w:rsidRPr="00C51EE9">
        <w:rPr>
          <w:rFonts w:eastAsia="Calibri" w:cs="Times New Roman"/>
          <w:bCs/>
          <w:color w:val="4F81BD"/>
          <w:sz w:val="24"/>
          <w:szCs w:val="18"/>
        </w:rPr>
        <w:fldChar w:fldCharType="end"/>
      </w:r>
      <w:r w:rsidRPr="00C51EE9">
        <w:rPr>
          <w:rFonts w:eastAsia="Calibri" w:cs="Times New Roman"/>
          <w:bCs/>
          <w:color w:val="4F81BD"/>
          <w:sz w:val="24"/>
          <w:szCs w:val="18"/>
        </w:rPr>
        <w:noBreakHyphen/>
      </w:r>
      <w:r w:rsidRPr="00C51EE9">
        <w:rPr>
          <w:rFonts w:eastAsia="Calibri" w:cs="Times New Roman"/>
          <w:bCs/>
          <w:color w:val="4F81BD"/>
          <w:sz w:val="24"/>
          <w:szCs w:val="18"/>
        </w:rPr>
        <w:fldChar w:fldCharType="begin"/>
      </w:r>
      <w:r w:rsidRPr="00C51EE9">
        <w:rPr>
          <w:rFonts w:eastAsia="Calibri" w:cs="Times New Roman"/>
          <w:bCs/>
          <w:color w:val="4F81BD"/>
          <w:sz w:val="24"/>
          <w:szCs w:val="18"/>
        </w:rPr>
        <w:instrText xml:space="preserve"> SEQ Table \* ARABIC \s 1 </w:instrText>
      </w:r>
      <w:r w:rsidRPr="00C51EE9">
        <w:rPr>
          <w:rFonts w:eastAsia="Calibri" w:cs="Times New Roman"/>
          <w:bCs/>
          <w:color w:val="4F81BD"/>
          <w:sz w:val="24"/>
          <w:szCs w:val="18"/>
        </w:rPr>
        <w:fldChar w:fldCharType="separate"/>
      </w:r>
      <w:r>
        <w:rPr>
          <w:rFonts w:eastAsia="Calibri" w:cs="Times New Roman"/>
          <w:bCs/>
          <w:noProof/>
          <w:color w:val="4F81BD"/>
          <w:sz w:val="24"/>
          <w:szCs w:val="18"/>
        </w:rPr>
        <w:t>3</w:t>
      </w:r>
      <w:r w:rsidRPr="00C51EE9">
        <w:rPr>
          <w:rFonts w:eastAsia="Calibri" w:cs="Times New Roman"/>
          <w:bCs/>
          <w:color w:val="4F81BD"/>
          <w:sz w:val="24"/>
          <w:szCs w:val="18"/>
        </w:rPr>
        <w:fldChar w:fldCharType="end"/>
      </w:r>
      <w:r w:rsidRPr="00C51EE9">
        <w:rPr>
          <w:rFonts w:eastAsia="Calibri" w:cs="Times New Roman"/>
          <w:bCs/>
          <w:color w:val="4F81BD"/>
          <w:sz w:val="24"/>
          <w:szCs w:val="18"/>
        </w:rPr>
        <w:t xml:space="preserve">: </w:t>
      </w:r>
      <w:r>
        <w:rPr>
          <w:rFonts w:eastAsia="Calibri" w:cs="Times New Roman"/>
          <w:bCs/>
          <w:color w:val="4F81BD"/>
          <w:sz w:val="24"/>
          <w:szCs w:val="18"/>
        </w:rPr>
        <w:t xml:space="preserve">Sample </w:t>
      </w:r>
      <w:r w:rsidR="000617F6">
        <w:rPr>
          <w:rFonts w:eastAsia="Calibri" w:cs="Times New Roman"/>
          <w:bCs/>
          <w:color w:val="4F81BD"/>
          <w:sz w:val="24"/>
          <w:szCs w:val="18"/>
        </w:rPr>
        <w:t xml:space="preserve">% </w:t>
      </w:r>
      <w:r>
        <w:rPr>
          <w:rFonts w:eastAsia="Calibri" w:cs="Times New Roman"/>
          <w:bCs/>
          <w:color w:val="4F81BD"/>
          <w:sz w:val="24"/>
          <w:szCs w:val="18"/>
        </w:rPr>
        <w:t xml:space="preserve">RMSE Report with </w:t>
      </w:r>
      <w:r w:rsidR="00477217">
        <w:rPr>
          <w:rFonts w:eastAsia="Calibri" w:cs="Times New Roman"/>
          <w:bCs/>
          <w:color w:val="4F81BD"/>
          <w:sz w:val="24"/>
          <w:szCs w:val="18"/>
        </w:rPr>
        <w:t xml:space="preserve">Acceptable </w:t>
      </w:r>
      <w:r>
        <w:rPr>
          <w:rFonts w:eastAsia="Calibri" w:cs="Times New Roman"/>
          <w:bCs/>
          <w:color w:val="4F81BD"/>
          <w:sz w:val="24"/>
          <w:szCs w:val="18"/>
        </w:rPr>
        <w:t>Error Guidelines</w:t>
      </w:r>
      <w:bookmarkEnd w:id="68"/>
    </w:p>
    <w:tbl>
      <w:tblPr>
        <w:tblW w:w="9340" w:type="dxa"/>
        <w:tblInd w:w="93" w:type="dxa"/>
        <w:tblLayout w:type="fixed"/>
        <w:tblLook w:val="04A0" w:firstRow="1" w:lastRow="0" w:firstColumn="1" w:lastColumn="0" w:noHBand="0" w:noVBand="1"/>
      </w:tblPr>
      <w:tblGrid>
        <w:gridCol w:w="1342"/>
        <w:gridCol w:w="360"/>
        <w:gridCol w:w="1350"/>
        <w:gridCol w:w="1013"/>
        <w:gridCol w:w="1019"/>
        <w:gridCol w:w="1099"/>
        <w:gridCol w:w="1099"/>
        <w:gridCol w:w="1179"/>
        <w:gridCol w:w="879"/>
      </w:tblGrid>
      <w:tr w:rsidR="00C51EE9" w:rsidRPr="00DF52FA" w14:paraId="1F0F22E4" w14:textId="77777777" w:rsidTr="00AE1077">
        <w:trPr>
          <w:trHeight w:val="300"/>
        </w:trPr>
        <w:tc>
          <w:tcPr>
            <w:tcW w:w="1342"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47D86AA8" w14:textId="77777777" w:rsidR="00C51EE9" w:rsidRPr="005A3923" w:rsidRDefault="00C51EE9" w:rsidP="005A3923">
            <w:pPr>
              <w:spacing w:after="0"/>
              <w:jc w:val="center"/>
              <w:rPr>
                <w:rFonts w:ascii="Arial Narrow" w:hAnsi="Arial Narrow"/>
                <w:b/>
                <w:bCs/>
                <w:color w:val="000000"/>
                <w:sz w:val="20"/>
                <w:szCs w:val="20"/>
              </w:rPr>
            </w:pPr>
            <w:r w:rsidRPr="005A3923">
              <w:rPr>
                <w:rFonts w:ascii="Arial Narrow" w:hAnsi="Arial Narrow"/>
                <w:b/>
                <w:bCs/>
                <w:color w:val="000000"/>
                <w:sz w:val="20"/>
                <w:szCs w:val="20"/>
              </w:rPr>
              <w:t>Facility Type</w:t>
            </w:r>
          </w:p>
        </w:tc>
        <w:tc>
          <w:tcPr>
            <w:tcW w:w="3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4807FBA" w14:textId="77777777" w:rsidR="00C51EE9" w:rsidRPr="005A3923" w:rsidRDefault="00C51EE9" w:rsidP="005A3923">
            <w:pPr>
              <w:spacing w:after="0"/>
              <w:jc w:val="center"/>
              <w:rPr>
                <w:rFonts w:ascii="Arial Narrow" w:hAnsi="Arial Narrow"/>
                <w:b/>
                <w:bCs/>
                <w:color w:val="000000"/>
                <w:sz w:val="20"/>
                <w:szCs w:val="20"/>
              </w:rPr>
            </w:pPr>
            <w:r w:rsidRPr="005A3923">
              <w:rPr>
                <w:rFonts w:ascii="Arial Narrow" w:hAnsi="Arial Narrow"/>
                <w:b/>
                <w:bCs/>
                <w:color w:val="000000"/>
                <w:sz w:val="20"/>
                <w:szCs w:val="20"/>
              </w:rPr>
              <w:t>ID</w:t>
            </w:r>
          </w:p>
        </w:tc>
        <w:tc>
          <w:tcPr>
            <w:tcW w:w="135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0B0F476" w14:textId="77777777" w:rsidR="00C51EE9" w:rsidRPr="005A3923" w:rsidRDefault="00C51EE9" w:rsidP="005A3923">
            <w:pPr>
              <w:spacing w:after="0"/>
              <w:jc w:val="center"/>
              <w:rPr>
                <w:rFonts w:ascii="Arial Narrow" w:hAnsi="Arial Narrow"/>
                <w:b/>
                <w:bCs/>
                <w:color w:val="000000"/>
                <w:sz w:val="20"/>
                <w:szCs w:val="20"/>
              </w:rPr>
            </w:pPr>
            <w:r w:rsidRPr="005A3923">
              <w:rPr>
                <w:rFonts w:ascii="Arial Narrow" w:hAnsi="Arial Narrow"/>
                <w:b/>
                <w:bCs/>
                <w:color w:val="000000"/>
                <w:sz w:val="20"/>
                <w:szCs w:val="20"/>
              </w:rPr>
              <w:t>Number of Observations</w:t>
            </w:r>
          </w:p>
        </w:tc>
        <w:tc>
          <w:tcPr>
            <w:tcW w:w="5409" w:type="dxa"/>
            <w:gridSpan w:val="5"/>
            <w:tcBorders>
              <w:top w:val="single" w:sz="4" w:space="0" w:color="auto"/>
              <w:left w:val="nil"/>
              <w:bottom w:val="single" w:sz="4" w:space="0" w:color="auto"/>
              <w:right w:val="single" w:sz="4" w:space="0" w:color="000000"/>
            </w:tcBorders>
            <w:shd w:val="clear" w:color="auto" w:fill="auto"/>
            <w:noWrap/>
            <w:vAlign w:val="center"/>
            <w:hideMark/>
          </w:tcPr>
          <w:p w14:paraId="7F9F304D" w14:textId="77777777" w:rsidR="00C51EE9" w:rsidRPr="005A3923" w:rsidRDefault="00C51EE9" w:rsidP="005A3923">
            <w:pPr>
              <w:spacing w:after="0"/>
              <w:jc w:val="center"/>
              <w:rPr>
                <w:rFonts w:ascii="Arial Narrow" w:hAnsi="Arial Narrow"/>
                <w:b/>
                <w:bCs/>
                <w:color w:val="000000"/>
                <w:sz w:val="20"/>
                <w:szCs w:val="20"/>
              </w:rPr>
            </w:pPr>
            <w:r w:rsidRPr="005A3923">
              <w:rPr>
                <w:rFonts w:ascii="Arial Narrow" w:hAnsi="Arial Narrow"/>
                <w:b/>
                <w:bCs/>
                <w:color w:val="000000"/>
                <w:sz w:val="20"/>
                <w:szCs w:val="20"/>
              </w:rPr>
              <w:t>VMT Comparison</w:t>
            </w:r>
          </w:p>
        </w:tc>
        <w:tc>
          <w:tcPr>
            <w:tcW w:w="87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90CE739" w14:textId="77777777" w:rsidR="00C51EE9" w:rsidRPr="005A3923" w:rsidRDefault="00C51EE9" w:rsidP="005A3923">
            <w:pPr>
              <w:spacing w:after="0"/>
              <w:jc w:val="center"/>
              <w:rPr>
                <w:rFonts w:ascii="Arial Narrow" w:hAnsi="Arial Narrow"/>
                <w:b/>
                <w:bCs/>
                <w:color w:val="000000"/>
                <w:sz w:val="20"/>
                <w:szCs w:val="20"/>
              </w:rPr>
            </w:pPr>
            <w:r w:rsidRPr="005A3923">
              <w:rPr>
                <w:rFonts w:ascii="Arial Narrow" w:hAnsi="Arial Narrow"/>
                <w:b/>
                <w:bCs/>
                <w:color w:val="000000"/>
                <w:sz w:val="20"/>
                <w:szCs w:val="20"/>
              </w:rPr>
              <w:t>% Root Mean Square Error</w:t>
            </w:r>
          </w:p>
        </w:tc>
      </w:tr>
      <w:tr w:rsidR="00C51EE9" w:rsidRPr="00DF52FA" w14:paraId="1F9451B2" w14:textId="77777777" w:rsidTr="00AE1077">
        <w:trPr>
          <w:trHeight w:val="510"/>
        </w:trPr>
        <w:tc>
          <w:tcPr>
            <w:tcW w:w="1342" w:type="dxa"/>
            <w:vMerge/>
            <w:tcBorders>
              <w:top w:val="single" w:sz="4" w:space="0" w:color="auto"/>
              <w:left w:val="single" w:sz="4" w:space="0" w:color="auto"/>
              <w:bottom w:val="single" w:sz="4" w:space="0" w:color="000000"/>
              <w:right w:val="single" w:sz="4" w:space="0" w:color="auto"/>
            </w:tcBorders>
            <w:vAlign w:val="center"/>
            <w:hideMark/>
          </w:tcPr>
          <w:p w14:paraId="22BA4C9D" w14:textId="77777777" w:rsidR="00C51EE9" w:rsidRPr="005A3923" w:rsidRDefault="00C51EE9" w:rsidP="005A3923">
            <w:pPr>
              <w:spacing w:after="0"/>
              <w:rPr>
                <w:rFonts w:ascii="Arial Narrow" w:hAnsi="Arial Narrow"/>
                <w:b/>
                <w:bCs/>
                <w:color w:val="000000"/>
                <w:sz w:val="20"/>
                <w:szCs w:val="20"/>
              </w:rPr>
            </w:pPr>
          </w:p>
        </w:tc>
        <w:tc>
          <w:tcPr>
            <w:tcW w:w="360" w:type="dxa"/>
            <w:vMerge/>
            <w:tcBorders>
              <w:top w:val="single" w:sz="4" w:space="0" w:color="auto"/>
              <w:left w:val="single" w:sz="4" w:space="0" w:color="auto"/>
              <w:bottom w:val="single" w:sz="4" w:space="0" w:color="auto"/>
              <w:right w:val="single" w:sz="4" w:space="0" w:color="auto"/>
            </w:tcBorders>
            <w:vAlign w:val="center"/>
            <w:hideMark/>
          </w:tcPr>
          <w:p w14:paraId="6019D6F5" w14:textId="77777777" w:rsidR="00C51EE9" w:rsidRPr="005A3923" w:rsidRDefault="00C51EE9" w:rsidP="005A3923">
            <w:pPr>
              <w:spacing w:after="0"/>
              <w:rPr>
                <w:rFonts w:ascii="Arial Narrow" w:hAnsi="Arial Narrow"/>
                <w:b/>
                <w:bCs/>
                <w:color w:val="000000"/>
                <w:sz w:val="20"/>
                <w:szCs w:val="20"/>
              </w:rPr>
            </w:pPr>
          </w:p>
        </w:tc>
        <w:tc>
          <w:tcPr>
            <w:tcW w:w="1350" w:type="dxa"/>
            <w:vMerge/>
            <w:tcBorders>
              <w:top w:val="single" w:sz="4" w:space="0" w:color="auto"/>
              <w:left w:val="single" w:sz="4" w:space="0" w:color="auto"/>
              <w:bottom w:val="single" w:sz="4" w:space="0" w:color="auto"/>
              <w:right w:val="single" w:sz="4" w:space="0" w:color="auto"/>
            </w:tcBorders>
            <w:vAlign w:val="center"/>
            <w:hideMark/>
          </w:tcPr>
          <w:p w14:paraId="5A58707C" w14:textId="77777777" w:rsidR="00C51EE9" w:rsidRPr="005A3923" w:rsidRDefault="00C51EE9" w:rsidP="005A3923">
            <w:pPr>
              <w:spacing w:after="0"/>
              <w:rPr>
                <w:rFonts w:ascii="Arial Narrow" w:hAnsi="Arial Narrow"/>
                <w:b/>
                <w:bCs/>
                <w:color w:val="000000"/>
                <w:sz w:val="20"/>
                <w:szCs w:val="20"/>
              </w:rPr>
            </w:pPr>
          </w:p>
        </w:tc>
        <w:tc>
          <w:tcPr>
            <w:tcW w:w="1013" w:type="dxa"/>
            <w:tcBorders>
              <w:top w:val="nil"/>
              <w:left w:val="nil"/>
              <w:bottom w:val="single" w:sz="4" w:space="0" w:color="auto"/>
              <w:right w:val="single" w:sz="4" w:space="0" w:color="auto"/>
            </w:tcBorders>
            <w:shd w:val="clear" w:color="auto" w:fill="auto"/>
            <w:vAlign w:val="center"/>
            <w:hideMark/>
          </w:tcPr>
          <w:p w14:paraId="0DE02C14" w14:textId="77777777" w:rsidR="00C51EE9" w:rsidRPr="005A3923" w:rsidRDefault="00C51EE9" w:rsidP="005A3923">
            <w:pPr>
              <w:spacing w:after="0"/>
              <w:jc w:val="center"/>
              <w:rPr>
                <w:rFonts w:ascii="Arial Narrow" w:hAnsi="Arial Narrow"/>
                <w:b/>
                <w:bCs/>
                <w:color w:val="000000"/>
                <w:sz w:val="20"/>
                <w:szCs w:val="20"/>
              </w:rPr>
            </w:pPr>
            <w:r w:rsidRPr="005A3923">
              <w:rPr>
                <w:rFonts w:ascii="Arial Narrow" w:hAnsi="Arial Narrow"/>
                <w:b/>
                <w:bCs/>
                <w:color w:val="000000"/>
                <w:sz w:val="20"/>
                <w:szCs w:val="20"/>
              </w:rPr>
              <w:t>Observed VMT</w:t>
            </w:r>
          </w:p>
        </w:tc>
        <w:tc>
          <w:tcPr>
            <w:tcW w:w="1019" w:type="dxa"/>
            <w:tcBorders>
              <w:top w:val="nil"/>
              <w:left w:val="nil"/>
              <w:bottom w:val="single" w:sz="4" w:space="0" w:color="auto"/>
              <w:right w:val="single" w:sz="4" w:space="0" w:color="auto"/>
            </w:tcBorders>
            <w:shd w:val="clear" w:color="auto" w:fill="auto"/>
            <w:vAlign w:val="center"/>
            <w:hideMark/>
          </w:tcPr>
          <w:p w14:paraId="6C07A55F" w14:textId="77777777" w:rsidR="00C51EE9" w:rsidRPr="005A3923" w:rsidRDefault="00C51EE9" w:rsidP="005A3923">
            <w:pPr>
              <w:spacing w:after="0"/>
              <w:jc w:val="center"/>
              <w:rPr>
                <w:rFonts w:ascii="Arial Narrow" w:hAnsi="Arial Narrow"/>
                <w:b/>
                <w:bCs/>
                <w:color w:val="000000"/>
                <w:sz w:val="20"/>
                <w:szCs w:val="20"/>
              </w:rPr>
            </w:pPr>
            <w:r w:rsidRPr="005A3923">
              <w:rPr>
                <w:rFonts w:ascii="Arial Narrow" w:hAnsi="Arial Narrow"/>
                <w:b/>
                <w:bCs/>
                <w:color w:val="000000"/>
                <w:sz w:val="20"/>
                <w:szCs w:val="20"/>
              </w:rPr>
              <w:t>Modeled VMT</w:t>
            </w:r>
          </w:p>
        </w:tc>
        <w:tc>
          <w:tcPr>
            <w:tcW w:w="1099" w:type="dxa"/>
            <w:tcBorders>
              <w:top w:val="nil"/>
              <w:left w:val="nil"/>
              <w:bottom w:val="single" w:sz="4" w:space="0" w:color="auto"/>
              <w:right w:val="single" w:sz="4" w:space="0" w:color="auto"/>
            </w:tcBorders>
            <w:shd w:val="clear" w:color="auto" w:fill="auto"/>
            <w:vAlign w:val="center"/>
            <w:hideMark/>
          </w:tcPr>
          <w:p w14:paraId="7C6030DC" w14:textId="77777777" w:rsidR="00C51EE9" w:rsidRPr="005A3923" w:rsidRDefault="00C51EE9" w:rsidP="005A3923">
            <w:pPr>
              <w:spacing w:after="0"/>
              <w:jc w:val="center"/>
              <w:rPr>
                <w:rFonts w:ascii="Arial Narrow" w:hAnsi="Arial Narrow"/>
                <w:b/>
                <w:bCs/>
                <w:color w:val="000000"/>
                <w:sz w:val="20"/>
                <w:szCs w:val="20"/>
              </w:rPr>
            </w:pPr>
            <w:r w:rsidRPr="005A3923">
              <w:rPr>
                <w:rFonts w:ascii="Arial Narrow" w:hAnsi="Arial Narrow"/>
                <w:b/>
                <w:bCs/>
                <w:color w:val="000000"/>
                <w:sz w:val="20"/>
                <w:szCs w:val="20"/>
              </w:rPr>
              <w:t>Difference</w:t>
            </w:r>
          </w:p>
        </w:tc>
        <w:tc>
          <w:tcPr>
            <w:tcW w:w="1099" w:type="dxa"/>
            <w:tcBorders>
              <w:top w:val="nil"/>
              <w:left w:val="nil"/>
              <w:bottom w:val="single" w:sz="4" w:space="0" w:color="auto"/>
              <w:right w:val="single" w:sz="4" w:space="0" w:color="auto"/>
            </w:tcBorders>
            <w:shd w:val="clear" w:color="auto" w:fill="auto"/>
            <w:vAlign w:val="center"/>
            <w:hideMark/>
          </w:tcPr>
          <w:p w14:paraId="113F51CC" w14:textId="77777777" w:rsidR="00C51EE9" w:rsidRPr="005A3923" w:rsidRDefault="00C51EE9" w:rsidP="005A3923">
            <w:pPr>
              <w:spacing w:after="0"/>
              <w:jc w:val="center"/>
              <w:rPr>
                <w:rFonts w:ascii="Arial Narrow" w:hAnsi="Arial Narrow"/>
                <w:b/>
                <w:bCs/>
                <w:color w:val="000000"/>
                <w:sz w:val="20"/>
                <w:szCs w:val="20"/>
              </w:rPr>
            </w:pPr>
            <w:r w:rsidRPr="005A3923">
              <w:rPr>
                <w:rFonts w:ascii="Arial Narrow" w:hAnsi="Arial Narrow"/>
                <w:b/>
                <w:bCs/>
                <w:color w:val="000000"/>
                <w:sz w:val="20"/>
                <w:szCs w:val="20"/>
              </w:rPr>
              <w:t>% Difference</w:t>
            </w:r>
          </w:p>
        </w:tc>
        <w:bookmarkStart w:id="69" w:name="RANGE!T3"/>
        <w:tc>
          <w:tcPr>
            <w:tcW w:w="1179" w:type="dxa"/>
            <w:tcBorders>
              <w:top w:val="nil"/>
              <w:left w:val="nil"/>
              <w:bottom w:val="single" w:sz="4" w:space="0" w:color="auto"/>
              <w:right w:val="single" w:sz="4" w:space="0" w:color="auto"/>
            </w:tcBorders>
            <w:shd w:val="clear" w:color="auto" w:fill="auto"/>
            <w:vAlign w:val="center"/>
            <w:hideMark/>
          </w:tcPr>
          <w:p w14:paraId="4531CBE9" w14:textId="77777777" w:rsidR="00C51EE9" w:rsidRPr="005A3923" w:rsidRDefault="00C51EE9" w:rsidP="005A3923">
            <w:pPr>
              <w:spacing w:after="0"/>
              <w:jc w:val="center"/>
              <w:rPr>
                <w:rFonts w:ascii="Arial Narrow" w:hAnsi="Arial Narrow"/>
                <w:b/>
                <w:bCs/>
                <w:color w:val="000000"/>
                <w:sz w:val="20"/>
                <w:szCs w:val="20"/>
              </w:rPr>
            </w:pPr>
            <w:r w:rsidRPr="005A3923">
              <w:rPr>
                <w:rFonts w:ascii="Arial Narrow" w:hAnsi="Arial Narrow"/>
                <w:b/>
                <w:bCs/>
                <w:color w:val="000000"/>
                <w:sz w:val="20"/>
                <w:szCs w:val="20"/>
              </w:rPr>
              <w:fldChar w:fldCharType="begin"/>
            </w:r>
            <w:r w:rsidRPr="005A3923">
              <w:rPr>
                <w:rFonts w:ascii="Arial Narrow" w:hAnsi="Arial Narrow"/>
                <w:b/>
                <w:bCs/>
                <w:color w:val="000000"/>
                <w:sz w:val="20"/>
                <w:szCs w:val="20"/>
              </w:rPr>
              <w:instrText xml:space="preserve"> HYPERLINK "file:///C:\\Users\\lupa.CORP\\AppData\\Local\\Microsoft\\Windows\\Temporary%20Internet%20Files\\Content.MSO\\2B9753A6.xlsx" \l "RANGE!#REF!" </w:instrText>
            </w:r>
            <w:r w:rsidRPr="005A3923">
              <w:rPr>
                <w:rFonts w:ascii="Arial Narrow" w:hAnsi="Arial Narrow"/>
                <w:b/>
                <w:bCs/>
                <w:color w:val="000000"/>
                <w:sz w:val="20"/>
                <w:szCs w:val="20"/>
              </w:rPr>
              <w:fldChar w:fldCharType="separate"/>
            </w:r>
            <w:r w:rsidRPr="005A3923">
              <w:rPr>
                <w:rFonts w:ascii="Arial Narrow" w:hAnsi="Arial Narrow"/>
                <w:b/>
                <w:bCs/>
                <w:color w:val="000000"/>
                <w:sz w:val="20"/>
                <w:szCs w:val="20"/>
              </w:rPr>
              <w:t>Acceptable % Error</w:t>
            </w:r>
            <w:r w:rsidRPr="005A3923">
              <w:rPr>
                <w:rStyle w:val="FootnoteReference"/>
                <w:rFonts w:ascii="Arial Narrow" w:hAnsi="Arial Narrow"/>
                <w:color w:val="0000FF"/>
                <w:sz w:val="20"/>
                <w:szCs w:val="20"/>
              </w:rPr>
              <w:footnoteReference w:id="1"/>
            </w:r>
            <w:r w:rsidRPr="005A3923">
              <w:rPr>
                <w:rFonts w:ascii="Arial Narrow" w:hAnsi="Arial Narrow"/>
                <w:b/>
                <w:bCs/>
                <w:color w:val="000000"/>
                <w:sz w:val="20"/>
                <w:szCs w:val="20"/>
              </w:rPr>
              <w:t xml:space="preserve"> </w:t>
            </w:r>
            <w:r w:rsidRPr="005A3923">
              <w:rPr>
                <w:rFonts w:ascii="Arial Narrow" w:hAnsi="Arial Narrow"/>
                <w:b/>
                <w:bCs/>
                <w:color w:val="000000"/>
                <w:sz w:val="20"/>
                <w:szCs w:val="20"/>
              </w:rPr>
              <w:fldChar w:fldCharType="end"/>
            </w:r>
            <w:bookmarkEnd w:id="69"/>
          </w:p>
        </w:tc>
        <w:tc>
          <w:tcPr>
            <w:tcW w:w="879" w:type="dxa"/>
            <w:vMerge/>
            <w:tcBorders>
              <w:top w:val="single" w:sz="4" w:space="0" w:color="auto"/>
              <w:left w:val="single" w:sz="4" w:space="0" w:color="auto"/>
              <w:bottom w:val="single" w:sz="4" w:space="0" w:color="auto"/>
              <w:right w:val="single" w:sz="4" w:space="0" w:color="auto"/>
            </w:tcBorders>
            <w:vAlign w:val="center"/>
            <w:hideMark/>
          </w:tcPr>
          <w:p w14:paraId="22688A74" w14:textId="77777777" w:rsidR="00C51EE9" w:rsidRPr="005A3923" w:rsidRDefault="00C51EE9" w:rsidP="005A3923">
            <w:pPr>
              <w:spacing w:after="0"/>
              <w:rPr>
                <w:rFonts w:ascii="Arial Narrow" w:hAnsi="Arial Narrow"/>
                <w:b/>
                <w:bCs/>
                <w:color w:val="000000"/>
                <w:sz w:val="20"/>
                <w:szCs w:val="20"/>
              </w:rPr>
            </w:pPr>
          </w:p>
        </w:tc>
      </w:tr>
      <w:tr w:rsidR="00C51EE9" w:rsidRPr="00DF52FA" w14:paraId="0B3C55C3" w14:textId="77777777" w:rsidTr="00AE1077">
        <w:trPr>
          <w:trHeight w:val="300"/>
        </w:trPr>
        <w:tc>
          <w:tcPr>
            <w:tcW w:w="1342" w:type="dxa"/>
            <w:tcBorders>
              <w:top w:val="nil"/>
              <w:left w:val="single" w:sz="4" w:space="0" w:color="auto"/>
              <w:bottom w:val="single" w:sz="4" w:space="0" w:color="auto"/>
              <w:right w:val="single" w:sz="4" w:space="0" w:color="auto"/>
            </w:tcBorders>
            <w:shd w:val="clear" w:color="auto" w:fill="auto"/>
            <w:vAlign w:val="center"/>
            <w:hideMark/>
          </w:tcPr>
          <w:p w14:paraId="180ECD11" w14:textId="77777777" w:rsidR="00C51EE9" w:rsidRPr="00AE1077" w:rsidRDefault="00C51EE9" w:rsidP="005A3923">
            <w:pPr>
              <w:spacing w:after="0"/>
              <w:jc w:val="center"/>
              <w:rPr>
                <w:rFonts w:ascii="Arial Narrow" w:hAnsi="Arial Narrow"/>
                <w:color w:val="000000"/>
                <w:sz w:val="18"/>
                <w:szCs w:val="18"/>
              </w:rPr>
            </w:pPr>
            <w:r w:rsidRPr="00AE1077">
              <w:rPr>
                <w:rFonts w:ascii="Arial Narrow" w:hAnsi="Arial Narrow"/>
                <w:color w:val="000000"/>
                <w:sz w:val="18"/>
                <w:szCs w:val="18"/>
              </w:rPr>
              <w:t>Interstate</w:t>
            </w:r>
          </w:p>
        </w:tc>
        <w:tc>
          <w:tcPr>
            <w:tcW w:w="360" w:type="dxa"/>
            <w:tcBorders>
              <w:top w:val="nil"/>
              <w:left w:val="nil"/>
              <w:bottom w:val="single" w:sz="4" w:space="0" w:color="auto"/>
              <w:right w:val="single" w:sz="4" w:space="0" w:color="auto"/>
            </w:tcBorders>
            <w:shd w:val="clear" w:color="auto" w:fill="auto"/>
            <w:vAlign w:val="center"/>
            <w:hideMark/>
          </w:tcPr>
          <w:p w14:paraId="0ADDCFE2" w14:textId="77777777" w:rsidR="00C51EE9" w:rsidRPr="00AE1077" w:rsidRDefault="00C51EE9" w:rsidP="005A3923">
            <w:pPr>
              <w:spacing w:after="0"/>
              <w:jc w:val="center"/>
              <w:rPr>
                <w:rFonts w:ascii="Arial Narrow" w:hAnsi="Arial Narrow"/>
                <w:color w:val="000000"/>
                <w:sz w:val="18"/>
                <w:szCs w:val="18"/>
              </w:rPr>
            </w:pPr>
            <w:r w:rsidRPr="00AE1077">
              <w:rPr>
                <w:rFonts w:ascii="Arial Narrow" w:hAnsi="Arial Narrow"/>
                <w:color w:val="000000"/>
                <w:sz w:val="18"/>
                <w:szCs w:val="18"/>
              </w:rPr>
              <w:t>1</w:t>
            </w:r>
          </w:p>
        </w:tc>
        <w:tc>
          <w:tcPr>
            <w:tcW w:w="1350" w:type="dxa"/>
            <w:tcBorders>
              <w:top w:val="nil"/>
              <w:left w:val="nil"/>
              <w:bottom w:val="single" w:sz="4" w:space="0" w:color="auto"/>
              <w:right w:val="single" w:sz="4" w:space="0" w:color="auto"/>
            </w:tcBorders>
            <w:shd w:val="clear" w:color="auto" w:fill="auto"/>
            <w:vAlign w:val="center"/>
            <w:hideMark/>
          </w:tcPr>
          <w:p w14:paraId="7A7CC83F" w14:textId="77777777" w:rsidR="00C51EE9" w:rsidRPr="00AE1077" w:rsidRDefault="00C51EE9" w:rsidP="005A3923">
            <w:pPr>
              <w:spacing w:after="0"/>
              <w:jc w:val="center"/>
              <w:rPr>
                <w:rFonts w:ascii="Arial Narrow" w:hAnsi="Arial Narrow"/>
                <w:color w:val="000000"/>
                <w:sz w:val="18"/>
                <w:szCs w:val="18"/>
              </w:rPr>
            </w:pPr>
            <w:r w:rsidRPr="00AE1077">
              <w:rPr>
                <w:rFonts w:ascii="Arial Narrow" w:hAnsi="Arial Narrow"/>
                <w:color w:val="000000"/>
                <w:sz w:val="18"/>
                <w:szCs w:val="18"/>
              </w:rPr>
              <w:t>25</w:t>
            </w:r>
          </w:p>
        </w:tc>
        <w:tc>
          <w:tcPr>
            <w:tcW w:w="1013" w:type="dxa"/>
            <w:tcBorders>
              <w:top w:val="nil"/>
              <w:left w:val="nil"/>
              <w:bottom w:val="single" w:sz="4" w:space="0" w:color="auto"/>
              <w:right w:val="single" w:sz="4" w:space="0" w:color="auto"/>
            </w:tcBorders>
            <w:shd w:val="clear" w:color="auto" w:fill="auto"/>
            <w:vAlign w:val="center"/>
            <w:hideMark/>
          </w:tcPr>
          <w:p w14:paraId="201B0D1A" w14:textId="77777777" w:rsidR="00C51EE9" w:rsidRPr="00AE1077" w:rsidRDefault="00C51EE9" w:rsidP="005A3923">
            <w:pPr>
              <w:spacing w:after="0"/>
              <w:jc w:val="center"/>
              <w:rPr>
                <w:rFonts w:ascii="Arial Narrow" w:hAnsi="Arial Narrow"/>
                <w:color w:val="000000"/>
                <w:sz w:val="18"/>
                <w:szCs w:val="18"/>
              </w:rPr>
            </w:pPr>
            <w:r w:rsidRPr="00AE1077">
              <w:rPr>
                <w:rFonts w:ascii="Arial Narrow" w:hAnsi="Arial Narrow"/>
                <w:color w:val="000000"/>
                <w:sz w:val="18"/>
                <w:szCs w:val="18"/>
              </w:rPr>
              <w:t>306,648</w:t>
            </w:r>
          </w:p>
        </w:tc>
        <w:tc>
          <w:tcPr>
            <w:tcW w:w="1019" w:type="dxa"/>
            <w:tcBorders>
              <w:top w:val="nil"/>
              <w:left w:val="nil"/>
              <w:bottom w:val="single" w:sz="4" w:space="0" w:color="auto"/>
              <w:right w:val="single" w:sz="4" w:space="0" w:color="auto"/>
            </w:tcBorders>
            <w:shd w:val="clear" w:color="auto" w:fill="auto"/>
            <w:vAlign w:val="center"/>
            <w:hideMark/>
          </w:tcPr>
          <w:p w14:paraId="48D26DCB" w14:textId="77777777" w:rsidR="00C51EE9" w:rsidRPr="00AE1077" w:rsidRDefault="00C51EE9" w:rsidP="005A3923">
            <w:pPr>
              <w:spacing w:after="0"/>
              <w:jc w:val="center"/>
              <w:rPr>
                <w:rFonts w:ascii="Arial Narrow" w:hAnsi="Arial Narrow"/>
                <w:color w:val="000000"/>
                <w:sz w:val="18"/>
                <w:szCs w:val="18"/>
              </w:rPr>
            </w:pPr>
            <w:r w:rsidRPr="00AE1077">
              <w:rPr>
                <w:rFonts w:ascii="Arial Narrow" w:hAnsi="Arial Narrow"/>
                <w:color w:val="000000"/>
                <w:sz w:val="18"/>
                <w:szCs w:val="18"/>
              </w:rPr>
              <w:t>307,166</w:t>
            </w:r>
          </w:p>
        </w:tc>
        <w:tc>
          <w:tcPr>
            <w:tcW w:w="1099" w:type="dxa"/>
            <w:tcBorders>
              <w:top w:val="nil"/>
              <w:left w:val="nil"/>
              <w:bottom w:val="single" w:sz="4" w:space="0" w:color="auto"/>
              <w:right w:val="single" w:sz="4" w:space="0" w:color="auto"/>
            </w:tcBorders>
            <w:shd w:val="clear" w:color="auto" w:fill="auto"/>
            <w:vAlign w:val="center"/>
            <w:hideMark/>
          </w:tcPr>
          <w:p w14:paraId="4BCAEC4C" w14:textId="77777777" w:rsidR="00C51EE9" w:rsidRPr="00AE1077" w:rsidRDefault="00C51EE9" w:rsidP="005A3923">
            <w:pPr>
              <w:spacing w:after="0"/>
              <w:jc w:val="center"/>
              <w:rPr>
                <w:rFonts w:ascii="Arial Narrow" w:hAnsi="Arial Narrow"/>
                <w:color w:val="000000"/>
                <w:sz w:val="18"/>
                <w:szCs w:val="18"/>
              </w:rPr>
            </w:pPr>
            <w:r w:rsidRPr="00AE1077">
              <w:rPr>
                <w:rFonts w:ascii="Arial Narrow" w:hAnsi="Arial Narrow"/>
                <w:color w:val="000000"/>
                <w:sz w:val="18"/>
                <w:szCs w:val="18"/>
              </w:rPr>
              <w:t>518</w:t>
            </w:r>
          </w:p>
        </w:tc>
        <w:tc>
          <w:tcPr>
            <w:tcW w:w="1099" w:type="dxa"/>
            <w:tcBorders>
              <w:top w:val="nil"/>
              <w:left w:val="nil"/>
              <w:bottom w:val="single" w:sz="4" w:space="0" w:color="auto"/>
              <w:right w:val="single" w:sz="4" w:space="0" w:color="auto"/>
            </w:tcBorders>
            <w:shd w:val="clear" w:color="auto" w:fill="auto"/>
            <w:vAlign w:val="center"/>
            <w:hideMark/>
          </w:tcPr>
          <w:p w14:paraId="42D7FA7F" w14:textId="77777777" w:rsidR="00C51EE9" w:rsidRPr="00AE1077" w:rsidRDefault="00C51EE9" w:rsidP="005A3923">
            <w:pPr>
              <w:spacing w:after="0"/>
              <w:jc w:val="center"/>
              <w:rPr>
                <w:rFonts w:ascii="Arial Narrow" w:hAnsi="Arial Narrow"/>
                <w:color w:val="000000"/>
                <w:sz w:val="18"/>
                <w:szCs w:val="18"/>
              </w:rPr>
            </w:pPr>
            <w:r w:rsidRPr="00AE1077">
              <w:rPr>
                <w:rFonts w:ascii="Arial Narrow" w:hAnsi="Arial Narrow"/>
                <w:color w:val="000000"/>
                <w:sz w:val="18"/>
                <w:szCs w:val="18"/>
              </w:rPr>
              <w:t>0.2%</w:t>
            </w:r>
          </w:p>
        </w:tc>
        <w:tc>
          <w:tcPr>
            <w:tcW w:w="1179" w:type="dxa"/>
            <w:tcBorders>
              <w:top w:val="nil"/>
              <w:left w:val="nil"/>
              <w:bottom w:val="single" w:sz="4" w:space="0" w:color="auto"/>
              <w:right w:val="single" w:sz="4" w:space="0" w:color="auto"/>
            </w:tcBorders>
            <w:shd w:val="clear" w:color="auto" w:fill="auto"/>
            <w:vAlign w:val="center"/>
            <w:hideMark/>
          </w:tcPr>
          <w:p w14:paraId="72B1C0A3" w14:textId="77777777" w:rsidR="00C51EE9" w:rsidRPr="00AE1077" w:rsidRDefault="00C51EE9" w:rsidP="005A3923">
            <w:pPr>
              <w:spacing w:after="0"/>
              <w:jc w:val="center"/>
              <w:rPr>
                <w:rFonts w:ascii="Arial Narrow" w:hAnsi="Arial Narrow"/>
                <w:color w:val="000000"/>
                <w:sz w:val="18"/>
                <w:szCs w:val="18"/>
              </w:rPr>
            </w:pPr>
            <w:r w:rsidRPr="00AE1077">
              <w:rPr>
                <w:rFonts w:ascii="Arial Narrow" w:hAnsi="Arial Narrow"/>
                <w:color w:val="000000"/>
                <w:sz w:val="18"/>
                <w:szCs w:val="18"/>
              </w:rPr>
              <w:t>+/-7%</w:t>
            </w:r>
          </w:p>
        </w:tc>
        <w:tc>
          <w:tcPr>
            <w:tcW w:w="879" w:type="dxa"/>
            <w:tcBorders>
              <w:top w:val="nil"/>
              <w:left w:val="nil"/>
              <w:bottom w:val="single" w:sz="4" w:space="0" w:color="auto"/>
              <w:right w:val="single" w:sz="4" w:space="0" w:color="auto"/>
            </w:tcBorders>
            <w:shd w:val="clear" w:color="auto" w:fill="auto"/>
            <w:vAlign w:val="center"/>
            <w:hideMark/>
          </w:tcPr>
          <w:p w14:paraId="283819A3" w14:textId="77777777" w:rsidR="00C51EE9" w:rsidRPr="00AE1077" w:rsidRDefault="00C51EE9" w:rsidP="005A3923">
            <w:pPr>
              <w:spacing w:after="0"/>
              <w:jc w:val="center"/>
              <w:rPr>
                <w:rFonts w:ascii="Arial Narrow" w:hAnsi="Arial Narrow"/>
                <w:color w:val="000000"/>
                <w:sz w:val="18"/>
                <w:szCs w:val="18"/>
              </w:rPr>
            </w:pPr>
            <w:r w:rsidRPr="00AE1077">
              <w:rPr>
                <w:rFonts w:ascii="Arial Narrow" w:hAnsi="Arial Narrow"/>
                <w:color w:val="000000"/>
                <w:sz w:val="18"/>
                <w:szCs w:val="18"/>
              </w:rPr>
              <w:t>22</w:t>
            </w:r>
          </w:p>
        </w:tc>
      </w:tr>
      <w:tr w:rsidR="00C51EE9" w:rsidRPr="00DF52FA" w14:paraId="14897245" w14:textId="77777777" w:rsidTr="00AE1077">
        <w:trPr>
          <w:trHeight w:val="330"/>
        </w:trPr>
        <w:tc>
          <w:tcPr>
            <w:tcW w:w="1342" w:type="dxa"/>
            <w:tcBorders>
              <w:top w:val="nil"/>
              <w:left w:val="single" w:sz="4" w:space="0" w:color="auto"/>
              <w:bottom w:val="single" w:sz="4" w:space="0" w:color="auto"/>
              <w:right w:val="single" w:sz="4" w:space="0" w:color="auto"/>
            </w:tcBorders>
            <w:shd w:val="clear" w:color="auto" w:fill="auto"/>
            <w:vAlign w:val="center"/>
            <w:hideMark/>
          </w:tcPr>
          <w:p w14:paraId="24B2E1A0" w14:textId="77777777" w:rsidR="00C51EE9" w:rsidRPr="00AE1077" w:rsidRDefault="00C51EE9" w:rsidP="005A3923">
            <w:pPr>
              <w:spacing w:after="0"/>
              <w:jc w:val="center"/>
              <w:rPr>
                <w:rFonts w:ascii="Arial Narrow" w:hAnsi="Arial Narrow"/>
                <w:color w:val="000000"/>
                <w:sz w:val="18"/>
                <w:szCs w:val="18"/>
              </w:rPr>
            </w:pPr>
            <w:r w:rsidRPr="00AE1077">
              <w:rPr>
                <w:rFonts w:ascii="Arial Narrow" w:hAnsi="Arial Narrow"/>
                <w:color w:val="000000"/>
                <w:sz w:val="18"/>
                <w:szCs w:val="18"/>
              </w:rPr>
              <w:t>Expressway</w:t>
            </w:r>
          </w:p>
        </w:tc>
        <w:tc>
          <w:tcPr>
            <w:tcW w:w="360" w:type="dxa"/>
            <w:tcBorders>
              <w:top w:val="nil"/>
              <w:left w:val="nil"/>
              <w:bottom w:val="single" w:sz="4" w:space="0" w:color="auto"/>
              <w:right w:val="single" w:sz="4" w:space="0" w:color="auto"/>
            </w:tcBorders>
            <w:shd w:val="clear" w:color="auto" w:fill="auto"/>
            <w:vAlign w:val="center"/>
            <w:hideMark/>
          </w:tcPr>
          <w:p w14:paraId="7D866B0C" w14:textId="77777777" w:rsidR="00C51EE9" w:rsidRPr="00AE1077" w:rsidRDefault="00C51EE9" w:rsidP="005A3923">
            <w:pPr>
              <w:spacing w:after="0"/>
              <w:jc w:val="center"/>
              <w:rPr>
                <w:rFonts w:ascii="Arial Narrow" w:hAnsi="Arial Narrow"/>
                <w:color w:val="000000"/>
                <w:sz w:val="18"/>
                <w:szCs w:val="18"/>
              </w:rPr>
            </w:pPr>
            <w:r w:rsidRPr="00AE1077">
              <w:rPr>
                <w:rFonts w:ascii="Arial Narrow" w:hAnsi="Arial Narrow"/>
                <w:color w:val="000000"/>
                <w:sz w:val="18"/>
                <w:szCs w:val="18"/>
              </w:rPr>
              <w:t>2</w:t>
            </w:r>
          </w:p>
        </w:tc>
        <w:tc>
          <w:tcPr>
            <w:tcW w:w="1350" w:type="dxa"/>
            <w:tcBorders>
              <w:top w:val="nil"/>
              <w:left w:val="nil"/>
              <w:bottom w:val="single" w:sz="4" w:space="0" w:color="auto"/>
              <w:right w:val="single" w:sz="4" w:space="0" w:color="auto"/>
            </w:tcBorders>
            <w:shd w:val="clear" w:color="auto" w:fill="auto"/>
            <w:vAlign w:val="center"/>
            <w:hideMark/>
          </w:tcPr>
          <w:p w14:paraId="28C5A6D8" w14:textId="77777777" w:rsidR="00C51EE9" w:rsidRPr="00AE1077" w:rsidRDefault="00C51EE9" w:rsidP="005A3923">
            <w:pPr>
              <w:spacing w:after="0"/>
              <w:jc w:val="center"/>
              <w:rPr>
                <w:rFonts w:ascii="Arial Narrow" w:hAnsi="Arial Narrow"/>
                <w:color w:val="000000"/>
                <w:sz w:val="18"/>
                <w:szCs w:val="18"/>
              </w:rPr>
            </w:pPr>
            <w:r w:rsidRPr="00AE1077">
              <w:rPr>
                <w:rFonts w:ascii="Arial Narrow" w:hAnsi="Arial Narrow"/>
                <w:color w:val="000000"/>
                <w:sz w:val="18"/>
                <w:szCs w:val="18"/>
              </w:rPr>
              <w:t>50</w:t>
            </w:r>
          </w:p>
        </w:tc>
        <w:tc>
          <w:tcPr>
            <w:tcW w:w="1013" w:type="dxa"/>
            <w:tcBorders>
              <w:top w:val="nil"/>
              <w:left w:val="nil"/>
              <w:bottom w:val="single" w:sz="4" w:space="0" w:color="auto"/>
              <w:right w:val="single" w:sz="4" w:space="0" w:color="auto"/>
            </w:tcBorders>
            <w:shd w:val="clear" w:color="auto" w:fill="auto"/>
            <w:vAlign w:val="center"/>
            <w:hideMark/>
          </w:tcPr>
          <w:p w14:paraId="419E6D22" w14:textId="77777777" w:rsidR="00C51EE9" w:rsidRPr="00AE1077" w:rsidRDefault="00C51EE9" w:rsidP="005A3923">
            <w:pPr>
              <w:spacing w:after="0"/>
              <w:jc w:val="center"/>
              <w:rPr>
                <w:rFonts w:ascii="Arial Narrow" w:hAnsi="Arial Narrow"/>
                <w:color w:val="000000"/>
                <w:sz w:val="18"/>
                <w:szCs w:val="18"/>
              </w:rPr>
            </w:pPr>
            <w:r w:rsidRPr="00AE1077">
              <w:rPr>
                <w:rFonts w:ascii="Arial Narrow" w:hAnsi="Arial Narrow"/>
                <w:color w:val="000000"/>
                <w:sz w:val="18"/>
                <w:szCs w:val="18"/>
              </w:rPr>
              <w:t>463,309</w:t>
            </w:r>
          </w:p>
        </w:tc>
        <w:tc>
          <w:tcPr>
            <w:tcW w:w="1019" w:type="dxa"/>
            <w:tcBorders>
              <w:top w:val="nil"/>
              <w:left w:val="nil"/>
              <w:bottom w:val="single" w:sz="4" w:space="0" w:color="auto"/>
              <w:right w:val="single" w:sz="4" w:space="0" w:color="auto"/>
            </w:tcBorders>
            <w:shd w:val="clear" w:color="auto" w:fill="auto"/>
            <w:vAlign w:val="center"/>
            <w:hideMark/>
          </w:tcPr>
          <w:p w14:paraId="75CD81D2" w14:textId="77777777" w:rsidR="00C51EE9" w:rsidRPr="00AE1077" w:rsidRDefault="00C51EE9" w:rsidP="005A3923">
            <w:pPr>
              <w:spacing w:after="0"/>
              <w:jc w:val="center"/>
              <w:rPr>
                <w:rFonts w:ascii="Arial Narrow" w:hAnsi="Arial Narrow"/>
                <w:color w:val="000000"/>
                <w:sz w:val="18"/>
                <w:szCs w:val="18"/>
              </w:rPr>
            </w:pPr>
            <w:r w:rsidRPr="00AE1077">
              <w:rPr>
                <w:rFonts w:ascii="Arial Narrow" w:hAnsi="Arial Narrow"/>
                <w:color w:val="000000"/>
                <w:sz w:val="18"/>
                <w:szCs w:val="18"/>
              </w:rPr>
              <w:t>462,096</w:t>
            </w:r>
          </w:p>
        </w:tc>
        <w:tc>
          <w:tcPr>
            <w:tcW w:w="1099" w:type="dxa"/>
            <w:tcBorders>
              <w:top w:val="nil"/>
              <w:left w:val="nil"/>
              <w:bottom w:val="single" w:sz="4" w:space="0" w:color="auto"/>
              <w:right w:val="single" w:sz="4" w:space="0" w:color="auto"/>
            </w:tcBorders>
            <w:shd w:val="clear" w:color="auto" w:fill="auto"/>
            <w:vAlign w:val="center"/>
            <w:hideMark/>
          </w:tcPr>
          <w:p w14:paraId="67FA58A3" w14:textId="77777777" w:rsidR="00C51EE9" w:rsidRPr="00AE1077" w:rsidRDefault="00C51EE9" w:rsidP="005A3923">
            <w:pPr>
              <w:spacing w:after="0"/>
              <w:jc w:val="center"/>
              <w:rPr>
                <w:rFonts w:ascii="Arial Narrow" w:hAnsi="Arial Narrow"/>
                <w:color w:val="000000"/>
                <w:sz w:val="18"/>
                <w:szCs w:val="18"/>
              </w:rPr>
            </w:pPr>
            <w:r w:rsidRPr="00AE1077">
              <w:rPr>
                <w:rFonts w:ascii="Arial Narrow" w:hAnsi="Arial Narrow"/>
                <w:color w:val="000000"/>
                <w:sz w:val="18"/>
                <w:szCs w:val="18"/>
              </w:rPr>
              <w:t>(1,213)</w:t>
            </w:r>
          </w:p>
        </w:tc>
        <w:tc>
          <w:tcPr>
            <w:tcW w:w="1099" w:type="dxa"/>
            <w:tcBorders>
              <w:top w:val="nil"/>
              <w:left w:val="nil"/>
              <w:bottom w:val="single" w:sz="4" w:space="0" w:color="auto"/>
              <w:right w:val="single" w:sz="4" w:space="0" w:color="auto"/>
            </w:tcBorders>
            <w:shd w:val="clear" w:color="auto" w:fill="auto"/>
            <w:vAlign w:val="center"/>
            <w:hideMark/>
          </w:tcPr>
          <w:p w14:paraId="0A274F18" w14:textId="77777777" w:rsidR="00C51EE9" w:rsidRPr="00AE1077" w:rsidRDefault="00C51EE9" w:rsidP="005A3923">
            <w:pPr>
              <w:spacing w:after="0"/>
              <w:jc w:val="center"/>
              <w:rPr>
                <w:rFonts w:ascii="Arial Narrow" w:hAnsi="Arial Narrow"/>
                <w:color w:val="000000"/>
                <w:sz w:val="18"/>
                <w:szCs w:val="18"/>
              </w:rPr>
            </w:pPr>
            <w:r w:rsidRPr="00AE1077">
              <w:rPr>
                <w:rFonts w:ascii="Arial Narrow" w:hAnsi="Arial Narrow"/>
                <w:color w:val="000000"/>
                <w:sz w:val="18"/>
                <w:szCs w:val="18"/>
              </w:rPr>
              <w:t>-0.3%</w:t>
            </w:r>
          </w:p>
        </w:tc>
        <w:tc>
          <w:tcPr>
            <w:tcW w:w="1179" w:type="dxa"/>
            <w:tcBorders>
              <w:top w:val="nil"/>
              <w:left w:val="nil"/>
              <w:bottom w:val="single" w:sz="4" w:space="0" w:color="auto"/>
              <w:right w:val="single" w:sz="4" w:space="0" w:color="auto"/>
            </w:tcBorders>
            <w:shd w:val="clear" w:color="auto" w:fill="auto"/>
            <w:vAlign w:val="center"/>
            <w:hideMark/>
          </w:tcPr>
          <w:p w14:paraId="2111F216" w14:textId="77777777" w:rsidR="00C51EE9" w:rsidRPr="00AE1077" w:rsidRDefault="00C51EE9" w:rsidP="005A3923">
            <w:pPr>
              <w:spacing w:after="0"/>
              <w:jc w:val="center"/>
              <w:rPr>
                <w:rFonts w:ascii="Arial Narrow" w:hAnsi="Arial Narrow"/>
                <w:color w:val="000000"/>
                <w:sz w:val="18"/>
                <w:szCs w:val="18"/>
              </w:rPr>
            </w:pPr>
            <w:r w:rsidRPr="00AE1077">
              <w:rPr>
                <w:rFonts w:ascii="Arial Narrow" w:hAnsi="Arial Narrow"/>
                <w:color w:val="000000"/>
                <w:sz w:val="18"/>
                <w:szCs w:val="18"/>
              </w:rPr>
              <w:t>na</w:t>
            </w:r>
          </w:p>
        </w:tc>
        <w:tc>
          <w:tcPr>
            <w:tcW w:w="879" w:type="dxa"/>
            <w:tcBorders>
              <w:top w:val="nil"/>
              <w:left w:val="nil"/>
              <w:bottom w:val="single" w:sz="4" w:space="0" w:color="auto"/>
              <w:right w:val="single" w:sz="4" w:space="0" w:color="auto"/>
            </w:tcBorders>
            <w:shd w:val="clear" w:color="auto" w:fill="auto"/>
            <w:vAlign w:val="center"/>
            <w:hideMark/>
          </w:tcPr>
          <w:p w14:paraId="4880E978" w14:textId="77777777" w:rsidR="00C51EE9" w:rsidRPr="00AE1077" w:rsidRDefault="00C51EE9" w:rsidP="005A3923">
            <w:pPr>
              <w:spacing w:after="0"/>
              <w:jc w:val="center"/>
              <w:rPr>
                <w:rFonts w:ascii="Arial Narrow" w:hAnsi="Arial Narrow"/>
                <w:color w:val="000000"/>
                <w:sz w:val="18"/>
                <w:szCs w:val="18"/>
              </w:rPr>
            </w:pPr>
            <w:r w:rsidRPr="00AE1077">
              <w:rPr>
                <w:rFonts w:ascii="Arial Narrow" w:hAnsi="Arial Narrow"/>
                <w:color w:val="000000"/>
                <w:sz w:val="18"/>
                <w:szCs w:val="18"/>
              </w:rPr>
              <w:t>48</w:t>
            </w:r>
          </w:p>
        </w:tc>
      </w:tr>
      <w:tr w:rsidR="00C51EE9" w:rsidRPr="00DF52FA" w14:paraId="224EB983" w14:textId="77777777" w:rsidTr="00AE1077">
        <w:trPr>
          <w:trHeight w:val="330"/>
        </w:trPr>
        <w:tc>
          <w:tcPr>
            <w:tcW w:w="1342" w:type="dxa"/>
            <w:tcBorders>
              <w:top w:val="nil"/>
              <w:left w:val="single" w:sz="4" w:space="0" w:color="auto"/>
              <w:bottom w:val="single" w:sz="4" w:space="0" w:color="auto"/>
              <w:right w:val="single" w:sz="4" w:space="0" w:color="auto"/>
            </w:tcBorders>
            <w:shd w:val="clear" w:color="auto" w:fill="auto"/>
            <w:vAlign w:val="center"/>
            <w:hideMark/>
          </w:tcPr>
          <w:p w14:paraId="77F17417" w14:textId="77777777" w:rsidR="00C51EE9" w:rsidRPr="00AE1077" w:rsidRDefault="00C51EE9" w:rsidP="005A3923">
            <w:pPr>
              <w:spacing w:after="0"/>
              <w:jc w:val="center"/>
              <w:rPr>
                <w:rFonts w:ascii="Arial Narrow" w:hAnsi="Arial Narrow"/>
                <w:color w:val="000000"/>
                <w:sz w:val="18"/>
                <w:szCs w:val="18"/>
              </w:rPr>
            </w:pPr>
            <w:r w:rsidRPr="00AE1077">
              <w:rPr>
                <w:rFonts w:ascii="Arial Narrow" w:hAnsi="Arial Narrow"/>
                <w:color w:val="000000"/>
                <w:sz w:val="18"/>
                <w:szCs w:val="18"/>
              </w:rPr>
              <w:t>Principal Arterial</w:t>
            </w:r>
          </w:p>
        </w:tc>
        <w:tc>
          <w:tcPr>
            <w:tcW w:w="360" w:type="dxa"/>
            <w:tcBorders>
              <w:top w:val="nil"/>
              <w:left w:val="nil"/>
              <w:bottom w:val="single" w:sz="4" w:space="0" w:color="auto"/>
              <w:right w:val="single" w:sz="4" w:space="0" w:color="auto"/>
            </w:tcBorders>
            <w:shd w:val="clear" w:color="auto" w:fill="auto"/>
            <w:vAlign w:val="center"/>
            <w:hideMark/>
          </w:tcPr>
          <w:p w14:paraId="04FF8AF3" w14:textId="77777777" w:rsidR="00C51EE9" w:rsidRPr="00AE1077" w:rsidRDefault="00C51EE9" w:rsidP="005A3923">
            <w:pPr>
              <w:spacing w:after="0"/>
              <w:jc w:val="center"/>
              <w:rPr>
                <w:rFonts w:ascii="Arial Narrow" w:hAnsi="Arial Narrow"/>
                <w:color w:val="000000"/>
                <w:sz w:val="18"/>
                <w:szCs w:val="18"/>
              </w:rPr>
            </w:pPr>
            <w:r w:rsidRPr="00AE1077">
              <w:rPr>
                <w:rFonts w:ascii="Arial Narrow" w:hAnsi="Arial Narrow"/>
                <w:color w:val="000000"/>
                <w:sz w:val="18"/>
                <w:szCs w:val="18"/>
              </w:rPr>
              <w:t>3</w:t>
            </w:r>
          </w:p>
        </w:tc>
        <w:tc>
          <w:tcPr>
            <w:tcW w:w="1350" w:type="dxa"/>
            <w:tcBorders>
              <w:top w:val="nil"/>
              <w:left w:val="nil"/>
              <w:bottom w:val="single" w:sz="4" w:space="0" w:color="auto"/>
              <w:right w:val="single" w:sz="4" w:space="0" w:color="auto"/>
            </w:tcBorders>
            <w:shd w:val="clear" w:color="auto" w:fill="auto"/>
            <w:vAlign w:val="center"/>
            <w:hideMark/>
          </w:tcPr>
          <w:p w14:paraId="5A8231AA" w14:textId="77777777" w:rsidR="00C51EE9" w:rsidRPr="00AE1077" w:rsidRDefault="00C51EE9" w:rsidP="005A3923">
            <w:pPr>
              <w:spacing w:after="0"/>
              <w:jc w:val="center"/>
              <w:rPr>
                <w:rFonts w:ascii="Arial Narrow" w:hAnsi="Arial Narrow"/>
                <w:color w:val="000000"/>
                <w:sz w:val="18"/>
                <w:szCs w:val="18"/>
              </w:rPr>
            </w:pPr>
            <w:r w:rsidRPr="00AE1077">
              <w:rPr>
                <w:rFonts w:ascii="Arial Narrow" w:hAnsi="Arial Narrow"/>
                <w:color w:val="000000"/>
                <w:sz w:val="18"/>
                <w:szCs w:val="18"/>
              </w:rPr>
              <w:t>135</w:t>
            </w:r>
          </w:p>
        </w:tc>
        <w:tc>
          <w:tcPr>
            <w:tcW w:w="1013" w:type="dxa"/>
            <w:tcBorders>
              <w:top w:val="nil"/>
              <w:left w:val="nil"/>
              <w:bottom w:val="single" w:sz="4" w:space="0" w:color="auto"/>
              <w:right w:val="single" w:sz="4" w:space="0" w:color="auto"/>
            </w:tcBorders>
            <w:shd w:val="clear" w:color="auto" w:fill="auto"/>
            <w:vAlign w:val="center"/>
            <w:hideMark/>
          </w:tcPr>
          <w:p w14:paraId="4FB83919" w14:textId="77777777" w:rsidR="00C51EE9" w:rsidRPr="00AE1077" w:rsidRDefault="00C51EE9" w:rsidP="005A3923">
            <w:pPr>
              <w:spacing w:after="0"/>
              <w:jc w:val="center"/>
              <w:rPr>
                <w:rFonts w:ascii="Arial Narrow" w:hAnsi="Arial Narrow"/>
                <w:color w:val="000000"/>
                <w:sz w:val="18"/>
                <w:szCs w:val="18"/>
              </w:rPr>
            </w:pPr>
            <w:r w:rsidRPr="00AE1077">
              <w:rPr>
                <w:rFonts w:ascii="Arial Narrow" w:hAnsi="Arial Narrow"/>
                <w:color w:val="000000"/>
                <w:sz w:val="18"/>
                <w:szCs w:val="18"/>
              </w:rPr>
              <w:t>313,970</w:t>
            </w:r>
          </w:p>
        </w:tc>
        <w:tc>
          <w:tcPr>
            <w:tcW w:w="1019" w:type="dxa"/>
            <w:tcBorders>
              <w:top w:val="nil"/>
              <w:left w:val="nil"/>
              <w:bottom w:val="single" w:sz="4" w:space="0" w:color="auto"/>
              <w:right w:val="single" w:sz="4" w:space="0" w:color="auto"/>
            </w:tcBorders>
            <w:shd w:val="clear" w:color="auto" w:fill="auto"/>
            <w:vAlign w:val="center"/>
            <w:hideMark/>
          </w:tcPr>
          <w:p w14:paraId="697354F6" w14:textId="77777777" w:rsidR="00C51EE9" w:rsidRPr="00AE1077" w:rsidRDefault="00C51EE9" w:rsidP="005A3923">
            <w:pPr>
              <w:spacing w:after="0"/>
              <w:jc w:val="center"/>
              <w:rPr>
                <w:rFonts w:ascii="Arial Narrow" w:hAnsi="Arial Narrow"/>
                <w:color w:val="000000"/>
                <w:sz w:val="18"/>
                <w:szCs w:val="18"/>
              </w:rPr>
            </w:pPr>
            <w:r w:rsidRPr="00AE1077">
              <w:rPr>
                <w:rFonts w:ascii="Arial Narrow" w:hAnsi="Arial Narrow"/>
                <w:color w:val="000000"/>
                <w:sz w:val="18"/>
                <w:szCs w:val="18"/>
              </w:rPr>
              <w:t>305,930</w:t>
            </w:r>
          </w:p>
        </w:tc>
        <w:tc>
          <w:tcPr>
            <w:tcW w:w="1099" w:type="dxa"/>
            <w:tcBorders>
              <w:top w:val="nil"/>
              <w:left w:val="nil"/>
              <w:bottom w:val="single" w:sz="4" w:space="0" w:color="auto"/>
              <w:right w:val="single" w:sz="4" w:space="0" w:color="auto"/>
            </w:tcBorders>
            <w:shd w:val="clear" w:color="auto" w:fill="auto"/>
            <w:vAlign w:val="center"/>
            <w:hideMark/>
          </w:tcPr>
          <w:p w14:paraId="088F5C41" w14:textId="77777777" w:rsidR="00C51EE9" w:rsidRPr="00AE1077" w:rsidRDefault="00C51EE9" w:rsidP="005A3923">
            <w:pPr>
              <w:spacing w:after="0"/>
              <w:jc w:val="center"/>
              <w:rPr>
                <w:rFonts w:ascii="Arial Narrow" w:hAnsi="Arial Narrow"/>
                <w:color w:val="000000"/>
                <w:sz w:val="18"/>
                <w:szCs w:val="18"/>
              </w:rPr>
            </w:pPr>
            <w:r w:rsidRPr="00AE1077">
              <w:rPr>
                <w:rFonts w:ascii="Arial Narrow" w:hAnsi="Arial Narrow"/>
                <w:color w:val="000000"/>
                <w:sz w:val="18"/>
                <w:szCs w:val="18"/>
              </w:rPr>
              <w:t>(8,040)</w:t>
            </w:r>
          </w:p>
        </w:tc>
        <w:tc>
          <w:tcPr>
            <w:tcW w:w="1099" w:type="dxa"/>
            <w:tcBorders>
              <w:top w:val="nil"/>
              <w:left w:val="nil"/>
              <w:bottom w:val="single" w:sz="4" w:space="0" w:color="auto"/>
              <w:right w:val="single" w:sz="4" w:space="0" w:color="auto"/>
            </w:tcBorders>
            <w:shd w:val="clear" w:color="auto" w:fill="auto"/>
            <w:vAlign w:val="center"/>
            <w:hideMark/>
          </w:tcPr>
          <w:p w14:paraId="7ED2D8E4" w14:textId="77777777" w:rsidR="00C51EE9" w:rsidRPr="00AE1077" w:rsidRDefault="00C51EE9" w:rsidP="005A3923">
            <w:pPr>
              <w:spacing w:after="0"/>
              <w:jc w:val="center"/>
              <w:rPr>
                <w:rFonts w:ascii="Arial Narrow" w:hAnsi="Arial Narrow"/>
                <w:color w:val="000000"/>
                <w:sz w:val="18"/>
                <w:szCs w:val="18"/>
              </w:rPr>
            </w:pPr>
            <w:r w:rsidRPr="00AE1077">
              <w:rPr>
                <w:rFonts w:ascii="Arial Narrow" w:hAnsi="Arial Narrow"/>
                <w:color w:val="000000"/>
                <w:sz w:val="18"/>
                <w:szCs w:val="18"/>
              </w:rPr>
              <w:t>-2.6%</w:t>
            </w:r>
          </w:p>
        </w:tc>
        <w:tc>
          <w:tcPr>
            <w:tcW w:w="1179" w:type="dxa"/>
            <w:tcBorders>
              <w:top w:val="nil"/>
              <w:left w:val="nil"/>
              <w:bottom w:val="single" w:sz="4" w:space="0" w:color="auto"/>
              <w:right w:val="single" w:sz="4" w:space="0" w:color="auto"/>
            </w:tcBorders>
            <w:shd w:val="clear" w:color="auto" w:fill="auto"/>
            <w:vAlign w:val="center"/>
            <w:hideMark/>
          </w:tcPr>
          <w:p w14:paraId="79D79444" w14:textId="77777777" w:rsidR="00C51EE9" w:rsidRPr="00AE1077" w:rsidRDefault="00C51EE9" w:rsidP="005A3923">
            <w:pPr>
              <w:spacing w:after="0"/>
              <w:jc w:val="center"/>
              <w:rPr>
                <w:rFonts w:ascii="Arial Narrow" w:hAnsi="Arial Narrow"/>
                <w:color w:val="000000"/>
                <w:sz w:val="18"/>
                <w:szCs w:val="18"/>
              </w:rPr>
            </w:pPr>
            <w:r w:rsidRPr="00AE1077">
              <w:rPr>
                <w:rFonts w:ascii="Arial Narrow" w:hAnsi="Arial Narrow"/>
                <w:color w:val="000000"/>
                <w:sz w:val="18"/>
                <w:szCs w:val="18"/>
              </w:rPr>
              <w:t>+/-10%</w:t>
            </w:r>
          </w:p>
        </w:tc>
        <w:tc>
          <w:tcPr>
            <w:tcW w:w="879" w:type="dxa"/>
            <w:tcBorders>
              <w:top w:val="nil"/>
              <w:left w:val="nil"/>
              <w:bottom w:val="single" w:sz="4" w:space="0" w:color="auto"/>
              <w:right w:val="single" w:sz="4" w:space="0" w:color="auto"/>
            </w:tcBorders>
            <w:shd w:val="clear" w:color="auto" w:fill="auto"/>
            <w:vAlign w:val="center"/>
            <w:hideMark/>
          </w:tcPr>
          <w:p w14:paraId="5E5FF534" w14:textId="77777777" w:rsidR="00C51EE9" w:rsidRPr="00AE1077" w:rsidRDefault="00C51EE9" w:rsidP="005A3923">
            <w:pPr>
              <w:spacing w:after="0"/>
              <w:jc w:val="center"/>
              <w:rPr>
                <w:rFonts w:ascii="Arial Narrow" w:hAnsi="Arial Narrow"/>
                <w:color w:val="000000"/>
                <w:sz w:val="18"/>
                <w:szCs w:val="18"/>
              </w:rPr>
            </w:pPr>
            <w:r w:rsidRPr="00AE1077">
              <w:rPr>
                <w:rFonts w:ascii="Arial Narrow" w:hAnsi="Arial Narrow"/>
                <w:color w:val="000000"/>
                <w:sz w:val="18"/>
                <w:szCs w:val="18"/>
              </w:rPr>
              <w:t>49</w:t>
            </w:r>
          </w:p>
        </w:tc>
      </w:tr>
      <w:tr w:rsidR="00C51EE9" w:rsidRPr="00DF52FA" w14:paraId="17318F29" w14:textId="77777777" w:rsidTr="00AE1077">
        <w:trPr>
          <w:trHeight w:val="315"/>
        </w:trPr>
        <w:tc>
          <w:tcPr>
            <w:tcW w:w="1342" w:type="dxa"/>
            <w:tcBorders>
              <w:top w:val="nil"/>
              <w:left w:val="single" w:sz="4" w:space="0" w:color="auto"/>
              <w:bottom w:val="single" w:sz="4" w:space="0" w:color="auto"/>
              <w:right w:val="single" w:sz="4" w:space="0" w:color="auto"/>
            </w:tcBorders>
            <w:shd w:val="clear" w:color="auto" w:fill="auto"/>
            <w:vAlign w:val="center"/>
            <w:hideMark/>
          </w:tcPr>
          <w:p w14:paraId="412FA677" w14:textId="77777777" w:rsidR="00C51EE9" w:rsidRPr="00AE1077" w:rsidRDefault="00C51EE9" w:rsidP="005A3923">
            <w:pPr>
              <w:spacing w:after="0"/>
              <w:jc w:val="center"/>
              <w:rPr>
                <w:rFonts w:ascii="Arial Narrow" w:hAnsi="Arial Narrow"/>
                <w:color w:val="000000"/>
                <w:sz w:val="18"/>
                <w:szCs w:val="18"/>
              </w:rPr>
            </w:pPr>
            <w:r w:rsidRPr="00AE1077">
              <w:rPr>
                <w:rFonts w:ascii="Arial Narrow" w:hAnsi="Arial Narrow"/>
                <w:color w:val="000000"/>
                <w:sz w:val="18"/>
                <w:szCs w:val="18"/>
              </w:rPr>
              <w:t>Minor Arterial</w:t>
            </w:r>
          </w:p>
        </w:tc>
        <w:tc>
          <w:tcPr>
            <w:tcW w:w="360" w:type="dxa"/>
            <w:tcBorders>
              <w:top w:val="nil"/>
              <w:left w:val="nil"/>
              <w:bottom w:val="single" w:sz="4" w:space="0" w:color="auto"/>
              <w:right w:val="single" w:sz="4" w:space="0" w:color="auto"/>
            </w:tcBorders>
            <w:shd w:val="clear" w:color="auto" w:fill="auto"/>
            <w:vAlign w:val="center"/>
            <w:hideMark/>
          </w:tcPr>
          <w:p w14:paraId="5C11EED5" w14:textId="77777777" w:rsidR="00C51EE9" w:rsidRPr="00AE1077" w:rsidRDefault="00C51EE9" w:rsidP="005A3923">
            <w:pPr>
              <w:spacing w:after="0"/>
              <w:jc w:val="center"/>
              <w:rPr>
                <w:rFonts w:ascii="Arial Narrow" w:hAnsi="Arial Narrow"/>
                <w:color w:val="000000"/>
                <w:sz w:val="18"/>
                <w:szCs w:val="18"/>
              </w:rPr>
            </w:pPr>
            <w:r w:rsidRPr="00AE1077">
              <w:rPr>
                <w:rFonts w:ascii="Arial Narrow" w:hAnsi="Arial Narrow"/>
                <w:color w:val="000000"/>
                <w:sz w:val="18"/>
                <w:szCs w:val="18"/>
              </w:rPr>
              <w:t>4</w:t>
            </w:r>
          </w:p>
        </w:tc>
        <w:tc>
          <w:tcPr>
            <w:tcW w:w="1350" w:type="dxa"/>
            <w:tcBorders>
              <w:top w:val="nil"/>
              <w:left w:val="nil"/>
              <w:bottom w:val="single" w:sz="4" w:space="0" w:color="auto"/>
              <w:right w:val="single" w:sz="4" w:space="0" w:color="auto"/>
            </w:tcBorders>
            <w:shd w:val="clear" w:color="auto" w:fill="auto"/>
            <w:vAlign w:val="center"/>
            <w:hideMark/>
          </w:tcPr>
          <w:p w14:paraId="370445C9" w14:textId="77777777" w:rsidR="00C51EE9" w:rsidRPr="00AE1077" w:rsidRDefault="00C51EE9" w:rsidP="005A3923">
            <w:pPr>
              <w:spacing w:after="0"/>
              <w:jc w:val="center"/>
              <w:rPr>
                <w:rFonts w:ascii="Arial Narrow" w:hAnsi="Arial Narrow"/>
                <w:color w:val="000000"/>
                <w:sz w:val="18"/>
                <w:szCs w:val="18"/>
              </w:rPr>
            </w:pPr>
            <w:r w:rsidRPr="00AE1077">
              <w:rPr>
                <w:rFonts w:ascii="Arial Narrow" w:hAnsi="Arial Narrow"/>
                <w:color w:val="000000"/>
                <w:sz w:val="18"/>
                <w:szCs w:val="18"/>
              </w:rPr>
              <w:t>191</w:t>
            </w:r>
          </w:p>
        </w:tc>
        <w:tc>
          <w:tcPr>
            <w:tcW w:w="1013" w:type="dxa"/>
            <w:tcBorders>
              <w:top w:val="nil"/>
              <w:left w:val="nil"/>
              <w:bottom w:val="single" w:sz="4" w:space="0" w:color="auto"/>
              <w:right w:val="single" w:sz="4" w:space="0" w:color="auto"/>
            </w:tcBorders>
            <w:shd w:val="clear" w:color="auto" w:fill="auto"/>
            <w:vAlign w:val="center"/>
            <w:hideMark/>
          </w:tcPr>
          <w:p w14:paraId="39F5F2C8" w14:textId="77777777" w:rsidR="00C51EE9" w:rsidRPr="00AE1077" w:rsidRDefault="00C51EE9" w:rsidP="005A3923">
            <w:pPr>
              <w:spacing w:after="0"/>
              <w:jc w:val="center"/>
              <w:rPr>
                <w:rFonts w:ascii="Arial Narrow" w:hAnsi="Arial Narrow"/>
                <w:color w:val="000000"/>
                <w:sz w:val="18"/>
                <w:szCs w:val="18"/>
              </w:rPr>
            </w:pPr>
            <w:r w:rsidRPr="00AE1077">
              <w:rPr>
                <w:rFonts w:ascii="Arial Narrow" w:hAnsi="Arial Narrow"/>
                <w:color w:val="000000"/>
                <w:sz w:val="18"/>
                <w:szCs w:val="18"/>
              </w:rPr>
              <w:t>170,369</w:t>
            </w:r>
          </w:p>
        </w:tc>
        <w:tc>
          <w:tcPr>
            <w:tcW w:w="1019" w:type="dxa"/>
            <w:tcBorders>
              <w:top w:val="nil"/>
              <w:left w:val="nil"/>
              <w:bottom w:val="single" w:sz="4" w:space="0" w:color="auto"/>
              <w:right w:val="single" w:sz="4" w:space="0" w:color="auto"/>
            </w:tcBorders>
            <w:shd w:val="clear" w:color="auto" w:fill="auto"/>
            <w:vAlign w:val="center"/>
            <w:hideMark/>
          </w:tcPr>
          <w:p w14:paraId="2B6FB66D" w14:textId="77777777" w:rsidR="00C51EE9" w:rsidRPr="00AE1077" w:rsidRDefault="00C51EE9" w:rsidP="005A3923">
            <w:pPr>
              <w:spacing w:after="0"/>
              <w:jc w:val="center"/>
              <w:rPr>
                <w:rFonts w:ascii="Arial Narrow" w:hAnsi="Arial Narrow"/>
                <w:color w:val="000000"/>
                <w:sz w:val="18"/>
                <w:szCs w:val="18"/>
              </w:rPr>
            </w:pPr>
            <w:r w:rsidRPr="00AE1077">
              <w:rPr>
                <w:rFonts w:ascii="Arial Narrow" w:hAnsi="Arial Narrow"/>
                <w:color w:val="000000"/>
                <w:sz w:val="18"/>
                <w:szCs w:val="18"/>
              </w:rPr>
              <w:t>142,757</w:t>
            </w:r>
          </w:p>
        </w:tc>
        <w:tc>
          <w:tcPr>
            <w:tcW w:w="1099" w:type="dxa"/>
            <w:tcBorders>
              <w:top w:val="nil"/>
              <w:left w:val="nil"/>
              <w:bottom w:val="single" w:sz="4" w:space="0" w:color="auto"/>
              <w:right w:val="single" w:sz="4" w:space="0" w:color="auto"/>
            </w:tcBorders>
            <w:shd w:val="clear" w:color="auto" w:fill="auto"/>
            <w:vAlign w:val="center"/>
            <w:hideMark/>
          </w:tcPr>
          <w:p w14:paraId="77B65048" w14:textId="77777777" w:rsidR="00C51EE9" w:rsidRPr="00AE1077" w:rsidRDefault="00C51EE9" w:rsidP="005A3923">
            <w:pPr>
              <w:spacing w:after="0"/>
              <w:jc w:val="center"/>
              <w:rPr>
                <w:rFonts w:ascii="Arial Narrow" w:hAnsi="Arial Narrow"/>
                <w:color w:val="000000"/>
                <w:sz w:val="18"/>
                <w:szCs w:val="18"/>
              </w:rPr>
            </w:pPr>
            <w:r w:rsidRPr="00AE1077">
              <w:rPr>
                <w:rFonts w:ascii="Arial Narrow" w:hAnsi="Arial Narrow"/>
                <w:color w:val="000000"/>
                <w:sz w:val="18"/>
                <w:szCs w:val="18"/>
              </w:rPr>
              <w:t>(27,612)</w:t>
            </w:r>
          </w:p>
        </w:tc>
        <w:tc>
          <w:tcPr>
            <w:tcW w:w="1099" w:type="dxa"/>
            <w:tcBorders>
              <w:top w:val="nil"/>
              <w:left w:val="nil"/>
              <w:bottom w:val="single" w:sz="4" w:space="0" w:color="auto"/>
              <w:right w:val="single" w:sz="4" w:space="0" w:color="auto"/>
            </w:tcBorders>
            <w:shd w:val="clear" w:color="auto" w:fill="auto"/>
            <w:vAlign w:val="center"/>
            <w:hideMark/>
          </w:tcPr>
          <w:p w14:paraId="2832CE72" w14:textId="77777777" w:rsidR="00C51EE9" w:rsidRPr="00AE1077" w:rsidRDefault="00C51EE9" w:rsidP="005A3923">
            <w:pPr>
              <w:spacing w:after="0"/>
              <w:jc w:val="center"/>
              <w:rPr>
                <w:rFonts w:ascii="Arial Narrow" w:hAnsi="Arial Narrow"/>
                <w:color w:val="000000"/>
                <w:sz w:val="18"/>
                <w:szCs w:val="18"/>
              </w:rPr>
            </w:pPr>
            <w:r w:rsidRPr="00AE1077">
              <w:rPr>
                <w:rFonts w:ascii="Arial Narrow" w:hAnsi="Arial Narrow"/>
                <w:color w:val="000000"/>
                <w:sz w:val="18"/>
                <w:szCs w:val="18"/>
              </w:rPr>
              <w:t>-16.2%</w:t>
            </w:r>
          </w:p>
        </w:tc>
        <w:tc>
          <w:tcPr>
            <w:tcW w:w="1179" w:type="dxa"/>
            <w:tcBorders>
              <w:top w:val="nil"/>
              <w:left w:val="nil"/>
              <w:bottom w:val="single" w:sz="4" w:space="0" w:color="auto"/>
              <w:right w:val="single" w:sz="4" w:space="0" w:color="auto"/>
            </w:tcBorders>
            <w:shd w:val="clear" w:color="auto" w:fill="auto"/>
            <w:vAlign w:val="center"/>
            <w:hideMark/>
          </w:tcPr>
          <w:p w14:paraId="4026C1A8" w14:textId="77777777" w:rsidR="00C51EE9" w:rsidRPr="00AE1077" w:rsidRDefault="00C51EE9" w:rsidP="005A3923">
            <w:pPr>
              <w:spacing w:after="0"/>
              <w:jc w:val="center"/>
              <w:rPr>
                <w:rFonts w:ascii="Arial Narrow" w:hAnsi="Arial Narrow"/>
                <w:color w:val="000000"/>
                <w:sz w:val="18"/>
                <w:szCs w:val="18"/>
              </w:rPr>
            </w:pPr>
            <w:r w:rsidRPr="00AE1077">
              <w:rPr>
                <w:rFonts w:ascii="Arial Narrow" w:hAnsi="Arial Narrow"/>
                <w:color w:val="000000"/>
                <w:sz w:val="18"/>
                <w:szCs w:val="18"/>
              </w:rPr>
              <w:t>+/-15%</w:t>
            </w:r>
          </w:p>
        </w:tc>
        <w:tc>
          <w:tcPr>
            <w:tcW w:w="879" w:type="dxa"/>
            <w:tcBorders>
              <w:top w:val="nil"/>
              <w:left w:val="nil"/>
              <w:bottom w:val="single" w:sz="4" w:space="0" w:color="auto"/>
              <w:right w:val="single" w:sz="4" w:space="0" w:color="auto"/>
            </w:tcBorders>
            <w:shd w:val="clear" w:color="auto" w:fill="auto"/>
            <w:vAlign w:val="center"/>
            <w:hideMark/>
          </w:tcPr>
          <w:p w14:paraId="29E0267F" w14:textId="77777777" w:rsidR="00C51EE9" w:rsidRPr="00AE1077" w:rsidRDefault="00C51EE9" w:rsidP="005A3923">
            <w:pPr>
              <w:spacing w:after="0"/>
              <w:jc w:val="center"/>
              <w:rPr>
                <w:rFonts w:ascii="Arial Narrow" w:hAnsi="Arial Narrow"/>
                <w:color w:val="000000"/>
                <w:sz w:val="18"/>
                <w:szCs w:val="18"/>
              </w:rPr>
            </w:pPr>
            <w:r w:rsidRPr="00AE1077">
              <w:rPr>
                <w:rFonts w:ascii="Arial Narrow" w:hAnsi="Arial Narrow"/>
                <w:color w:val="000000"/>
                <w:sz w:val="18"/>
                <w:szCs w:val="18"/>
              </w:rPr>
              <w:t>108</w:t>
            </w:r>
          </w:p>
        </w:tc>
      </w:tr>
      <w:tr w:rsidR="00C51EE9" w:rsidRPr="00DF52FA" w14:paraId="2AA47DB0" w14:textId="77777777" w:rsidTr="00AE1077">
        <w:trPr>
          <w:trHeight w:val="300"/>
        </w:trPr>
        <w:tc>
          <w:tcPr>
            <w:tcW w:w="1342" w:type="dxa"/>
            <w:tcBorders>
              <w:top w:val="nil"/>
              <w:left w:val="single" w:sz="4" w:space="0" w:color="auto"/>
              <w:bottom w:val="single" w:sz="4" w:space="0" w:color="auto"/>
              <w:right w:val="single" w:sz="4" w:space="0" w:color="auto"/>
            </w:tcBorders>
            <w:shd w:val="clear" w:color="auto" w:fill="auto"/>
            <w:vAlign w:val="center"/>
            <w:hideMark/>
          </w:tcPr>
          <w:p w14:paraId="634DD423" w14:textId="77777777" w:rsidR="00C51EE9" w:rsidRPr="00AE1077" w:rsidRDefault="00C51EE9" w:rsidP="005A3923">
            <w:pPr>
              <w:spacing w:after="0"/>
              <w:jc w:val="center"/>
              <w:rPr>
                <w:rFonts w:ascii="Arial Narrow" w:hAnsi="Arial Narrow"/>
                <w:b/>
                <w:bCs/>
                <w:color w:val="000000"/>
                <w:sz w:val="18"/>
                <w:szCs w:val="18"/>
              </w:rPr>
            </w:pPr>
            <w:r w:rsidRPr="00AE1077">
              <w:rPr>
                <w:rFonts w:ascii="Arial Narrow" w:hAnsi="Arial Narrow"/>
                <w:b/>
                <w:bCs/>
                <w:color w:val="000000"/>
                <w:sz w:val="18"/>
                <w:szCs w:val="18"/>
              </w:rPr>
              <w:t>Total</w:t>
            </w:r>
          </w:p>
        </w:tc>
        <w:tc>
          <w:tcPr>
            <w:tcW w:w="360" w:type="dxa"/>
            <w:tcBorders>
              <w:top w:val="nil"/>
              <w:left w:val="nil"/>
              <w:bottom w:val="single" w:sz="4" w:space="0" w:color="auto"/>
              <w:right w:val="single" w:sz="4" w:space="0" w:color="auto"/>
            </w:tcBorders>
            <w:shd w:val="clear" w:color="auto" w:fill="auto"/>
            <w:vAlign w:val="center"/>
            <w:hideMark/>
          </w:tcPr>
          <w:p w14:paraId="3BD01E0E" w14:textId="77777777" w:rsidR="00C51EE9" w:rsidRPr="00AE1077" w:rsidRDefault="00C51EE9" w:rsidP="005A3923">
            <w:pPr>
              <w:spacing w:after="0"/>
              <w:jc w:val="center"/>
              <w:rPr>
                <w:rFonts w:ascii="Arial Narrow" w:hAnsi="Arial Narrow"/>
                <w:color w:val="000000"/>
                <w:sz w:val="18"/>
                <w:szCs w:val="18"/>
              </w:rPr>
            </w:pPr>
          </w:p>
        </w:tc>
        <w:tc>
          <w:tcPr>
            <w:tcW w:w="1350" w:type="dxa"/>
            <w:tcBorders>
              <w:top w:val="nil"/>
              <w:left w:val="nil"/>
              <w:bottom w:val="single" w:sz="4" w:space="0" w:color="auto"/>
              <w:right w:val="single" w:sz="4" w:space="0" w:color="auto"/>
            </w:tcBorders>
            <w:shd w:val="clear" w:color="auto" w:fill="auto"/>
            <w:vAlign w:val="center"/>
            <w:hideMark/>
          </w:tcPr>
          <w:p w14:paraId="3A1DC2AC" w14:textId="77777777" w:rsidR="00C51EE9" w:rsidRPr="00AE1077" w:rsidRDefault="00C51EE9" w:rsidP="005A3923">
            <w:pPr>
              <w:spacing w:after="0"/>
              <w:jc w:val="center"/>
              <w:rPr>
                <w:rFonts w:ascii="Arial Narrow" w:hAnsi="Arial Narrow"/>
                <w:b/>
                <w:bCs/>
                <w:color w:val="000000"/>
                <w:sz w:val="18"/>
                <w:szCs w:val="18"/>
              </w:rPr>
            </w:pPr>
            <w:r w:rsidRPr="00AE1077">
              <w:rPr>
                <w:rFonts w:ascii="Arial Narrow" w:hAnsi="Arial Narrow"/>
                <w:b/>
                <w:bCs/>
                <w:color w:val="000000"/>
                <w:sz w:val="18"/>
                <w:szCs w:val="18"/>
              </w:rPr>
              <w:t>401</w:t>
            </w:r>
          </w:p>
        </w:tc>
        <w:tc>
          <w:tcPr>
            <w:tcW w:w="1013" w:type="dxa"/>
            <w:tcBorders>
              <w:top w:val="nil"/>
              <w:left w:val="nil"/>
              <w:bottom w:val="single" w:sz="4" w:space="0" w:color="auto"/>
              <w:right w:val="single" w:sz="4" w:space="0" w:color="auto"/>
            </w:tcBorders>
            <w:shd w:val="clear" w:color="auto" w:fill="auto"/>
            <w:vAlign w:val="center"/>
            <w:hideMark/>
          </w:tcPr>
          <w:p w14:paraId="22C2142E" w14:textId="77777777" w:rsidR="00C51EE9" w:rsidRPr="00AE1077" w:rsidRDefault="00C51EE9" w:rsidP="005A3923">
            <w:pPr>
              <w:spacing w:after="0"/>
              <w:jc w:val="center"/>
              <w:rPr>
                <w:rFonts w:ascii="Arial Narrow" w:hAnsi="Arial Narrow"/>
                <w:b/>
                <w:bCs/>
                <w:color w:val="000000"/>
                <w:sz w:val="18"/>
                <w:szCs w:val="18"/>
              </w:rPr>
            </w:pPr>
            <w:r w:rsidRPr="00AE1077">
              <w:rPr>
                <w:rFonts w:ascii="Arial Narrow" w:hAnsi="Arial Narrow"/>
                <w:b/>
                <w:bCs/>
                <w:color w:val="000000"/>
                <w:sz w:val="18"/>
                <w:szCs w:val="18"/>
              </w:rPr>
              <w:t>1,254,296</w:t>
            </w:r>
          </w:p>
        </w:tc>
        <w:tc>
          <w:tcPr>
            <w:tcW w:w="1019" w:type="dxa"/>
            <w:tcBorders>
              <w:top w:val="nil"/>
              <w:left w:val="nil"/>
              <w:bottom w:val="single" w:sz="4" w:space="0" w:color="auto"/>
              <w:right w:val="single" w:sz="4" w:space="0" w:color="auto"/>
            </w:tcBorders>
            <w:shd w:val="clear" w:color="auto" w:fill="auto"/>
            <w:vAlign w:val="center"/>
            <w:hideMark/>
          </w:tcPr>
          <w:p w14:paraId="0A8CFE6F" w14:textId="77777777" w:rsidR="00C51EE9" w:rsidRPr="00AE1077" w:rsidRDefault="00C51EE9" w:rsidP="005A3923">
            <w:pPr>
              <w:spacing w:after="0"/>
              <w:jc w:val="center"/>
              <w:rPr>
                <w:rFonts w:ascii="Arial Narrow" w:hAnsi="Arial Narrow"/>
                <w:b/>
                <w:bCs/>
                <w:color w:val="000000"/>
                <w:sz w:val="18"/>
                <w:szCs w:val="18"/>
              </w:rPr>
            </w:pPr>
            <w:r w:rsidRPr="00AE1077">
              <w:rPr>
                <w:rFonts w:ascii="Arial Narrow" w:hAnsi="Arial Narrow"/>
                <w:b/>
                <w:bCs/>
                <w:color w:val="000000"/>
                <w:sz w:val="18"/>
                <w:szCs w:val="18"/>
              </w:rPr>
              <w:t>1,217,949</w:t>
            </w:r>
          </w:p>
        </w:tc>
        <w:tc>
          <w:tcPr>
            <w:tcW w:w="1099" w:type="dxa"/>
            <w:tcBorders>
              <w:top w:val="nil"/>
              <w:left w:val="nil"/>
              <w:bottom w:val="single" w:sz="4" w:space="0" w:color="auto"/>
              <w:right w:val="single" w:sz="4" w:space="0" w:color="auto"/>
            </w:tcBorders>
            <w:shd w:val="clear" w:color="auto" w:fill="auto"/>
            <w:vAlign w:val="center"/>
            <w:hideMark/>
          </w:tcPr>
          <w:p w14:paraId="5E099402" w14:textId="77777777" w:rsidR="00C51EE9" w:rsidRPr="00AE1077" w:rsidRDefault="00C51EE9" w:rsidP="005A3923">
            <w:pPr>
              <w:spacing w:after="0"/>
              <w:jc w:val="center"/>
              <w:rPr>
                <w:rFonts w:ascii="Arial Narrow" w:hAnsi="Arial Narrow"/>
                <w:b/>
                <w:bCs/>
                <w:color w:val="000000"/>
                <w:sz w:val="18"/>
                <w:szCs w:val="18"/>
              </w:rPr>
            </w:pPr>
            <w:r w:rsidRPr="00AE1077">
              <w:rPr>
                <w:rFonts w:ascii="Arial Narrow" w:hAnsi="Arial Narrow"/>
                <w:b/>
                <w:bCs/>
                <w:color w:val="000000"/>
                <w:sz w:val="18"/>
                <w:szCs w:val="18"/>
              </w:rPr>
              <w:t>(36,347)</w:t>
            </w:r>
          </w:p>
        </w:tc>
        <w:tc>
          <w:tcPr>
            <w:tcW w:w="1099" w:type="dxa"/>
            <w:tcBorders>
              <w:top w:val="nil"/>
              <w:left w:val="nil"/>
              <w:bottom w:val="single" w:sz="4" w:space="0" w:color="auto"/>
              <w:right w:val="single" w:sz="4" w:space="0" w:color="auto"/>
            </w:tcBorders>
            <w:shd w:val="clear" w:color="auto" w:fill="auto"/>
            <w:vAlign w:val="center"/>
            <w:hideMark/>
          </w:tcPr>
          <w:p w14:paraId="307FE698" w14:textId="77777777" w:rsidR="00C51EE9" w:rsidRPr="00AE1077" w:rsidRDefault="00C51EE9" w:rsidP="005A3923">
            <w:pPr>
              <w:spacing w:after="0"/>
              <w:jc w:val="center"/>
              <w:rPr>
                <w:rFonts w:ascii="Arial Narrow" w:hAnsi="Arial Narrow"/>
                <w:b/>
                <w:bCs/>
                <w:color w:val="000000"/>
                <w:sz w:val="18"/>
                <w:szCs w:val="18"/>
              </w:rPr>
            </w:pPr>
            <w:r w:rsidRPr="00AE1077">
              <w:rPr>
                <w:rFonts w:ascii="Arial Narrow" w:hAnsi="Arial Narrow"/>
                <w:b/>
                <w:bCs/>
                <w:color w:val="000000"/>
                <w:sz w:val="18"/>
                <w:szCs w:val="18"/>
              </w:rPr>
              <w:t>-2.9%</w:t>
            </w:r>
          </w:p>
        </w:tc>
        <w:tc>
          <w:tcPr>
            <w:tcW w:w="1179" w:type="dxa"/>
            <w:tcBorders>
              <w:top w:val="nil"/>
              <w:left w:val="nil"/>
              <w:bottom w:val="single" w:sz="4" w:space="0" w:color="auto"/>
              <w:right w:val="single" w:sz="4" w:space="0" w:color="auto"/>
            </w:tcBorders>
            <w:shd w:val="clear" w:color="auto" w:fill="auto"/>
            <w:vAlign w:val="center"/>
            <w:hideMark/>
          </w:tcPr>
          <w:p w14:paraId="35BE3534" w14:textId="77777777" w:rsidR="00C51EE9" w:rsidRPr="00AE1077" w:rsidRDefault="00C51EE9" w:rsidP="005A3923">
            <w:pPr>
              <w:spacing w:after="0"/>
              <w:jc w:val="center"/>
              <w:rPr>
                <w:rFonts w:ascii="Arial Narrow" w:hAnsi="Arial Narrow"/>
                <w:b/>
                <w:bCs/>
                <w:color w:val="000000"/>
                <w:sz w:val="18"/>
                <w:szCs w:val="18"/>
              </w:rPr>
            </w:pPr>
          </w:p>
        </w:tc>
        <w:tc>
          <w:tcPr>
            <w:tcW w:w="879" w:type="dxa"/>
            <w:tcBorders>
              <w:top w:val="nil"/>
              <w:left w:val="nil"/>
              <w:bottom w:val="single" w:sz="4" w:space="0" w:color="auto"/>
              <w:right w:val="single" w:sz="4" w:space="0" w:color="auto"/>
            </w:tcBorders>
            <w:shd w:val="clear" w:color="auto" w:fill="auto"/>
            <w:vAlign w:val="center"/>
            <w:hideMark/>
          </w:tcPr>
          <w:p w14:paraId="5D0BD984" w14:textId="77777777" w:rsidR="00C51EE9" w:rsidRPr="00AE1077" w:rsidRDefault="00C51EE9" w:rsidP="005A3923">
            <w:pPr>
              <w:spacing w:after="0"/>
              <w:jc w:val="center"/>
              <w:rPr>
                <w:rFonts w:ascii="Arial Narrow" w:hAnsi="Arial Narrow"/>
                <w:b/>
                <w:bCs/>
                <w:color w:val="000000"/>
                <w:sz w:val="18"/>
                <w:szCs w:val="18"/>
              </w:rPr>
            </w:pPr>
            <w:r w:rsidRPr="00AE1077">
              <w:rPr>
                <w:rFonts w:ascii="Arial Narrow" w:hAnsi="Arial Narrow"/>
                <w:b/>
                <w:bCs/>
                <w:color w:val="000000"/>
                <w:sz w:val="18"/>
                <w:szCs w:val="18"/>
              </w:rPr>
              <w:t>44</w:t>
            </w:r>
          </w:p>
        </w:tc>
      </w:tr>
    </w:tbl>
    <w:p w14:paraId="5EF6CCEA" w14:textId="77777777" w:rsidR="00C51EE9" w:rsidRPr="00C51EE9" w:rsidRDefault="00C51EE9" w:rsidP="00C51EE9">
      <w:pPr>
        <w:rPr>
          <w:rFonts w:ascii="ArialMT" w:hAnsi="ArialMT" w:cs="ArialMT"/>
          <w:sz w:val="19"/>
          <w:szCs w:val="19"/>
        </w:rPr>
      </w:pPr>
    </w:p>
    <w:p w14:paraId="4B98D6EF" w14:textId="77777777" w:rsidR="00FF6722" w:rsidRPr="0084723E" w:rsidRDefault="003567A7" w:rsidP="004201FB">
      <w:pPr>
        <w:pStyle w:val="Heading2"/>
      </w:pPr>
      <w:bookmarkStart w:id="70" w:name="_Toc451851980"/>
      <w:r w:rsidRPr="0084723E">
        <w:t>Visual Validation</w:t>
      </w:r>
      <w:r w:rsidR="00EB4AEC" w:rsidRPr="003B37BD">
        <w:rPr>
          <w:rStyle w:val="FootnoteReference"/>
        </w:rPr>
        <w:footnoteReference w:id="2"/>
      </w:r>
      <w:bookmarkEnd w:id="70"/>
    </w:p>
    <w:p w14:paraId="3CF4E71F" w14:textId="77777777" w:rsidR="00EB4AEC" w:rsidRPr="00EB4AEC" w:rsidRDefault="00EB4AEC" w:rsidP="00EB4AEC">
      <w:pPr>
        <w:pStyle w:val="ListParagraph"/>
        <w:numPr>
          <w:ilvl w:val="0"/>
          <w:numId w:val="33"/>
        </w:numPr>
      </w:pPr>
      <w:r w:rsidRPr="00EB4AEC">
        <w:t>Scatterplots by fac</w:t>
      </w:r>
      <w:r>
        <w:t>ility</w:t>
      </w:r>
      <w:r w:rsidRPr="00EB4AEC">
        <w:t xml:space="preserve"> type,</w:t>
      </w:r>
      <w:r>
        <w:t xml:space="preserve"> </w:t>
      </w:r>
      <w:r w:rsidRPr="00EB4AEC">
        <w:t>area type,</w:t>
      </w:r>
      <w:r>
        <w:t xml:space="preserve"> </w:t>
      </w:r>
      <w:r w:rsidRPr="00EB4AEC">
        <w:t>region, county, district</w:t>
      </w:r>
    </w:p>
    <w:p w14:paraId="57652E80" w14:textId="77777777" w:rsidR="00FF6722" w:rsidRPr="003567A7" w:rsidRDefault="0045701F" w:rsidP="00EB4AEC">
      <w:pPr>
        <w:pStyle w:val="ListParagraph"/>
        <w:numPr>
          <w:ilvl w:val="1"/>
          <w:numId w:val="25"/>
        </w:numPr>
      </w:pPr>
      <w:hyperlink w:anchor="_Toc430964647" w:history="1">
        <w:r w:rsidR="00FF6722" w:rsidRPr="003567A7">
          <w:t>Total Volume</w:t>
        </w:r>
      </w:hyperlink>
    </w:p>
    <w:p w14:paraId="300DAB05" w14:textId="77777777" w:rsidR="00FF6722" w:rsidRPr="003567A7" w:rsidRDefault="00EB4AEC" w:rsidP="00EB4AEC">
      <w:pPr>
        <w:pStyle w:val="ListParagraph"/>
        <w:numPr>
          <w:ilvl w:val="1"/>
          <w:numId w:val="25"/>
        </w:numPr>
      </w:pPr>
      <w:r>
        <w:t>S</w:t>
      </w:r>
      <w:hyperlink w:anchor="_Toc430964648" w:history="1">
        <w:r w:rsidR="00FF6722" w:rsidRPr="003567A7">
          <w:t>ingle Unit Trucks</w:t>
        </w:r>
      </w:hyperlink>
    </w:p>
    <w:p w14:paraId="582DEFC5" w14:textId="5C9D4D7D" w:rsidR="00FF6722" w:rsidRPr="003567A7" w:rsidRDefault="0045701F" w:rsidP="00EB4AEC">
      <w:pPr>
        <w:pStyle w:val="ListParagraph"/>
        <w:numPr>
          <w:ilvl w:val="1"/>
          <w:numId w:val="25"/>
        </w:numPr>
      </w:pPr>
      <w:hyperlink w:anchor="_Toc430964649" w:history="1">
        <w:r w:rsidR="00FF6722" w:rsidRPr="003567A7">
          <w:t>Multi-Unit Trucks</w:t>
        </w:r>
      </w:hyperlink>
    </w:p>
    <w:p w14:paraId="071BF972" w14:textId="77777777" w:rsidR="00FF6722" w:rsidRPr="003567A7" w:rsidRDefault="0045701F" w:rsidP="00EB4AEC">
      <w:pPr>
        <w:pStyle w:val="ListParagraph"/>
        <w:numPr>
          <w:ilvl w:val="1"/>
          <w:numId w:val="25"/>
        </w:numPr>
      </w:pPr>
      <w:hyperlink w:anchor="_Toc430964650" w:history="1">
        <w:r w:rsidR="00FF6722" w:rsidRPr="003567A7">
          <w:t>Auto</w:t>
        </w:r>
      </w:hyperlink>
    </w:p>
    <w:p w14:paraId="0E70F86F" w14:textId="77777777" w:rsidR="00DA57F5" w:rsidRPr="00EB4AEC" w:rsidRDefault="0045701F" w:rsidP="003567A7">
      <w:pPr>
        <w:pStyle w:val="ListParagraph"/>
        <w:numPr>
          <w:ilvl w:val="0"/>
          <w:numId w:val="25"/>
        </w:numPr>
        <w:rPr>
          <w:rFonts w:ascii="ArialMT" w:hAnsi="ArialMT" w:cs="ArialMT"/>
          <w:sz w:val="19"/>
          <w:szCs w:val="19"/>
        </w:rPr>
      </w:pPr>
      <w:hyperlink w:anchor="_Toc430964651" w:history="1">
        <w:r w:rsidR="00FF6722" w:rsidRPr="003567A7">
          <w:t>Total Volume Percent Difference</w:t>
        </w:r>
      </w:hyperlink>
    </w:p>
    <w:p w14:paraId="02B128C8" w14:textId="77777777" w:rsidR="00EB4AEC" w:rsidRDefault="00EB4AEC" w:rsidP="00EB4AEC">
      <w:pPr>
        <w:pStyle w:val="ListParagraph"/>
        <w:numPr>
          <w:ilvl w:val="0"/>
          <w:numId w:val="25"/>
        </w:numPr>
      </w:pPr>
      <w:r w:rsidRPr="00EB4AEC">
        <w:t>Key travel time contours</w:t>
      </w:r>
    </w:p>
    <w:p w14:paraId="694BDD14" w14:textId="71C82D39" w:rsidR="00E648DC" w:rsidRDefault="00E648DC" w:rsidP="005A3923">
      <w:pPr>
        <w:pStyle w:val="ListParagraph"/>
        <w:numPr>
          <w:ilvl w:val="0"/>
          <w:numId w:val="25"/>
        </w:numPr>
      </w:pPr>
      <w:r>
        <w:t>Detailed plots of absolute or relative differences between modeled traffic volumes and</w:t>
      </w:r>
      <w:r w:rsidR="00D8221C">
        <w:t xml:space="preserve"> </w:t>
      </w:r>
      <w:r>
        <w:t>observed traffic counts</w:t>
      </w:r>
    </w:p>
    <w:p w14:paraId="289FDEBD" w14:textId="77777777" w:rsidR="008575C0" w:rsidRDefault="008575C0" w:rsidP="00477217">
      <w:pPr>
        <w:pStyle w:val="ListParagraph"/>
        <w:keepNext/>
        <w:jc w:val="center"/>
      </w:pPr>
      <w:bookmarkStart w:id="71" w:name="_Toc406945940"/>
      <w:r>
        <w:rPr>
          <w:noProof/>
        </w:rPr>
        <w:drawing>
          <wp:inline distT="0" distB="0" distL="0" distR="0" wp14:anchorId="19903B7F" wp14:editId="4D47237E">
            <wp:extent cx="3207224" cy="320722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ignmentAnalysis_2010_Page_1.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205818" cy="3205818"/>
                    </a:xfrm>
                    <a:prstGeom prst="rect">
                      <a:avLst/>
                    </a:prstGeom>
                  </pic:spPr>
                </pic:pic>
              </a:graphicData>
            </a:graphic>
          </wp:inline>
        </w:drawing>
      </w:r>
    </w:p>
    <w:p w14:paraId="7D388B05" w14:textId="22AE386E" w:rsidR="008575C0" w:rsidRDefault="008575C0" w:rsidP="00287B07">
      <w:pPr>
        <w:pStyle w:val="Caption"/>
      </w:pPr>
      <w:bookmarkStart w:id="72" w:name="_Toc451851083"/>
      <w:r>
        <w:t xml:space="preserve">Figure </w:t>
      </w:r>
      <w:fldSimple w:instr=" STYLEREF 1 \s ">
        <w:r>
          <w:rPr>
            <w:noProof/>
          </w:rPr>
          <w:t>6</w:t>
        </w:r>
      </w:fldSimple>
      <w:r>
        <w:noBreakHyphen/>
      </w:r>
      <w:fldSimple w:instr=" SEQ Figure \* ARABIC \s 1 ">
        <w:r>
          <w:rPr>
            <w:noProof/>
          </w:rPr>
          <w:t>1</w:t>
        </w:r>
      </w:fldSimple>
      <w:r>
        <w:t>:</w:t>
      </w:r>
      <w:r w:rsidRPr="008575C0">
        <w:t xml:space="preserve"> </w:t>
      </w:r>
      <w:r>
        <w:t>Scatterplot of Total Model Volume and ADT</w:t>
      </w:r>
      <w:r w:rsidR="00FF2029">
        <w:t xml:space="preserve"> (Sample)</w:t>
      </w:r>
      <w:bookmarkEnd w:id="72"/>
    </w:p>
    <w:p w14:paraId="641BCCE4" w14:textId="2B830C45" w:rsidR="008575C0" w:rsidRDefault="008575C0" w:rsidP="00287B07">
      <w:pPr>
        <w:pStyle w:val="Caption"/>
      </w:pPr>
      <w:bookmarkStart w:id="73" w:name="_Toc451851084"/>
      <w:r>
        <w:t xml:space="preserve">Figure </w:t>
      </w:r>
      <w:fldSimple w:instr=" STYLEREF 1 \s ">
        <w:r>
          <w:rPr>
            <w:noProof/>
          </w:rPr>
          <w:t>6</w:t>
        </w:r>
      </w:fldSimple>
      <w:r>
        <w:noBreakHyphen/>
      </w:r>
      <w:fldSimple w:instr=" SEQ Figure \* ARABIC \s 1 ">
        <w:r>
          <w:rPr>
            <w:noProof/>
          </w:rPr>
          <w:t>2</w:t>
        </w:r>
      </w:fldSimple>
      <w:r>
        <w:t>: Scatterplot of Total Model Single Unit Truck Volume and Observed SUT Volume</w:t>
      </w:r>
      <w:bookmarkEnd w:id="73"/>
    </w:p>
    <w:p w14:paraId="15568080" w14:textId="667A9AE3" w:rsidR="008575C0" w:rsidRDefault="008575C0" w:rsidP="00287B07">
      <w:pPr>
        <w:pStyle w:val="Caption"/>
      </w:pPr>
      <w:bookmarkStart w:id="74" w:name="_Toc451851085"/>
      <w:r>
        <w:t xml:space="preserve">Figure </w:t>
      </w:r>
      <w:fldSimple w:instr=" STYLEREF 1 \s ">
        <w:r>
          <w:rPr>
            <w:noProof/>
          </w:rPr>
          <w:t>6</w:t>
        </w:r>
      </w:fldSimple>
      <w:r>
        <w:noBreakHyphen/>
      </w:r>
      <w:fldSimple w:instr=" SEQ Figure \* ARABIC \s 1 ">
        <w:r>
          <w:rPr>
            <w:noProof/>
          </w:rPr>
          <w:t>3</w:t>
        </w:r>
      </w:fldSimple>
      <w:r>
        <w:t>: Scatterplot of Total Model Multi Unit Truck Volume and Observed MUT Volume</w:t>
      </w:r>
      <w:bookmarkEnd w:id="74"/>
    </w:p>
    <w:p w14:paraId="4EE99282" w14:textId="68A2B923" w:rsidR="008575C0" w:rsidRDefault="008575C0" w:rsidP="00287B07">
      <w:pPr>
        <w:pStyle w:val="Caption"/>
      </w:pPr>
      <w:bookmarkStart w:id="75" w:name="_Toc451851086"/>
      <w:r>
        <w:t xml:space="preserve">Figure </w:t>
      </w:r>
      <w:fldSimple w:instr=" STYLEREF 1 \s ">
        <w:r>
          <w:rPr>
            <w:noProof/>
          </w:rPr>
          <w:t>6</w:t>
        </w:r>
      </w:fldSimple>
      <w:r>
        <w:noBreakHyphen/>
      </w:r>
      <w:fldSimple w:instr=" SEQ Figure \* ARABIC \s 1 ">
        <w:r>
          <w:rPr>
            <w:noProof/>
          </w:rPr>
          <w:t>4</w:t>
        </w:r>
      </w:fldSimple>
      <w:r>
        <w:t>:</w:t>
      </w:r>
      <w:r w:rsidRPr="008575C0">
        <w:t xml:space="preserve"> </w:t>
      </w:r>
      <w:r>
        <w:t>Scatterplot of Model Auto Volume and Observed Auto Volume</w:t>
      </w:r>
      <w:bookmarkEnd w:id="75"/>
    </w:p>
    <w:p w14:paraId="4A06459E" w14:textId="77777777" w:rsidR="008575C0" w:rsidRPr="008575C0" w:rsidRDefault="008575C0" w:rsidP="00287B07">
      <w:pPr>
        <w:jc w:val="center"/>
      </w:pPr>
    </w:p>
    <w:p w14:paraId="2D466CF2" w14:textId="77777777" w:rsidR="0084723E" w:rsidRDefault="0084723E" w:rsidP="004201FB">
      <w:pPr>
        <w:pStyle w:val="Heading2"/>
      </w:pPr>
      <w:bookmarkStart w:id="76" w:name="_Toc451851981"/>
      <w:bookmarkEnd w:id="71"/>
      <w:r>
        <w:t>Other Validation</w:t>
      </w:r>
      <w:bookmarkEnd w:id="76"/>
    </w:p>
    <w:p w14:paraId="3887E4B4" w14:textId="77777777" w:rsidR="00DA57F5" w:rsidRDefault="00DA57F5" w:rsidP="003066D3">
      <w:pPr>
        <w:pStyle w:val="ListParagraph"/>
        <w:numPr>
          <w:ilvl w:val="0"/>
          <w:numId w:val="34"/>
        </w:numPr>
      </w:pPr>
      <w:r>
        <w:t xml:space="preserve">Speed </w:t>
      </w:r>
      <w:r w:rsidR="003066D3">
        <w:t xml:space="preserve"> </w:t>
      </w:r>
      <w:r>
        <w:t>verification</w:t>
      </w:r>
    </w:p>
    <w:p w14:paraId="2BA8D8DB" w14:textId="77777777" w:rsidR="00DA57F5" w:rsidRPr="00D8221C" w:rsidRDefault="003066D3" w:rsidP="003066D3">
      <w:pPr>
        <w:pStyle w:val="ListParagraph"/>
        <w:numPr>
          <w:ilvl w:val="0"/>
          <w:numId w:val="34"/>
        </w:numPr>
      </w:pPr>
      <w:r w:rsidRPr="00D8221C">
        <w:t>VHT comparisons</w:t>
      </w:r>
    </w:p>
    <w:p w14:paraId="548EA06D" w14:textId="136F1356" w:rsidR="004735B8" w:rsidRDefault="1EA0D9A4" w:rsidP="003066D3">
      <w:pPr>
        <w:pStyle w:val="ListParagraph"/>
        <w:numPr>
          <w:ilvl w:val="0"/>
          <w:numId w:val="34"/>
        </w:numPr>
      </w:pPr>
      <w:commentRangeStart w:id="77"/>
      <w:r>
        <w:t>Ave</w:t>
      </w:r>
      <w:ins w:id="78" w:author="Fussell, Rhett" w:date="2016-01-21T09:52:00Z">
        <w:r w:rsidR="00AC13EC">
          <w:t>rage</w:t>
        </w:r>
      </w:ins>
      <w:r>
        <w:t xml:space="preserve"> </w:t>
      </w:r>
      <w:commentRangeEnd w:id="77"/>
      <w:r w:rsidR="00184620">
        <w:rPr>
          <w:rStyle w:val="CommentReference"/>
        </w:rPr>
        <w:commentReference w:id="77"/>
      </w:r>
      <w:r>
        <w:t>Vehicle occupancy by mode</w:t>
      </w:r>
    </w:p>
    <w:p w14:paraId="083728A4" w14:textId="77777777" w:rsidR="003066D3" w:rsidRDefault="003066D3" w:rsidP="003066D3">
      <w:pPr>
        <w:pStyle w:val="ListParagraph"/>
        <w:numPr>
          <w:ilvl w:val="0"/>
          <w:numId w:val="34"/>
        </w:numPr>
      </w:pPr>
      <w:r>
        <w:t>VMT by county and f</w:t>
      </w:r>
      <w:r w:rsidR="00184620">
        <w:t>ac</w:t>
      </w:r>
      <w:r>
        <w:t xml:space="preserve">ility </w:t>
      </w:r>
      <w:r w:rsidR="00184620">
        <w:t xml:space="preserve">type </w:t>
      </w:r>
      <w:r>
        <w:t xml:space="preserve"> using traffic counts</w:t>
      </w:r>
    </w:p>
    <w:p w14:paraId="3F4BC899" w14:textId="77777777" w:rsidR="00184620" w:rsidRDefault="003066D3" w:rsidP="003066D3">
      <w:pPr>
        <w:pStyle w:val="ListParagraph"/>
        <w:numPr>
          <w:ilvl w:val="0"/>
          <w:numId w:val="34"/>
        </w:numPr>
      </w:pPr>
      <w:r>
        <w:lastRenderedPageBreak/>
        <w:t>Modeled VMT versus HPMS data</w:t>
      </w:r>
    </w:p>
    <w:p w14:paraId="763E0AB5" w14:textId="77777777" w:rsidR="00AE7AE4" w:rsidRDefault="003066D3" w:rsidP="003066D3">
      <w:pPr>
        <w:pStyle w:val="ListParagraph"/>
        <w:numPr>
          <w:ilvl w:val="0"/>
          <w:numId w:val="34"/>
        </w:numPr>
      </w:pPr>
      <w:r>
        <w:t>VMT</w:t>
      </w:r>
      <w:r w:rsidR="00AE7AE4">
        <w:t>/person</w:t>
      </w:r>
    </w:p>
    <w:p w14:paraId="5709D4DB" w14:textId="77777777" w:rsidR="00184620" w:rsidRDefault="00AE7AE4" w:rsidP="00AC13EC">
      <w:pPr>
        <w:pStyle w:val="ListParagraph"/>
        <w:numPr>
          <w:ilvl w:val="0"/>
          <w:numId w:val="34"/>
        </w:numPr>
      </w:pPr>
      <w:r>
        <w:t>VMT/HH</w:t>
      </w:r>
    </w:p>
    <w:p w14:paraId="6AF05039" w14:textId="77777777" w:rsidR="003066D3" w:rsidRPr="003066D3" w:rsidRDefault="00184620" w:rsidP="00AC13EC">
      <w:pPr>
        <w:pStyle w:val="ListParagraph"/>
        <w:numPr>
          <w:ilvl w:val="0"/>
          <w:numId w:val="34"/>
        </w:numPr>
        <w:rPr>
          <w:rFonts w:ascii="BookAntiqua-Bold" w:hAnsi="BookAntiqua-Bold" w:cs="BookAntiqua-Bold"/>
          <w:b/>
          <w:bCs/>
        </w:rPr>
      </w:pPr>
      <w:r>
        <w:t>VDF comparison</w:t>
      </w:r>
    </w:p>
    <w:p w14:paraId="08F9BE7C" w14:textId="77777777" w:rsidR="00184620" w:rsidRPr="003066D3" w:rsidRDefault="00184620" w:rsidP="00AC13EC">
      <w:pPr>
        <w:pStyle w:val="ListParagraph"/>
        <w:numPr>
          <w:ilvl w:val="0"/>
          <w:numId w:val="34"/>
        </w:numPr>
      </w:pPr>
      <w:r w:rsidRPr="003066D3">
        <w:t>Correlation Coefficient or Coefficient of Determination</w:t>
      </w:r>
    </w:p>
    <w:p w14:paraId="5444E9AC" w14:textId="77777777" w:rsidR="00C55441" w:rsidRDefault="00C55441" w:rsidP="00CF17A5"/>
    <w:p w14:paraId="3F722959" w14:textId="77777777" w:rsidR="00986D91" w:rsidRDefault="00986D91" w:rsidP="00CF17A5"/>
    <w:p w14:paraId="283F391B" w14:textId="77777777" w:rsidR="00986D91" w:rsidRDefault="00986D91" w:rsidP="00CF17A5"/>
    <w:p w14:paraId="2C76E882" w14:textId="77777777" w:rsidR="00986D91" w:rsidRDefault="00986D91" w:rsidP="00CF17A5"/>
    <w:p w14:paraId="71278C9C" w14:textId="77777777" w:rsidR="00986D91" w:rsidRDefault="00986D91" w:rsidP="00CF17A5"/>
    <w:p w14:paraId="35C44B3D" w14:textId="77777777" w:rsidR="00986D91" w:rsidRDefault="00986D91" w:rsidP="00CF17A5"/>
    <w:p w14:paraId="3E766439" w14:textId="77777777" w:rsidR="00986D91" w:rsidRDefault="00986D91" w:rsidP="00CF17A5"/>
    <w:p w14:paraId="05E91F24" w14:textId="77777777" w:rsidR="00986D91" w:rsidRDefault="00986D91" w:rsidP="00CF17A5"/>
    <w:p w14:paraId="286B1D1E" w14:textId="77777777" w:rsidR="00986D91" w:rsidRDefault="00986D91" w:rsidP="00CF17A5"/>
    <w:p w14:paraId="1F078BEF" w14:textId="77777777" w:rsidR="00986D91" w:rsidRDefault="00986D91" w:rsidP="00CF17A5"/>
    <w:p w14:paraId="23DD8F87" w14:textId="77777777" w:rsidR="00986D91" w:rsidRDefault="00986D91" w:rsidP="00CF17A5"/>
    <w:p w14:paraId="2A188F95" w14:textId="77777777" w:rsidR="00986D91" w:rsidRDefault="00986D91" w:rsidP="00CF17A5"/>
    <w:p w14:paraId="1D1D62F7" w14:textId="77777777" w:rsidR="00986D91" w:rsidRDefault="00986D91" w:rsidP="00CF17A5"/>
    <w:p w14:paraId="679BB01F" w14:textId="77777777" w:rsidR="00986D91" w:rsidRDefault="00986D91" w:rsidP="00CF17A5"/>
    <w:p w14:paraId="1F388BD9" w14:textId="77777777" w:rsidR="00986D91" w:rsidRDefault="00986D91" w:rsidP="00CF17A5"/>
    <w:p w14:paraId="363BE884" w14:textId="77777777" w:rsidR="00986D91" w:rsidRDefault="00986D91" w:rsidP="00CF17A5"/>
    <w:p w14:paraId="2149C594" w14:textId="77777777" w:rsidR="00986D91" w:rsidRDefault="00986D91" w:rsidP="00CF17A5"/>
    <w:p w14:paraId="22E698CD" w14:textId="77777777" w:rsidR="004C3736" w:rsidRDefault="004C3736" w:rsidP="00CF17A5"/>
    <w:p w14:paraId="10A4709F" w14:textId="77777777" w:rsidR="004C3736" w:rsidRDefault="004C3736" w:rsidP="00CF17A5"/>
    <w:p w14:paraId="64A5EB5D" w14:textId="77777777" w:rsidR="004C3736" w:rsidRDefault="004C3736" w:rsidP="00CF17A5"/>
    <w:p w14:paraId="0D2D50DE" w14:textId="77777777" w:rsidR="00986D91" w:rsidRDefault="00986D91" w:rsidP="00CF17A5"/>
    <w:p w14:paraId="5A4FA81A" w14:textId="23FD061E" w:rsidR="00C55441" w:rsidRPr="00CF17A5" w:rsidRDefault="00986D91" w:rsidP="00986D91">
      <w:pPr>
        <w:pStyle w:val="AppendixHeading"/>
      </w:pPr>
      <w:bookmarkStart w:id="79" w:name="_Toc451850076"/>
      <w:r>
        <w:lastRenderedPageBreak/>
        <w:t>Appendix A: Average Annual Daily Traffic Development (Optional)</w:t>
      </w:r>
      <w:bookmarkEnd w:id="79"/>
    </w:p>
    <w:sectPr w:rsidR="00C55441" w:rsidRPr="00CF17A5" w:rsidSect="003C43D5">
      <w:headerReference w:type="default" r:id="rId24"/>
      <w:pgSz w:w="12240" w:h="15840" w:code="1"/>
      <w:pgMar w:top="1440" w:right="1800" w:bottom="1440" w:left="1800" w:header="720" w:footer="288" w:gutter="0"/>
      <w:paperSrc w:first="15" w:other="15"/>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Charlotte Davidson" w:date="2015-11-17T13:24:00Z" w:initials="CD">
    <w:p w14:paraId="13D427DD" w14:textId="13D427DD" w:rsidR="005A3923" w:rsidRDefault="005A3923">
      <w:pPr>
        <w:pStyle w:val="CommentText"/>
      </w:pPr>
      <w:r>
        <w:rPr>
          <w:rStyle w:val="CommentReference"/>
        </w:rPr>
        <w:annotationRef/>
      </w:r>
      <w:r>
        <w:t>We have reviewed the validation report in great detail.  We are prepared to present validation documentation as needed.  Please note that many of the listed validation stats are not currently reported for CFRPM models and will therefore involve a considerable amount of time to create and in some cases may not be feasible for this model validation effort.</w:t>
      </w:r>
    </w:p>
  </w:comment>
  <w:comment w:id="1" w:author="Fussell, Rhett" w:date="2016-01-21T09:46:00Z" w:initials="FR">
    <w:p w14:paraId="6BDA71FA" w14:textId="291A224E" w:rsidR="005A3923" w:rsidRDefault="005A3923">
      <w:pPr>
        <w:pStyle w:val="CommentText"/>
      </w:pPr>
      <w:r>
        <w:rPr>
          <w:rStyle w:val="CommentReference"/>
        </w:rPr>
        <w:annotationRef/>
      </w:r>
      <w:r>
        <w:t>Understood.  I believe this outline is to put in place a standard that could be filled in and developed as the model is revised.  For sections not presently documented that could be stated as future and for reports, etc. those also could be included at later dates when they get implemented.</w:t>
      </w:r>
    </w:p>
  </w:comment>
  <w:comment w:id="3" w:author="David Schmitt" w:date="2015-11-23T11:51:00Z" w:initials="DS">
    <w:p w14:paraId="35FAEC98" w14:textId="35FAEC98" w:rsidR="005A3923" w:rsidRDefault="005A3923">
      <w:pPr>
        <w:pStyle w:val="CommentText"/>
      </w:pPr>
      <w:r>
        <w:rPr>
          <w:rStyle w:val="CommentReference"/>
        </w:rPr>
        <w:annotationRef/>
      </w:r>
      <w:r>
        <w:t>&lt;Insert obligatory centennial logo comment here.&gt;</w:t>
      </w:r>
    </w:p>
  </w:comment>
  <w:comment w:id="9" w:author="Fussell, Rhett" w:date="2016-01-21T09:58:00Z" w:initials="FR">
    <w:p w14:paraId="2E9B4289" w14:textId="7B5A043E" w:rsidR="005A3923" w:rsidRDefault="005A3923">
      <w:pPr>
        <w:pStyle w:val="CommentText"/>
      </w:pPr>
      <w:r>
        <w:rPr>
          <w:rStyle w:val="CommentReference"/>
        </w:rPr>
        <w:annotationRef/>
      </w:r>
      <w:r>
        <w:t xml:space="preserve">Sorry the TOC didn’t get automatically updated so it slightly confused what was in the memo.  </w:t>
      </w:r>
    </w:p>
    <w:p w14:paraId="52E020E0" w14:textId="77777777" w:rsidR="005A3923" w:rsidRDefault="005A3923">
      <w:pPr>
        <w:pStyle w:val="CommentText"/>
      </w:pPr>
    </w:p>
    <w:p w14:paraId="4761BAAE" w14:textId="5864D99F" w:rsidR="005A3923" w:rsidRDefault="005A3923">
      <w:pPr>
        <w:pStyle w:val="CommentText"/>
      </w:pPr>
      <w:r>
        <w:t>Dave’s comment on TAZ and Network not needing validation is based on the TOC that was incorrect.</w:t>
      </w:r>
    </w:p>
    <w:p w14:paraId="7C7CBCD3" w14:textId="77777777" w:rsidR="005A3923" w:rsidRDefault="005A3923">
      <w:pPr>
        <w:pStyle w:val="CommentText"/>
      </w:pPr>
    </w:p>
    <w:p w14:paraId="2FFD830D" w14:textId="35D84522" w:rsidR="005A3923" w:rsidRDefault="005A3923">
      <w:pPr>
        <w:pStyle w:val="CommentText"/>
      </w:pPr>
      <w:r>
        <w:t>TOC now updated to match the memo</w:t>
      </w:r>
    </w:p>
    <w:p w14:paraId="2B995ED8" w14:textId="77777777" w:rsidR="005A3923" w:rsidRDefault="005A3923">
      <w:pPr>
        <w:pStyle w:val="CommentText"/>
      </w:pPr>
    </w:p>
    <w:p w14:paraId="44E0F9D3" w14:textId="53B754B9" w:rsidR="005A3923" w:rsidRDefault="005A3923">
      <w:pPr>
        <w:pStyle w:val="CommentText"/>
      </w:pPr>
      <w:r>
        <w:t>Dave also thinks validation memo needs more attention- as in?  It was intended to be an outline of what we should have in the validation memo so I’m not sure what else to include.</w:t>
      </w:r>
    </w:p>
  </w:comment>
  <w:comment w:id="22" w:author="Charlotte Davidson" w:date="2015-11-17T12:19:00Z" w:initials="CD">
    <w:p w14:paraId="75B1FA75" w14:textId="66870CC8" w:rsidR="005A3923" w:rsidRDefault="005A3923">
      <w:pPr>
        <w:pStyle w:val="CommentText"/>
      </w:pPr>
      <w:r>
        <w:rPr>
          <w:rStyle w:val="CommentReference"/>
        </w:rPr>
        <w:annotationRef/>
      </w:r>
      <w:r>
        <w:t>Titles do not match with Table of Contents</w:t>
      </w:r>
    </w:p>
  </w:comment>
  <w:comment w:id="23" w:author="Charlotte Davidson" w:date="2015-11-17T12:30:00Z" w:initials="CD">
    <w:p w14:paraId="05D643E2" w14:textId="3AAB0C6C" w:rsidR="005A3923" w:rsidRDefault="005A3923">
      <w:pPr>
        <w:pStyle w:val="CommentText"/>
      </w:pPr>
      <w:r>
        <w:rPr>
          <w:rStyle w:val="CommentReference"/>
        </w:rPr>
        <w:annotationRef/>
      </w:r>
      <w:r>
        <w:t xml:space="preserve">Info in TOC and document outline do not appear to match exactly </w:t>
      </w:r>
    </w:p>
  </w:comment>
  <w:comment w:id="24" w:author="Fussell, Rhett" w:date="2016-01-21T09:49:00Z" w:initials="FR">
    <w:p w14:paraId="3C8044F8" w14:textId="1B5433CA" w:rsidR="005A3923" w:rsidRDefault="005A3923">
      <w:pPr>
        <w:pStyle w:val="CommentText"/>
      </w:pPr>
      <w:r>
        <w:rPr>
          <w:rStyle w:val="CommentReference"/>
        </w:rPr>
        <w:annotationRef/>
      </w:r>
      <w:r>
        <w:t>Sorry just didn’t automate update of TOC</w:t>
      </w:r>
    </w:p>
  </w:comment>
  <w:comment w:id="30" w:author="Charlotte Davidson" w:date="2015-11-17T12:21:00Z" w:initials="CD">
    <w:p w14:paraId="19C103BE" w14:textId="522CF539" w:rsidR="005A3923" w:rsidRDefault="005A3923">
      <w:pPr>
        <w:pStyle w:val="CommentText"/>
      </w:pPr>
      <w:r>
        <w:rPr>
          <w:rStyle w:val="CommentReference"/>
        </w:rPr>
        <w:annotationRef/>
      </w:r>
      <w:r>
        <w:t>Add 2.5.3 Facility Type Description to Table of Contents</w:t>
      </w:r>
    </w:p>
  </w:comment>
  <w:comment w:id="31" w:author="Charlotte Davidson" w:date="2015-11-17T12:22:00Z" w:initials="CD">
    <w:p w14:paraId="26DA23EF" w14:textId="1D9833FD" w:rsidR="005A3923" w:rsidRDefault="005A3923">
      <w:pPr>
        <w:pStyle w:val="CommentText"/>
      </w:pPr>
      <w:r>
        <w:rPr>
          <w:rStyle w:val="CommentReference"/>
        </w:rPr>
        <w:annotationRef/>
      </w:r>
      <w:r>
        <w:t>TOC 2.5 May need to be updated based on trip rates used for CFRPM6.01</w:t>
      </w:r>
    </w:p>
  </w:comment>
  <w:comment w:id="32" w:author="Charlotte Davidson" w:date="2015-11-17T12:23:00Z" w:initials="CD">
    <w:p w14:paraId="6C96C509" w14:textId="749CD7E0" w:rsidR="005A3923" w:rsidRDefault="005A3923">
      <w:pPr>
        <w:pStyle w:val="CommentText"/>
      </w:pPr>
      <w:r>
        <w:rPr>
          <w:rStyle w:val="CommentReference"/>
        </w:rPr>
        <w:annotationRef/>
      </w:r>
      <w:r>
        <w:t>Add a section in TOC for Special Attractors</w:t>
      </w:r>
    </w:p>
  </w:comment>
  <w:comment w:id="33" w:author="Fussell, Rhett" w:date="2016-01-21T09:57:00Z" w:initials="FR">
    <w:p w14:paraId="6E080F96" w14:textId="6B05EF36" w:rsidR="005A3923" w:rsidRDefault="005A3923">
      <w:pPr>
        <w:pStyle w:val="CommentText"/>
      </w:pPr>
      <w:r>
        <w:rPr>
          <w:rStyle w:val="CommentReference"/>
        </w:rPr>
        <w:annotationRef/>
      </w:r>
      <w:r>
        <w:t>I’m not sure I understand why we need facility type descriptions in the validation memo.</w:t>
      </w:r>
    </w:p>
    <w:p w14:paraId="2E8CCFA0" w14:textId="28891945" w:rsidR="005A3923" w:rsidRDefault="005A3923">
      <w:pPr>
        <w:pStyle w:val="CommentText"/>
      </w:pPr>
      <w:r>
        <w:t>I also do not understand the comment on trip rates</w:t>
      </w:r>
    </w:p>
  </w:comment>
  <w:comment w:id="58" w:author="Lupa, Mary" w:date="2016-04-27T15:59:00Z" w:initials="LM">
    <w:p w14:paraId="1D8FC59E" w14:textId="51E6073F" w:rsidR="005A3923" w:rsidRDefault="005A3923">
      <w:pPr>
        <w:pStyle w:val="CommentText"/>
      </w:pPr>
      <w:r>
        <w:rPr>
          <w:rStyle w:val="CommentReference"/>
        </w:rPr>
        <w:annotationRef/>
      </w:r>
      <w:r>
        <w:t xml:space="preserve">CFRPM Districts will have been introduced in the new Model Methodology </w:t>
      </w:r>
      <w:r w:rsidRPr="00106D85">
        <w:rPr>
          <w:b/>
          <w:sz w:val="24"/>
          <w:szCs w:val="24"/>
        </w:rPr>
        <w:t>"</w:t>
      </w:r>
      <w:r w:rsidRPr="005F4055">
        <w:rPr>
          <w:b/>
          <w:sz w:val="24"/>
          <w:szCs w:val="24"/>
        </w:rPr>
        <w:t>CFRPM Model Description Outline March2016</w:t>
      </w:r>
      <w:r>
        <w:rPr>
          <w:b/>
          <w:sz w:val="24"/>
          <w:szCs w:val="24"/>
        </w:rPr>
        <w:t>.DOC</w:t>
      </w:r>
      <w:r w:rsidRPr="00106D85">
        <w:rPr>
          <w:b/>
          <w:sz w:val="24"/>
          <w:szCs w:val="24"/>
        </w:rPr>
        <w:t>"</w:t>
      </w:r>
      <w:r>
        <w:t>.</w:t>
      </w:r>
    </w:p>
  </w:comment>
  <w:comment w:id="63" w:author="Lupa, Mary" w:date="2016-04-27T15:57:00Z" w:initials="LM">
    <w:p w14:paraId="78E6A262" w14:textId="360CA12B" w:rsidR="005A3923" w:rsidRDefault="005A3923">
      <w:pPr>
        <w:pStyle w:val="CommentText"/>
      </w:pPr>
      <w:r>
        <w:rPr>
          <w:rStyle w:val="CommentReference"/>
        </w:rPr>
        <w:annotationRef/>
      </w:r>
      <w:r>
        <w:t xml:space="preserve">SCREENLINE and CUTLINE Tables and Figures from </w:t>
      </w:r>
      <w:r w:rsidRPr="00106D85">
        <w:rPr>
          <w:b/>
          <w:sz w:val="24"/>
          <w:szCs w:val="24"/>
        </w:rPr>
        <w:t>"</w:t>
      </w:r>
      <w:r w:rsidRPr="001B3552">
        <w:rPr>
          <w:b/>
          <w:sz w:val="24"/>
          <w:szCs w:val="24"/>
        </w:rPr>
        <w:t>TWO 27 Model Calibration and Validation CFRPM 6.0_101614v4</w:t>
      </w:r>
      <w:r w:rsidRPr="00106D85">
        <w:rPr>
          <w:b/>
          <w:sz w:val="24"/>
          <w:szCs w:val="24"/>
        </w:rPr>
        <w:t>.DOC"</w:t>
      </w:r>
      <w:r>
        <w:rPr>
          <w:b/>
          <w:sz w:val="24"/>
          <w:szCs w:val="24"/>
        </w:rPr>
        <w:t xml:space="preserve"> will go here.</w:t>
      </w:r>
    </w:p>
  </w:comment>
  <w:comment w:id="77" w:author="Charlotte Davidson" w:date="2015-11-17T12:36:00Z" w:initials="CD">
    <w:p w14:paraId="4DAC43AD" w14:textId="4020B6BC" w:rsidR="005A3923" w:rsidRDefault="005A3923">
      <w:pPr>
        <w:pStyle w:val="CommentText"/>
      </w:pPr>
      <w:r>
        <w:rPr>
          <w:rStyle w:val="CommentReference"/>
        </w:rPr>
        <w:annotationRef/>
      </w:r>
      <w:r>
        <w:t>Average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3D427DD" w15:done="0"/>
  <w15:commentEx w15:paraId="6BDA71FA" w15:paraIdParent="13D427DD" w15:done="0"/>
  <w15:commentEx w15:paraId="35FAEC98" w15:done="0"/>
  <w15:commentEx w15:paraId="44E0F9D3" w15:done="0"/>
  <w15:commentEx w15:paraId="75B1FA75" w15:done="0"/>
  <w15:commentEx w15:paraId="05D643E2" w15:paraIdParent="75B1FA75" w15:done="0"/>
  <w15:commentEx w15:paraId="3C8044F8" w15:paraIdParent="75B1FA75" w15:done="0"/>
  <w15:commentEx w15:paraId="19C103BE" w15:done="0"/>
  <w15:commentEx w15:paraId="26DA23EF" w15:paraIdParent="19C103BE" w15:done="0"/>
  <w15:commentEx w15:paraId="6C96C509" w15:paraIdParent="19C103BE" w15:done="0"/>
  <w15:commentEx w15:paraId="2E8CCFA0" w15:paraIdParent="19C103BE" w15:done="0"/>
  <w15:commentEx w15:paraId="1D8FC59E" w15:done="0"/>
  <w15:commentEx w15:paraId="78E6A262" w15:done="0"/>
  <w15:commentEx w15:paraId="4DAC43A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B63527" w14:textId="77777777" w:rsidR="005A3923" w:rsidRDefault="005A3923" w:rsidP="00B4728B">
      <w:pPr>
        <w:spacing w:after="0" w:line="240" w:lineRule="auto"/>
      </w:pPr>
      <w:r>
        <w:separator/>
      </w:r>
    </w:p>
  </w:endnote>
  <w:endnote w:type="continuationSeparator" w:id="0">
    <w:p w14:paraId="3ED67806" w14:textId="77777777" w:rsidR="005A3923" w:rsidRDefault="005A3923" w:rsidP="00B472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Swiss II">
    <w:charset w:val="00"/>
    <w:family w:val="auto"/>
    <w:pitch w:val="variable"/>
    <w:sig w:usb0="00000003" w:usb1="00000000" w:usb2="00000000" w:usb3="00000000" w:csb0="00000001" w:csb1="00000000"/>
  </w:font>
  <w:font w:name="Swiss">
    <w:altName w:val="Arial"/>
    <w:charset w:val="00"/>
    <w:family w:val="auto"/>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MT">
    <w:panose1 w:val="00000000000000000000"/>
    <w:charset w:val="00"/>
    <w:family w:val="swiss"/>
    <w:notTrueType/>
    <w:pitch w:val="default"/>
    <w:sig w:usb0="00000003" w:usb1="00000000" w:usb2="00000000" w:usb3="00000000" w:csb0="00000001" w:csb1="00000000"/>
  </w:font>
  <w:font w:name="BookAntiqua-Bold">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993F7D" w14:textId="77777777" w:rsidR="005A3923" w:rsidRPr="0010112A" w:rsidRDefault="005A3923" w:rsidP="00205762">
    <w:pPr>
      <w:spacing w:after="0"/>
      <w:rPr>
        <w:bCs/>
        <w:color w:val="A6A6A6" w:themeColor="background1" w:themeShade="A6"/>
      </w:rPr>
    </w:pPr>
    <w:r>
      <w:rPr>
        <w:noProof/>
        <w:color w:val="A6A6A6" w:themeColor="background1" w:themeShade="A6"/>
      </w:rPr>
      <mc:AlternateContent>
        <mc:Choice Requires="wpg">
          <w:drawing>
            <wp:anchor distT="0" distB="0" distL="114300" distR="114300" simplePos="0" relativeHeight="251750400" behindDoc="0" locked="0" layoutInCell="1" allowOverlap="1" wp14:anchorId="5E2A2E23" wp14:editId="1338DB98">
              <wp:simplePos x="0" y="0"/>
              <wp:positionH relativeFrom="page">
                <wp:posOffset>90004</wp:posOffset>
              </wp:positionH>
              <wp:positionV relativeFrom="page">
                <wp:posOffset>9311889</wp:posOffset>
              </wp:positionV>
              <wp:extent cx="7752080" cy="190500"/>
              <wp:effectExtent l="12065" t="9525" r="8255" b="0"/>
              <wp:wrapNone/>
              <wp:docPr id="43"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2080" cy="190500"/>
                        <a:chOff x="0" y="14970"/>
                        <a:chExt cx="12255" cy="300"/>
                      </a:xfrm>
                    </wpg:grpSpPr>
                    <wps:wsp>
                      <wps:cNvPr id="44"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6E86BA" w14:textId="77777777" w:rsidR="005A3923" w:rsidRDefault="005A3923" w:rsidP="00205762">
                            <w:pPr>
                              <w:jc w:val="center"/>
                            </w:pPr>
                            <w:r>
                              <w:fldChar w:fldCharType="begin"/>
                            </w:r>
                            <w:r>
                              <w:instrText xml:space="preserve"> PAGE    \* MERGEFORMAT </w:instrText>
                            </w:r>
                            <w:r>
                              <w:fldChar w:fldCharType="separate"/>
                            </w:r>
                            <w:r w:rsidR="0045701F" w:rsidRPr="0045701F">
                              <w:rPr>
                                <w:noProof/>
                                <w:color w:val="8C8C8C"/>
                              </w:rPr>
                              <w:t>2</w:t>
                            </w:r>
                            <w:r>
                              <w:rPr>
                                <w:noProof/>
                                <w:color w:val="8C8C8C"/>
                              </w:rPr>
                              <w:fldChar w:fldCharType="end"/>
                            </w:r>
                          </w:p>
                        </w:txbxContent>
                      </wps:txbx>
                      <wps:bodyPr rot="0" vert="horz" wrap="square" lIns="0" tIns="0" rIns="0" bIns="0" anchor="t" anchorCtr="0" upright="1">
                        <a:noAutofit/>
                      </wps:bodyPr>
                    </wps:wsp>
                    <wpg:grpSp>
                      <wpg:cNvPr id="45" name="Group 26"/>
                      <wpg:cNvGrpSpPr>
                        <a:grpSpLocks/>
                      </wpg:cNvGrpSpPr>
                      <wpg:grpSpPr bwMode="auto">
                        <a:xfrm flipH="1">
                          <a:off x="0" y="14970"/>
                          <a:ext cx="12255" cy="230"/>
                          <a:chOff x="-8" y="14978"/>
                          <a:chExt cx="12255" cy="230"/>
                        </a:xfrm>
                      </wpg:grpSpPr>
                      <wps:wsp>
                        <wps:cNvPr id="46"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47"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5E2A2E23" id="Group 24" o:spid="_x0000_s1026" style="position:absolute;margin-left:7.1pt;margin-top:733.2pt;width:610.4pt;height:15pt;z-index:251750400;mso-position-horizontal-relative:page;mso-position-vertical-relative:page"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GLqcUA&#10;AADbAAAADwAAAGRycy9kb3ducmV2LnhtbESPQWvCQBSE7wX/w/KE3pqNRaRGNyKlhUJBGuPB4zP7&#10;TJZk36bZrab/3i0UPA4z8w2z3oy2ExcavHGsYJakIIgrpw3XCg7l+9MLCB+QNXaOScEvedjkk4c1&#10;ZtpduaDLPtQiQthnqKAJoc+k9FVDFn3ieuLond1gMUQ51FIPeI1w28nnNF1Ii4bjQoM9vTZUtfsf&#10;q2B75OLNfO9OX8W5MGW5TPlz0Sr1OB23KxCBxnAP/7c/tIL5H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sYupxQAAANsAAAAPAAAAAAAAAAAAAAAAAJgCAABkcnMv&#10;ZG93bnJldi54bWxQSwUGAAAAAAQABAD1AAAAigMAAAAA&#10;" filled="f" stroked="f">
                <v:textbox inset="0,0,0,0">
                  <w:txbxContent>
                    <w:p w14:paraId="496E86BA" w14:textId="77777777" w:rsidR="005A3923" w:rsidRDefault="005A3923" w:rsidP="00205762">
                      <w:pPr>
                        <w:jc w:val="center"/>
                      </w:pPr>
                      <w:r>
                        <w:fldChar w:fldCharType="begin"/>
                      </w:r>
                      <w:r>
                        <w:instrText xml:space="preserve"> PAGE    \* MERGEFORMAT </w:instrText>
                      </w:r>
                      <w:r>
                        <w:fldChar w:fldCharType="separate"/>
                      </w:r>
                      <w:r w:rsidR="0045701F" w:rsidRPr="0045701F">
                        <w:rPr>
                          <w:noProof/>
                          <w:color w:val="8C8C8C"/>
                        </w:rPr>
                        <w:t>2</w:t>
                      </w:r>
                      <w:r>
                        <w:rPr>
                          <w:noProof/>
                          <w:color w:val="8C8C8C"/>
                        </w:rPr>
                        <w:fldChar w:fldCharType="end"/>
                      </w:r>
                    </w:p>
                  </w:txbxContent>
                </v:textbox>
              </v:shape>
              <v:group id="Group 26" o:spid="_x0000_s1028"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Liq1wwAAANsAAAAP&#10;AAAAAAAAAAAAAAAAAKoCAABkcnMvZG93bnJldi54bWxQSwUGAAAAAAQABAD6AAAAmg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CLF1sQAAADbAAAADwAAAGRycy9kb3ducmV2LnhtbESPT4vCMBTE74LfITzBi2i6oiLVKCIs&#10;9eJh/QMen82zKTYvpYna3U+/WVjwOMzMb5jlurWVeFLjS8cKPkYJCOLc6ZILBafj53AOwgdkjZVj&#10;UvBNHtarbmeJqXYv/qLnIRQiQtinqMCEUKdS+tyQRT9yNXH0bq6xGKJsCqkbfEW4reQ4SWbSYslx&#10;wWBNW0P5/fCwCgY+ked8ejHZINtff/SZTxubKdXvtZsFiEBteIf/2zutYDKDvy/xB8jV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0IsXWxAAAANsAAAAPAAAAAAAAAAAA&#10;AAAAAKECAABkcnMvZG93bnJldi54bWxQSwUGAAAAAAQABAD5AAAAkgMAAAAA&#10;" strokecolor="#a5a5a5"/>
                <v:shape id="AutoShape 28" o:spid="_x0000_s1030"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LLxMsYAAADbAAAADwAAAGRycy9kb3ducmV2LnhtbESPQWvCQBSE7wX/w/IKXqRuKkUldRUx&#10;VApF0JiLt0f2NYlm34bsmqT/vlsQehxm5htmtRlMLTpqXWVZwes0AkGcW11xoSA7f7wsQTiPrLG2&#10;TAp+yMFmPXpaYaxtzyfqUl+IAGEXo4LS+yaW0uUlGXRT2xAH79u2Bn2QbSF1i32Am1rOomguDVYc&#10;FkpsaFdSfkvvRsHhtM9uF3lPZkO1nVzxK7lcj4lS4+dh+w7C0+D/w4/2p1bwtoC/L+EHyP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Cy8TLGAAAA2wAAAA8AAAAAAAAA&#10;AAAAAAAAoQIAAGRycy9kb3ducmV2LnhtbFBLBQYAAAAABAAEAPkAAACUAwAAAAA=&#10;" adj="20904" strokecolor="#a5a5a5"/>
              </v:group>
              <w10:wrap anchorx="page" anchory="page"/>
            </v:group>
          </w:pict>
        </mc:Fallback>
      </mc:AlternateContent>
    </w:r>
    <w:r>
      <w:rPr>
        <w:noProof/>
        <w:color w:val="A6A6A6" w:themeColor="background1" w:themeShade="A6"/>
      </w:rPr>
      <w:t>CFRPM Vx.x</w:t>
    </w:r>
  </w:p>
  <w:p w14:paraId="0F933C73" w14:textId="77777777" w:rsidR="005A3923" w:rsidRPr="009F07AF" w:rsidRDefault="005A3923" w:rsidP="00205762">
    <w:pPr>
      <w:spacing w:after="0"/>
      <w:jc w:val="right"/>
      <w:rPr>
        <w:color w:val="A6A6A6" w:themeColor="background1" w:themeShade="A6"/>
        <w:sz w:val="20"/>
        <w:szCs w:val="20"/>
      </w:rPr>
    </w:pPr>
    <w:r>
      <w:rPr>
        <w:bCs/>
        <w:color w:val="A6A6A6" w:themeColor="background1" w:themeShade="A6"/>
        <w:sz w:val="20"/>
        <w:szCs w:val="20"/>
      </w:rPr>
      <w:t>Model Validation Report</w:t>
    </w:r>
  </w:p>
  <w:p w14:paraId="3B5A14EB" w14:textId="77777777" w:rsidR="005A3923" w:rsidRPr="007060E6" w:rsidRDefault="005A3923" w:rsidP="00D45F7F">
    <w:pPr>
      <w:pStyle w:val="Footer"/>
    </w:pPr>
    <w:r w:rsidRPr="007060E6">
      <w:rPr>
        <w:szCs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9790E4" w14:textId="77777777" w:rsidR="005A3923" w:rsidRDefault="005A3923" w:rsidP="00B4728B">
      <w:pPr>
        <w:spacing w:after="0" w:line="240" w:lineRule="auto"/>
      </w:pPr>
      <w:r>
        <w:separator/>
      </w:r>
    </w:p>
  </w:footnote>
  <w:footnote w:type="continuationSeparator" w:id="0">
    <w:p w14:paraId="397FF6B7" w14:textId="77777777" w:rsidR="005A3923" w:rsidRDefault="005A3923" w:rsidP="00B4728B">
      <w:pPr>
        <w:spacing w:after="0" w:line="240" w:lineRule="auto"/>
      </w:pPr>
      <w:r>
        <w:continuationSeparator/>
      </w:r>
    </w:p>
  </w:footnote>
  <w:footnote w:id="1">
    <w:p w14:paraId="03768F86" w14:textId="77777777" w:rsidR="005A3923" w:rsidRPr="00327C2E" w:rsidRDefault="005A3923" w:rsidP="00C51EE9">
      <w:pPr>
        <w:pStyle w:val="FootnoteText"/>
        <w:rPr>
          <w:i/>
          <w:sz w:val="18"/>
          <w:szCs w:val="18"/>
        </w:rPr>
      </w:pPr>
      <w:r>
        <w:rPr>
          <w:rStyle w:val="FootnoteReference"/>
        </w:rPr>
        <w:footnoteRef/>
      </w:r>
      <w:r>
        <w:t xml:space="preserve"> </w:t>
      </w:r>
      <w:r w:rsidRPr="00901E5E">
        <w:rPr>
          <w:sz w:val="16"/>
          <w:szCs w:val="16"/>
        </w:rPr>
        <w:t>National Cooperative Highway Research Program (NCHRP)</w:t>
      </w:r>
      <w:r>
        <w:rPr>
          <w:sz w:val="16"/>
          <w:szCs w:val="16"/>
        </w:rPr>
        <w:t xml:space="preserve">, </w:t>
      </w:r>
      <w:r w:rsidRPr="00901E5E">
        <w:rPr>
          <w:sz w:val="16"/>
          <w:szCs w:val="16"/>
        </w:rPr>
        <w:t xml:space="preserve">Travel </w:t>
      </w:r>
      <w:r>
        <w:rPr>
          <w:sz w:val="16"/>
          <w:szCs w:val="16"/>
        </w:rPr>
        <w:t xml:space="preserve">Demand Forecasting: Parameters and Techniques </w:t>
      </w:r>
      <w:r>
        <w:rPr>
          <w:sz w:val="16"/>
          <w:szCs w:val="16"/>
        </w:rPr>
        <w:br/>
        <w:t xml:space="preserve">    (Report 716</w:t>
      </w:r>
      <w:r w:rsidRPr="00901E5E">
        <w:rPr>
          <w:sz w:val="16"/>
          <w:szCs w:val="16"/>
        </w:rPr>
        <w:t xml:space="preserve">), TRB National Academy Press, </w:t>
      </w:r>
      <w:r>
        <w:rPr>
          <w:sz w:val="16"/>
          <w:szCs w:val="16"/>
        </w:rPr>
        <w:t>2012</w:t>
      </w:r>
      <w:r w:rsidRPr="00901E5E">
        <w:rPr>
          <w:sz w:val="16"/>
          <w:szCs w:val="16"/>
        </w:rPr>
        <w:t xml:space="preserve">. </w:t>
      </w:r>
    </w:p>
    <w:p w14:paraId="766CBF33" w14:textId="77777777" w:rsidR="005A3923" w:rsidRPr="0022694A" w:rsidRDefault="005A3923" w:rsidP="00C51EE9">
      <w:pPr>
        <w:pStyle w:val="FootnoteText"/>
      </w:pPr>
    </w:p>
  </w:footnote>
  <w:footnote w:id="2">
    <w:p w14:paraId="2ECE96A0" w14:textId="102EFCAC" w:rsidR="005A3923" w:rsidRPr="00AE1077" w:rsidRDefault="005A3923">
      <w:pPr>
        <w:pStyle w:val="FootnoteText"/>
        <w:rPr>
          <w:sz w:val="16"/>
          <w:szCs w:val="16"/>
        </w:rPr>
      </w:pPr>
      <w:r>
        <w:rPr>
          <w:rStyle w:val="FootnoteReference"/>
        </w:rPr>
        <w:footnoteRef/>
      </w:r>
      <w:r>
        <w:t xml:space="preserve"> </w:t>
      </w:r>
      <w:r w:rsidRPr="00AE1077">
        <w:rPr>
          <w:sz w:val="16"/>
          <w:szCs w:val="16"/>
        </w:rPr>
        <w:t xml:space="preserve">Plots should include key components of RMSE, % RMSE, Deviation as shown in </w:t>
      </w:r>
      <w:r w:rsidR="00AE1077">
        <w:rPr>
          <w:sz w:val="16"/>
          <w:szCs w:val="16"/>
        </w:rPr>
        <w:t xml:space="preserve">Figure </w:t>
      </w:r>
      <w:r w:rsidRPr="00AE1077">
        <w:rPr>
          <w:sz w:val="16"/>
          <w:szCs w:val="16"/>
        </w:rPr>
        <w:fldChar w:fldCharType="begin"/>
      </w:r>
      <w:r w:rsidRPr="00AE1077">
        <w:rPr>
          <w:sz w:val="16"/>
          <w:szCs w:val="16"/>
        </w:rPr>
        <w:instrText xml:space="preserve"> REF _Ref433918951 \r \h </w:instrText>
      </w:r>
      <w:r w:rsidR="00AE1077">
        <w:rPr>
          <w:sz w:val="16"/>
          <w:szCs w:val="16"/>
        </w:rPr>
        <w:instrText xml:space="preserve"> \* MERGEFORMAT </w:instrText>
      </w:r>
      <w:r w:rsidRPr="00AE1077">
        <w:rPr>
          <w:sz w:val="16"/>
          <w:szCs w:val="16"/>
        </w:rPr>
      </w:r>
      <w:r w:rsidRPr="00AE1077">
        <w:rPr>
          <w:sz w:val="16"/>
          <w:szCs w:val="16"/>
        </w:rPr>
        <w:fldChar w:fldCharType="separate"/>
      </w:r>
      <w:r w:rsidRPr="00AE1077">
        <w:rPr>
          <w:sz w:val="16"/>
          <w:szCs w:val="16"/>
        </w:rPr>
        <w:t>6.1</w:t>
      </w:r>
      <w:r w:rsidRPr="00AE1077">
        <w:rPr>
          <w:sz w:val="16"/>
          <w:szCs w:val="16"/>
        </w:rPr>
        <w:fldChar w:fldCharType="end"/>
      </w:r>
      <w:r w:rsidRPr="00AE1077">
        <w:rPr>
          <w:sz w:val="16"/>
          <w:szCs w:val="16"/>
        </w:rPr>
        <w:t>.</w:t>
      </w:r>
    </w:p>
    <w:p w14:paraId="50D92E3A" w14:textId="77777777" w:rsidR="005A3923" w:rsidRPr="00287B07" w:rsidRDefault="005A3923">
      <w:pPr>
        <w:pStyle w:val="FootnoteText"/>
        <w:rPr>
          <w14:textOutline w14:w="9525" w14:cap="rnd" w14:cmpd="sng" w14:algn="ctr">
            <w14:solidFill>
              <w14:schemeClr w14:val="accent1"/>
            </w14:solidFill>
            <w14:prstDash w14:val="solid"/>
            <w14:bevel/>
          </w14:textOutline>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8238DD" w14:textId="77777777" w:rsidR="005A3923" w:rsidRDefault="005A3923" w:rsidP="00D45F7F">
    <w:pPr>
      <w:pStyle w:val="Header"/>
      <w:pBdr>
        <w:bottom w:val="none" w:sz="0" w:space="0" w:color="auto"/>
      </w:pBd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3058E1" w14:textId="77777777" w:rsidR="005A3923" w:rsidRPr="009E6BF2" w:rsidRDefault="005A3923" w:rsidP="00C2273E">
    <w:pPr>
      <w:pStyle w:val="NCSTMHeader"/>
    </w:pPr>
    <w:r w:rsidRPr="00CC1570">
      <w:rPr>
        <w:rFonts w:ascii="Times New Roman" w:hAnsi="Times New Roman"/>
        <w:b w:val="0"/>
        <w:bCs w:val="0"/>
        <w:sz w:val="38"/>
        <w:szCs w:val="38"/>
      </w:rPr>
      <w:drawing>
        <wp:anchor distT="0" distB="0" distL="114300" distR="114300" simplePos="0" relativeHeight="251748352" behindDoc="1" locked="0" layoutInCell="1" allowOverlap="1" wp14:anchorId="5984AC8C" wp14:editId="41ED9FDF">
          <wp:simplePos x="0" y="0"/>
          <wp:positionH relativeFrom="margin">
            <wp:posOffset>5080000</wp:posOffset>
          </wp:positionH>
          <wp:positionV relativeFrom="paragraph">
            <wp:posOffset>-93345</wp:posOffset>
          </wp:positionV>
          <wp:extent cx="634365" cy="312420"/>
          <wp:effectExtent l="0" t="0" r="0" b="0"/>
          <wp:wrapTight wrapText="bothSides">
            <wp:wrapPolygon edited="0">
              <wp:start x="0" y="0"/>
              <wp:lineTo x="0" y="19756"/>
              <wp:lineTo x="20757" y="19756"/>
              <wp:lineTo x="20757"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634365" cy="312420"/>
                  </a:xfrm>
                  <a:prstGeom prst="rect">
                    <a:avLst/>
                  </a:prstGeom>
                  <a:noFill/>
                  <a:ln>
                    <a:noFill/>
                  </a:ln>
                </pic:spPr>
              </pic:pic>
            </a:graphicData>
          </a:graphic>
          <wp14:sizeRelH relativeFrom="margin">
            <wp14:pctWidth>0</wp14:pctWidth>
          </wp14:sizeRelH>
          <wp14:sizeRelV relativeFrom="margin">
            <wp14:pctHeight>0</wp14:pctHeight>
          </wp14:sizeRelV>
        </wp:anchor>
      </w:drawing>
    </w:r>
    <w:r>
      <mc:AlternateContent>
        <mc:Choice Requires="wps">
          <w:drawing>
            <wp:anchor distT="0" distB="0" distL="114300" distR="114300" simplePos="0" relativeHeight="251747328" behindDoc="0" locked="0" layoutInCell="1" allowOverlap="1" wp14:anchorId="103844DA" wp14:editId="59B61BF6">
              <wp:simplePos x="0" y="0"/>
              <wp:positionH relativeFrom="column">
                <wp:posOffset>15875</wp:posOffset>
              </wp:positionH>
              <wp:positionV relativeFrom="paragraph">
                <wp:posOffset>340360</wp:posOffset>
              </wp:positionV>
              <wp:extent cx="5805805" cy="0"/>
              <wp:effectExtent l="6350" t="6985" r="7620" b="12065"/>
              <wp:wrapNone/>
              <wp:docPr id="211"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05805" cy="0"/>
                      </a:xfrm>
                      <a:prstGeom prst="straightConnector1">
                        <a:avLst/>
                      </a:prstGeom>
                      <a:noFill/>
                      <a:ln w="9525">
                        <a:solidFill>
                          <a:schemeClr val="bg1">
                            <a:lumMod val="7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wp14="http://schemas.microsoft.com/office/word/2010/wordml">
          <w:pict w14:anchorId="37322D29">
            <v:shapetype id="_x0000_t32" coordsize="21600,21600" o:oned="t" filled="f" o:spt="32" path="m,l21600,21600e" w14:anchorId="30EE3F18">
              <v:path fillok="f" arrowok="t" o:connecttype="none"/>
              <o:lock v:ext="edit" shapetype="t"/>
            </v:shapetype>
            <v:shape id="AutoShape 18" style="position:absolute;margin-left:1.25pt;margin-top:26.8pt;width:457.15pt;height:0;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bfbfbf [2412]"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"/>
          </w:pict>
        </mc:Fallback>
      </mc:AlternateContent>
    </w:r>
    <w:r>
      <mc:AlternateContent>
        <mc:Choice Requires="wps">
          <w:drawing>
            <wp:anchor distT="0" distB="0" distL="114300" distR="114300" simplePos="0" relativeHeight="251746304" behindDoc="1" locked="0" layoutInCell="0" allowOverlap="1" wp14:anchorId="3A5B921F" wp14:editId="66017C5C">
              <wp:simplePos x="0" y="0"/>
              <wp:positionH relativeFrom="margin">
                <wp:posOffset>231140</wp:posOffset>
              </wp:positionH>
              <wp:positionV relativeFrom="margin">
                <wp:posOffset>2983865</wp:posOffset>
              </wp:positionV>
              <wp:extent cx="5237480" cy="3142615"/>
              <wp:effectExtent l="0" t="1145540" r="0" b="655320"/>
              <wp:wrapNone/>
              <wp:docPr id="212" name="WordArt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237480" cy="31426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03F373A" w14:textId="77777777" w:rsidR="005A3923" w:rsidRDefault="005A3923" w:rsidP="00141828">
                          <w:pPr>
                            <w:pStyle w:val="NormalWeb"/>
                            <w:spacing w:before="0" w:beforeAutospacing="0" w:after="0" w:afterAutospacing="0"/>
                            <w:jc w:val="center"/>
                          </w:pPr>
                          <w:r>
                            <w:rPr>
                              <w:rFonts w:ascii="Calibri" w:hAnsi="Calibri" w:cs="Calibri"/>
                              <w:color w:val="C0C0C0"/>
                              <w:sz w:val="2"/>
                              <w:szCs w:val="2"/>
                              <w14:textFill>
                                <w14:solidFill>
                                  <w14:srgbClr w14:val="C0C0C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3A5B921F" id="_x0000_t202" coordsize="21600,21600" o:spt="202" path="m,l,21600r21600,l21600,xe">
              <v:stroke joinstyle="miter"/>
              <v:path gradientshapeok="t" o:connecttype="rect"/>
            </v:shapetype>
            <v:shape id="WordArt 17" o:spid="_x0000_s1031" type="#_x0000_t202" style="position:absolute;margin-left:18.2pt;margin-top:234.95pt;width:412.4pt;height:247.45pt;rotation:-45;z-index:-25157017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" o:allowincell="f" filled="f" stroked="f">
              <v:stroke joinstyle="round"/>
              <o:lock v:ext="edit" shapetype="t"/>
              <v:textbox style="mso-fit-shape-to-text:t">
                <w:txbxContent>
                  <w:p w14:paraId="703F373A" w14:textId="77777777" w:rsidR="005A3923" w:rsidRDefault="005A3923" w:rsidP="00141828">
                    <w:pPr>
                      <w:pStyle w:val="NormalWeb"/>
                      <w:spacing w:before="0" w:beforeAutospacing="0" w:after="0" w:afterAutospacing="0"/>
                      <w:jc w:val="center"/>
                    </w:pPr>
                    <w:r>
                      <w:rPr>
                        <w:rFonts w:ascii="Calibri" w:hAnsi="Calibri" w:cs="Calibri"/>
                        <w:color w:val="C0C0C0"/>
                        <w:sz w:val="2"/>
                        <w:szCs w:val="2"/>
                        <w14:textFill>
                          <w14:solidFill>
                            <w14:srgbClr w14:val="C0C0C0">
                              <w14:alpha w14:val="50000"/>
                            </w14:srgbClr>
                          </w14:solidFill>
                        </w14:textFill>
                      </w:rPr>
                      <w:t>DRAFT</w:t>
                    </w:r>
                  </w:p>
                </w:txbxContent>
              </v:textbox>
              <w10:wrap anchorx="margin" anchory="margin"/>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FB11C0" w14:textId="77777777" w:rsidR="005A3923" w:rsidRPr="009E6BF2" w:rsidRDefault="005A3923" w:rsidP="00C2273E">
    <w:pPr>
      <w:pStyle w:val="NCSTMHeader"/>
    </w:pPr>
    <w:r w:rsidRPr="00CC1570">
      <w:rPr>
        <w:rFonts w:ascii="Times New Roman" w:hAnsi="Times New Roman"/>
        <w:b w:val="0"/>
        <w:bCs w:val="0"/>
        <w:sz w:val="38"/>
        <w:szCs w:val="38"/>
      </w:rPr>
      <w:drawing>
        <wp:anchor distT="0" distB="0" distL="114300" distR="114300" simplePos="0" relativeHeight="251754496" behindDoc="1" locked="0" layoutInCell="1" allowOverlap="1" wp14:anchorId="50700E36" wp14:editId="75DE2127">
          <wp:simplePos x="0" y="0"/>
          <wp:positionH relativeFrom="margin">
            <wp:posOffset>5029200</wp:posOffset>
          </wp:positionH>
          <wp:positionV relativeFrom="paragraph">
            <wp:posOffset>-114300</wp:posOffset>
          </wp:positionV>
          <wp:extent cx="730250" cy="358775"/>
          <wp:effectExtent l="0" t="0" r="0" b="3175"/>
          <wp:wrapTight wrapText="bothSides">
            <wp:wrapPolygon edited="0">
              <wp:start x="0" y="0"/>
              <wp:lineTo x="0" y="20644"/>
              <wp:lineTo x="20849" y="20644"/>
              <wp:lineTo x="2084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0250" cy="358775"/>
                  </a:xfrm>
                  <a:prstGeom prst="rect">
                    <a:avLst/>
                  </a:prstGeom>
                  <a:noFill/>
                  <a:ln>
                    <a:noFill/>
                  </a:ln>
                </pic:spPr>
              </pic:pic>
            </a:graphicData>
          </a:graphic>
          <wp14:sizeRelH relativeFrom="margin">
            <wp14:pctWidth>0</wp14:pctWidth>
          </wp14:sizeRelH>
          <wp14:sizeRelV relativeFrom="margin">
            <wp14:pctHeight>0</wp14:pctHeight>
          </wp14:sizeRelV>
        </wp:anchor>
      </w:drawing>
    </w:r>
    <w:r>
      <mc:AlternateContent>
        <mc:Choice Requires="wps">
          <w:drawing>
            <wp:anchor distT="0" distB="0" distL="114300" distR="114300" simplePos="0" relativeHeight="251753472" behindDoc="0" locked="0" layoutInCell="1" allowOverlap="1" wp14:anchorId="65AAD8D1" wp14:editId="664CA94F">
              <wp:simplePos x="0" y="0"/>
              <wp:positionH relativeFrom="column">
                <wp:posOffset>15875</wp:posOffset>
              </wp:positionH>
              <wp:positionV relativeFrom="paragraph">
                <wp:posOffset>340360</wp:posOffset>
              </wp:positionV>
              <wp:extent cx="5805805" cy="0"/>
              <wp:effectExtent l="6350" t="6985" r="7620" b="12065"/>
              <wp:wrapNone/>
              <wp:docPr id="1"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05805" cy="0"/>
                      </a:xfrm>
                      <a:prstGeom prst="straightConnector1">
                        <a:avLst/>
                      </a:prstGeom>
                      <a:noFill/>
                      <a:ln w="9525">
                        <a:solidFill>
                          <a:schemeClr val="bg1">
                            <a:lumMod val="7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wp14="http://schemas.microsoft.com/office/word/2010/wordml">
          <w:pict w14:anchorId="47766D01">
            <v:shapetype id="_x0000_t32" coordsize="21600,21600" o:oned="t" filled="f" o:spt="32" path="m,l21600,21600e" w14:anchorId="59AAD793">
              <v:path fillok="f" arrowok="t" o:connecttype="none"/>
              <o:lock v:ext="edit" shapetype="t"/>
            </v:shapetype>
            <v:shape id="AutoShape 18" style="position:absolute;margin-left:1.25pt;margin-top:26.8pt;width:457.15pt;height:0;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bfbfbf [2412]"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"/>
          </w:pict>
        </mc:Fallback>
      </mc:AlternateContent>
    </w:r>
    <w:r>
      <mc:AlternateContent>
        <mc:Choice Requires="wps">
          <w:drawing>
            <wp:anchor distT="0" distB="0" distL="114300" distR="114300" simplePos="0" relativeHeight="251752448" behindDoc="1" locked="0" layoutInCell="0" allowOverlap="1" wp14:anchorId="26081E4F" wp14:editId="207F71AD">
              <wp:simplePos x="0" y="0"/>
              <wp:positionH relativeFrom="margin">
                <wp:posOffset>231140</wp:posOffset>
              </wp:positionH>
              <wp:positionV relativeFrom="margin">
                <wp:posOffset>2983865</wp:posOffset>
              </wp:positionV>
              <wp:extent cx="5237480" cy="3142615"/>
              <wp:effectExtent l="0" t="1145540" r="0" b="655320"/>
              <wp:wrapNone/>
              <wp:docPr id="3" name="WordArt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237480" cy="31426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597415DA" w14:textId="77777777" w:rsidR="005A3923" w:rsidRDefault="005A3923" w:rsidP="00141828">
                          <w:pPr>
                            <w:pStyle w:val="NormalWeb"/>
                            <w:spacing w:before="0" w:beforeAutospacing="0" w:after="0" w:afterAutospacing="0"/>
                            <w:jc w:val="center"/>
                          </w:pPr>
                          <w:r>
                            <w:rPr>
                              <w:rFonts w:ascii="Calibri" w:hAnsi="Calibri" w:cs="Calibri"/>
                              <w:color w:val="C0C0C0"/>
                              <w:sz w:val="2"/>
                              <w:szCs w:val="2"/>
                              <w14:textFill>
                                <w14:solidFill>
                                  <w14:srgbClr w14:val="C0C0C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6081E4F" id="_x0000_t202" coordsize="21600,21600" o:spt="202" path="m,l,21600r21600,l21600,xe">
              <v:stroke joinstyle="miter"/>
              <v:path gradientshapeok="t" o:connecttype="rect"/>
            </v:shapetype>
            <v:shape id="_x0000_s1032" type="#_x0000_t202" style="position:absolute;margin-left:18.2pt;margin-top:234.95pt;width:412.4pt;height:247.45pt;rotation:-45;z-index:-25156403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" o:allowincell="f" filled="f" stroked="f">
              <v:stroke joinstyle="round"/>
              <o:lock v:ext="edit" shapetype="t"/>
              <v:textbox style="mso-fit-shape-to-text:t">
                <w:txbxContent>
                  <w:p w14:paraId="597415DA" w14:textId="77777777" w:rsidR="005A3923" w:rsidRDefault="005A3923" w:rsidP="00141828">
                    <w:pPr>
                      <w:pStyle w:val="NormalWeb"/>
                      <w:spacing w:before="0" w:beforeAutospacing="0" w:after="0" w:afterAutospacing="0"/>
                      <w:jc w:val="center"/>
                    </w:pPr>
                    <w:r>
                      <w:rPr>
                        <w:rFonts w:ascii="Calibri" w:hAnsi="Calibri" w:cs="Calibri"/>
                        <w:color w:val="C0C0C0"/>
                        <w:sz w:val="2"/>
                        <w:szCs w:val="2"/>
                        <w14:textFill>
                          <w14:solidFill>
                            <w14:srgbClr w14:val="C0C0C0">
                              <w14:alpha w14:val="50000"/>
                            </w14:srgbClr>
                          </w14:solidFill>
                        </w14:textFill>
                      </w:rPr>
                      <w:t>DRAFT</w:t>
                    </w:r>
                  </w:p>
                </w:txbxContent>
              </v:textbox>
              <w10:wrap anchorx="margin" anchory="margin"/>
            </v:shape>
          </w:pict>
        </mc:Fallback>
      </mc:AlternateContent>
    </w:r>
    <w:r>
      <w:t>Validation Report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F984EDD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1AA7870"/>
    <w:multiLevelType w:val="hybridMultilevel"/>
    <w:tmpl w:val="35F20D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A251D6"/>
    <w:multiLevelType w:val="hybridMultilevel"/>
    <w:tmpl w:val="AF029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EF5264"/>
    <w:multiLevelType w:val="hybridMultilevel"/>
    <w:tmpl w:val="186E7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400016"/>
    <w:multiLevelType w:val="hybridMultilevel"/>
    <w:tmpl w:val="A2A2BEA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D6C716B"/>
    <w:multiLevelType w:val="hybridMultilevel"/>
    <w:tmpl w:val="ABA44890"/>
    <w:lvl w:ilvl="0" w:tplc="FFFFFFFF">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6">
    <w:nsid w:val="20EE781D"/>
    <w:multiLevelType w:val="hybridMultilevel"/>
    <w:tmpl w:val="A880C51E"/>
    <w:lvl w:ilvl="0" w:tplc="04090001">
      <w:start w:val="1"/>
      <w:numFmt w:val="bullet"/>
      <w:lvlText w:val=""/>
      <w:lvlJc w:val="left"/>
      <w:pPr>
        <w:ind w:left="1160" w:hanging="360"/>
      </w:pPr>
      <w:rPr>
        <w:rFonts w:ascii="Symbol" w:hAnsi="Symbol" w:hint="default"/>
      </w:rPr>
    </w:lvl>
    <w:lvl w:ilvl="1" w:tplc="04090003" w:tentative="1">
      <w:start w:val="1"/>
      <w:numFmt w:val="bullet"/>
      <w:lvlText w:val="o"/>
      <w:lvlJc w:val="left"/>
      <w:pPr>
        <w:ind w:left="1880" w:hanging="360"/>
      </w:pPr>
      <w:rPr>
        <w:rFonts w:ascii="Courier New" w:hAnsi="Courier New" w:cs="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cs="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cs="Courier New" w:hint="default"/>
      </w:rPr>
    </w:lvl>
    <w:lvl w:ilvl="8" w:tplc="04090005" w:tentative="1">
      <w:start w:val="1"/>
      <w:numFmt w:val="bullet"/>
      <w:lvlText w:val=""/>
      <w:lvlJc w:val="left"/>
      <w:pPr>
        <w:ind w:left="6920" w:hanging="360"/>
      </w:pPr>
      <w:rPr>
        <w:rFonts w:ascii="Wingdings" w:hAnsi="Wingdings" w:hint="default"/>
      </w:rPr>
    </w:lvl>
  </w:abstractNum>
  <w:abstractNum w:abstractNumId="7">
    <w:nsid w:val="214D3EC3"/>
    <w:multiLevelType w:val="hybridMultilevel"/>
    <w:tmpl w:val="5CEE8A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3E64AD"/>
    <w:multiLevelType w:val="hybridMultilevel"/>
    <w:tmpl w:val="13F2701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9">
    <w:nsid w:val="2EE94A90"/>
    <w:multiLevelType w:val="hybridMultilevel"/>
    <w:tmpl w:val="9356BEF8"/>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0855F54"/>
    <w:multiLevelType w:val="hybridMultilevel"/>
    <w:tmpl w:val="294E21FC"/>
    <w:lvl w:ilvl="0" w:tplc="04090009">
      <w:start w:val="1"/>
      <w:numFmt w:val="bullet"/>
      <w:lvlText w:val=""/>
      <w:lvlJc w:val="left"/>
      <w:pPr>
        <w:tabs>
          <w:tab w:val="num" w:pos="1224"/>
        </w:tabs>
        <w:ind w:left="1224" w:hanging="360"/>
      </w:pPr>
      <w:rPr>
        <w:rFonts w:ascii="Wingdings" w:hAnsi="Wingdings" w:hint="default"/>
        <w:sz w:val="22"/>
        <w:szCs w:val="22"/>
      </w:rPr>
    </w:lvl>
    <w:lvl w:ilvl="1" w:tplc="FFFFFFFF" w:tentative="1">
      <w:start w:val="1"/>
      <w:numFmt w:val="bullet"/>
      <w:lvlText w:val="o"/>
      <w:lvlJc w:val="left"/>
      <w:pPr>
        <w:tabs>
          <w:tab w:val="num" w:pos="1944"/>
        </w:tabs>
        <w:ind w:left="1944" w:hanging="360"/>
      </w:pPr>
      <w:rPr>
        <w:rFonts w:ascii="Courier New" w:hAnsi="Courier New" w:cs="Courier New" w:hint="default"/>
      </w:rPr>
    </w:lvl>
    <w:lvl w:ilvl="2" w:tplc="FFFFFFFF" w:tentative="1">
      <w:start w:val="1"/>
      <w:numFmt w:val="bullet"/>
      <w:lvlText w:val=""/>
      <w:lvlJc w:val="left"/>
      <w:pPr>
        <w:tabs>
          <w:tab w:val="num" w:pos="2664"/>
        </w:tabs>
        <w:ind w:left="2664" w:hanging="360"/>
      </w:pPr>
      <w:rPr>
        <w:rFonts w:ascii="Wingdings" w:hAnsi="Wingdings" w:hint="default"/>
      </w:rPr>
    </w:lvl>
    <w:lvl w:ilvl="3" w:tplc="FFFFFFFF" w:tentative="1">
      <w:start w:val="1"/>
      <w:numFmt w:val="bullet"/>
      <w:lvlText w:val=""/>
      <w:lvlJc w:val="left"/>
      <w:pPr>
        <w:tabs>
          <w:tab w:val="num" w:pos="3384"/>
        </w:tabs>
        <w:ind w:left="3384" w:hanging="360"/>
      </w:pPr>
      <w:rPr>
        <w:rFonts w:ascii="Symbol" w:hAnsi="Symbol" w:hint="default"/>
      </w:rPr>
    </w:lvl>
    <w:lvl w:ilvl="4" w:tplc="FFFFFFFF" w:tentative="1">
      <w:start w:val="1"/>
      <w:numFmt w:val="bullet"/>
      <w:lvlText w:val="o"/>
      <w:lvlJc w:val="left"/>
      <w:pPr>
        <w:tabs>
          <w:tab w:val="num" w:pos="4104"/>
        </w:tabs>
        <w:ind w:left="4104" w:hanging="360"/>
      </w:pPr>
      <w:rPr>
        <w:rFonts w:ascii="Courier New" w:hAnsi="Courier New" w:cs="Courier New" w:hint="default"/>
      </w:rPr>
    </w:lvl>
    <w:lvl w:ilvl="5" w:tplc="FFFFFFFF" w:tentative="1">
      <w:start w:val="1"/>
      <w:numFmt w:val="bullet"/>
      <w:lvlText w:val=""/>
      <w:lvlJc w:val="left"/>
      <w:pPr>
        <w:tabs>
          <w:tab w:val="num" w:pos="4824"/>
        </w:tabs>
        <w:ind w:left="4824" w:hanging="360"/>
      </w:pPr>
      <w:rPr>
        <w:rFonts w:ascii="Wingdings" w:hAnsi="Wingdings" w:hint="default"/>
      </w:rPr>
    </w:lvl>
    <w:lvl w:ilvl="6" w:tplc="FFFFFFFF" w:tentative="1">
      <w:start w:val="1"/>
      <w:numFmt w:val="bullet"/>
      <w:lvlText w:val=""/>
      <w:lvlJc w:val="left"/>
      <w:pPr>
        <w:tabs>
          <w:tab w:val="num" w:pos="5544"/>
        </w:tabs>
        <w:ind w:left="5544" w:hanging="360"/>
      </w:pPr>
      <w:rPr>
        <w:rFonts w:ascii="Symbol" w:hAnsi="Symbol" w:hint="default"/>
      </w:rPr>
    </w:lvl>
    <w:lvl w:ilvl="7" w:tplc="FFFFFFFF" w:tentative="1">
      <w:start w:val="1"/>
      <w:numFmt w:val="bullet"/>
      <w:lvlText w:val="o"/>
      <w:lvlJc w:val="left"/>
      <w:pPr>
        <w:tabs>
          <w:tab w:val="num" w:pos="6264"/>
        </w:tabs>
        <w:ind w:left="6264" w:hanging="360"/>
      </w:pPr>
      <w:rPr>
        <w:rFonts w:ascii="Courier New" w:hAnsi="Courier New" w:cs="Courier New" w:hint="default"/>
      </w:rPr>
    </w:lvl>
    <w:lvl w:ilvl="8" w:tplc="FFFFFFFF" w:tentative="1">
      <w:start w:val="1"/>
      <w:numFmt w:val="bullet"/>
      <w:lvlText w:val=""/>
      <w:lvlJc w:val="left"/>
      <w:pPr>
        <w:tabs>
          <w:tab w:val="num" w:pos="6984"/>
        </w:tabs>
        <w:ind w:left="6984" w:hanging="360"/>
      </w:pPr>
      <w:rPr>
        <w:rFonts w:ascii="Wingdings" w:hAnsi="Wingdings" w:hint="default"/>
      </w:rPr>
    </w:lvl>
  </w:abstractNum>
  <w:abstractNum w:abstractNumId="11">
    <w:nsid w:val="424927A8"/>
    <w:multiLevelType w:val="hybridMultilevel"/>
    <w:tmpl w:val="FEA80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42C0D88"/>
    <w:multiLevelType w:val="hybridMultilevel"/>
    <w:tmpl w:val="BB0AE7F8"/>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3">
    <w:nsid w:val="473175C8"/>
    <w:multiLevelType w:val="hybridMultilevel"/>
    <w:tmpl w:val="24ECBC3A"/>
    <w:lvl w:ilvl="0" w:tplc="B28E8976">
      <w:start w:val="1"/>
      <w:numFmt w:val="bullet"/>
      <w:pStyle w:v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89138F4"/>
    <w:multiLevelType w:val="hybridMultilevel"/>
    <w:tmpl w:val="6E982C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F4855F0"/>
    <w:multiLevelType w:val="hybridMultilevel"/>
    <w:tmpl w:val="62049DB4"/>
    <w:lvl w:ilvl="0" w:tplc="04090009">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nsid w:val="523D3F12"/>
    <w:multiLevelType w:val="hybridMultilevel"/>
    <w:tmpl w:val="9CA4B8F0"/>
    <w:lvl w:ilvl="0" w:tplc="FFFFFFFF">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7">
    <w:nsid w:val="52A30906"/>
    <w:multiLevelType w:val="hybridMultilevel"/>
    <w:tmpl w:val="6D98CF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4B56FFB"/>
    <w:multiLevelType w:val="hybridMultilevel"/>
    <w:tmpl w:val="7EA60EC4"/>
    <w:lvl w:ilvl="0" w:tplc="FFFFFFFF">
      <w:start w:val="1"/>
      <w:numFmt w:val="upperLetter"/>
      <w:pStyle w:val="AppendixHeading"/>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6E37D62"/>
    <w:multiLevelType w:val="hybridMultilevel"/>
    <w:tmpl w:val="F5A0A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7DE35A6"/>
    <w:multiLevelType w:val="hybridMultilevel"/>
    <w:tmpl w:val="CF8A708C"/>
    <w:lvl w:ilvl="0" w:tplc="FFFFFFFF">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1">
    <w:nsid w:val="5C587109"/>
    <w:multiLevelType w:val="hybridMultilevel"/>
    <w:tmpl w:val="67D4CD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399421F"/>
    <w:multiLevelType w:val="hybridMultilevel"/>
    <w:tmpl w:val="B4F6BA88"/>
    <w:lvl w:ilvl="0" w:tplc="FFFFFFFF">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3">
    <w:nsid w:val="68FE25B3"/>
    <w:multiLevelType w:val="hybridMultilevel"/>
    <w:tmpl w:val="12328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D4C38A2"/>
    <w:multiLevelType w:val="hybridMultilevel"/>
    <w:tmpl w:val="C688D2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6F8522C0"/>
    <w:multiLevelType w:val="hybridMultilevel"/>
    <w:tmpl w:val="A2B81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FCC3FDF"/>
    <w:multiLevelType w:val="hybridMultilevel"/>
    <w:tmpl w:val="34CCD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5B447C8"/>
    <w:multiLevelType w:val="multilevel"/>
    <w:tmpl w:val="47B2C7B0"/>
    <w:lvl w:ilvl="0">
      <w:start w:val="1"/>
      <w:numFmt w:val="decimal"/>
      <w:pStyle w:val="Heading1"/>
      <w:lvlText w:val="%1."/>
      <w:lvlJc w:val="left"/>
      <w:pPr>
        <w:ind w:left="432" w:hanging="432"/>
      </w:pPr>
    </w:lvl>
    <w:lvl w:ilvl="1">
      <w:start w:val="1"/>
      <w:numFmt w:val="decimal"/>
      <w:pStyle w:val="Heading2"/>
      <w:lvlText w:val="%2."/>
      <w:lvlJc w:val="left"/>
      <w:pPr>
        <w:ind w:left="2466" w:hanging="576"/>
      </w:p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8">
    <w:nsid w:val="77D61655"/>
    <w:multiLevelType w:val="hybridMultilevel"/>
    <w:tmpl w:val="BD52AC3A"/>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9D24C2B"/>
    <w:multiLevelType w:val="hybridMultilevel"/>
    <w:tmpl w:val="A2A2BEA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C7722F6"/>
    <w:multiLevelType w:val="hybridMultilevel"/>
    <w:tmpl w:val="001EF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DF97B47"/>
    <w:multiLevelType w:val="hybridMultilevel"/>
    <w:tmpl w:val="3EB8711E"/>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E0C7447"/>
    <w:multiLevelType w:val="hybridMultilevel"/>
    <w:tmpl w:val="54BC3426"/>
    <w:lvl w:ilvl="0" w:tplc="FFFFFFFF">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3">
    <w:nsid w:val="7F455403"/>
    <w:multiLevelType w:val="hybridMultilevel"/>
    <w:tmpl w:val="5B32F0AE"/>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29"/>
  </w:num>
  <w:num w:numId="3">
    <w:abstractNumId w:val="18"/>
  </w:num>
  <w:num w:numId="4">
    <w:abstractNumId w:val="17"/>
  </w:num>
  <w:num w:numId="5">
    <w:abstractNumId w:val="14"/>
  </w:num>
  <w:num w:numId="6">
    <w:abstractNumId w:val="2"/>
  </w:num>
  <w:num w:numId="7">
    <w:abstractNumId w:val="4"/>
  </w:num>
  <w:num w:numId="8">
    <w:abstractNumId w:val="25"/>
  </w:num>
  <w:num w:numId="9">
    <w:abstractNumId w:val="12"/>
  </w:num>
  <w:num w:numId="10">
    <w:abstractNumId w:val="1"/>
  </w:num>
  <w:num w:numId="11">
    <w:abstractNumId w:val="10"/>
  </w:num>
  <w:num w:numId="12">
    <w:abstractNumId w:val="15"/>
  </w:num>
  <w:num w:numId="13">
    <w:abstractNumId w:val="0"/>
  </w:num>
  <w:num w:numId="14">
    <w:abstractNumId w:val="13"/>
  </w:num>
  <w:num w:numId="15">
    <w:abstractNumId w:val="21"/>
  </w:num>
  <w:num w:numId="16">
    <w:abstractNumId w:val="26"/>
  </w:num>
  <w:num w:numId="17">
    <w:abstractNumId w:val="7"/>
  </w:num>
  <w:num w:numId="18">
    <w:abstractNumId w:val="19"/>
  </w:num>
  <w:num w:numId="19">
    <w:abstractNumId w:val="3"/>
  </w:num>
  <w:num w:numId="20">
    <w:abstractNumId w:val="6"/>
  </w:num>
  <w:num w:numId="21">
    <w:abstractNumId w:val="11"/>
  </w:num>
  <w:num w:numId="22">
    <w:abstractNumId w:val="30"/>
  </w:num>
  <w:num w:numId="23">
    <w:abstractNumId w:val="24"/>
  </w:num>
  <w:num w:numId="24">
    <w:abstractNumId w:val="8"/>
  </w:num>
  <w:num w:numId="25">
    <w:abstractNumId w:val="31"/>
  </w:num>
  <w:num w:numId="26">
    <w:abstractNumId w:val="32"/>
  </w:num>
  <w:num w:numId="27">
    <w:abstractNumId w:val="22"/>
  </w:num>
  <w:num w:numId="28">
    <w:abstractNumId w:val="16"/>
  </w:num>
  <w:num w:numId="29">
    <w:abstractNumId w:val="23"/>
  </w:num>
  <w:num w:numId="30">
    <w:abstractNumId w:val="20"/>
  </w:num>
  <w:num w:numId="31">
    <w:abstractNumId w:val="5"/>
  </w:num>
  <w:num w:numId="32">
    <w:abstractNumId w:val="28"/>
  </w:num>
  <w:num w:numId="33">
    <w:abstractNumId w:val="33"/>
  </w:num>
  <w:num w:numId="34">
    <w:abstractNumId w:val="9"/>
  </w:num>
  <w:numIdMacAtCleanup w:val="14"/>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harlotte Davidson">
    <w15:presenceInfo w15:providerId="AD" w15:userId="S003BFFD94ACA032@LIVE.COM"/>
  </w15:person>
  <w15:person w15:author="Fussell, Rhett">
    <w15:presenceInfo w15:providerId="AD" w15:userId="S-1-5-21-527237240-1500820517-725345543-146220"/>
  </w15:person>
  <w15:person w15:author="Lupa, Mary">
    <w15:presenceInfo w15:providerId="AD" w15:userId="S-1-5-21-527237240-1500820517-725345543-205552"/>
  </w15:person>
  <w15:person w15:author="David Schmitt">
    <w15:presenceInfo w15:providerId="AD" w15:userId="S0037FFE94E3F976@LIVE.C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stylePaneSortMethod w:val="0000"/>
  <w:revisionView w:markup="0"/>
  <w:defaultTabStop w:val="720"/>
  <w:drawingGridHorizontalSpacing w:val="110"/>
  <w:displayHorizontalDrawingGridEvery w:val="2"/>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0D06"/>
    <w:rsid w:val="00017354"/>
    <w:rsid w:val="000510F2"/>
    <w:rsid w:val="000617F6"/>
    <w:rsid w:val="00061809"/>
    <w:rsid w:val="00063288"/>
    <w:rsid w:val="00070881"/>
    <w:rsid w:val="00095DC3"/>
    <w:rsid w:val="000A18A6"/>
    <w:rsid w:val="000D36DC"/>
    <w:rsid w:val="000D6825"/>
    <w:rsid w:val="000E1B9C"/>
    <w:rsid w:val="000E4C34"/>
    <w:rsid w:val="00113F2F"/>
    <w:rsid w:val="00141828"/>
    <w:rsid w:val="0017149D"/>
    <w:rsid w:val="00173CDD"/>
    <w:rsid w:val="00176D42"/>
    <w:rsid w:val="00181BB7"/>
    <w:rsid w:val="00184620"/>
    <w:rsid w:val="001A6F7B"/>
    <w:rsid w:val="001B408E"/>
    <w:rsid w:val="001B7713"/>
    <w:rsid w:val="001C748D"/>
    <w:rsid w:val="001D0E85"/>
    <w:rsid w:val="001F11FD"/>
    <w:rsid w:val="001F61F1"/>
    <w:rsid w:val="001F6528"/>
    <w:rsid w:val="00202735"/>
    <w:rsid w:val="002038FA"/>
    <w:rsid w:val="00205762"/>
    <w:rsid w:val="00207570"/>
    <w:rsid w:val="002112F6"/>
    <w:rsid w:val="002203C6"/>
    <w:rsid w:val="00220D06"/>
    <w:rsid w:val="0022326E"/>
    <w:rsid w:val="00236906"/>
    <w:rsid w:val="00251877"/>
    <w:rsid w:val="00256A65"/>
    <w:rsid w:val="002652A8"/>
    <w:rsid w:val="0027301E"/>
    <w:rsid w:val="00287B07"/>
    <w:rsid w:val="002910E5"/>
    <w:rsid w:val="00291691"/>
    <w:rsid w:val="00295438"/>
    <w:rsid w:val="00296192"/>
    <w:rsid w:val="00297D3E"/>
    <w:rsid w:val="002A4A1D"/>
    <w:rsid w:val="002B30C2"/>
    <w:rsid w:val="003021A2"/>
    <w:rsid w:val="003066D3"/>
    <w:rsid w:val="00352471"/>
    <w:rsid w:val="003567A7"/>
    <w:rsid w:val="00362367"/>
    <w:rsid w:val="00362B2A"/>
    <w:rsid w:val="0037014D"/>
    <w:rsid w:val="00376CAE"/>
    <w:rsid w:val="00377F0D"/>
    <w:rsid w:val="0038109C"/>
    <w:rsid w:val="003827CF"/>
    <w:rsid w:val="003A118C"/>
    <w:rsid w:val="003B0897"/>
    <w:rsid w:val="003B37BD"/>
    <w:rsid w:val="003B7CE7"/>
    <w:rsid w:val="003C43D5"/>
    <w:rsid w:val="003D18EE"/>
    <w:rsid w:val="003D5460"/>
    <w:rsid w:val="003E3CF0"/>
    <w:rsid w:val="003F0253"/>
    <w:rsid w:val="003F29F2"/>
    <w:rsid w:val="00401245"/>
    <w:rsid w:val="004017DD"/>
    <w:rsid w:val="00402646"/>
    <w:rsid w:val="004201FB"/>
    <w:rsid w:val="00436D81"/>
    <w:rsid w:val="00445A1B"/>
    <w:rsid w:val="004533D6"/>
    <w:rsid w:val="00455B64"/>
    <w:rsid w:val="0045701F"/>
    <w:rsid w:val="004735B8"/>
    <w:rsid w:val="00477217"/>
    <w:rsid w:val="004866B0"/>
    <w:rsid w:val="00493DBB"/>
    <w:rsid w:val="004A4556"/>
    <w:rsid w:val="004A552F"/>
    <w:rsid w:val="004C1888"/>
    <w:rsid w:val="004C3736"/>
    <w:rsid w:val="004C43C7"/>
    <w:rsid w:val="004D311D"/>
    <w:rsid w:val="00502C8F"/>
    <w:rsid w:val="00503750"/>
    <w:rsid w:val="00507F2F"/>
    <w:rsid w:val="005142DE"/>
    <w:rsid w:val="00525793"/>
    <w:rsid w:val="005337AC"/>
    <w:rsid w:val="00563CDF"/>
    <w:rsid w:val="00564A20"/>
    <w:rsid w:val="00567012"/>
    <w:rsid w:val="00572298"/>
    <w:rsid w:val="005724D1"/>
    <w:rsid w:val="00583ABA"/>
    <w:rsid w:val="005858D9"/>
    <w:rsid w:val="005A1C86"/>
    <w:rsid w:val="005A3923"/>
    <w:rsid w:val="005B0A09"/>
    <w:rsid w:val="005B7CED"/>
    <w:rsid w:val="005C15E8"/>
    <w:rsid w:val="005C3823"/>
    <w:rsid w:val="005D6045"/>
    <w:rsid w:val="005E449B"/>
    <w:rsid w:val="005F4055"/>
    <w:rsid w:val="005F61B2"/>
    <w:rsid w:val="0060138D"/>
    <w:rsid w:val="00602805"/>
    <w:rsid w:val="00604043"/>
    <w:rsid w:val="00627DD4"/>
    <w:rsid w:val="0067563B"/>
    <w:rsid w:val="006A1919"/>
    <w:rsid w:val="006A22AA"/>
    <w:rsid w:val="006A4C7B"/>
    <w:rsid w:val="006C605F"/>
    <w:rsid w:val="006E68CE"/>
    <w:rsid w:val="006F4F89"/>
    <w:rsid w:val="006F72D1"/>
    <w:rsid w:val="00701829"/>
    <w:rsid w:val="0071088A"/>
    <w:rsid w:val="007265F3"/>
    <w:rsid w:val="00740923"/>
    <w:rsid w:val="00755E43"/>
    <w:rsid w:val="00763C51"/>
    <w:rsid w:val="00771AAB"/>
    <w:rsid w:val="00773663"/>
    <w:rsid w:val="00796B92"/>
    <w:rsid w:val="007A04B6"/>
    <w:rsid w:val="007A6093"/>
    <w:rsid w:val="007B43A9"/>
    <w:rsid w:val="007C10A6"/>
    <w:rsid w:val="007C10FA"/>
    <w:rsid w:val="007C194F"/>
    <w:rsid w:val="007F30CE"/>
    <w:rsid w:val="00813E0B"/>
    <w:rsid w:val="0081456A"/>
    <w:rsid w:val="00820ED7"/>
    <w:rsid w:val="00826FBD"/>
    <w:rsid w:val="0084723E"/>
    <w:rsid w:val="008542AB"/>
    <w:rsid w:val="008575C0"/>
    <w:rsid w:val="0086288B"/>
    <w:rsid w:val="00866050"/>
    <w:rsid w:val="008E143A"/>
    <w:rsid w:val="008F37D9"/>
    <w:rsid w:val="00902B3D"/>
    <w:rsid w:val="00915514"/>
    <w:rsid w:val="009277FC"/>
    <w:rsid w:val="00940E52"/>
    <w:rsid w:val="00943457"/>
    <w:rsid w:val="00957542"/>
    <w:rsid w:val="00967509"/>
    <w:rsid w:val="00986D91"/>
    <w:rsid w:val="00992814"/>
    <w:rsid w:val="009B22E5"/>
    <w:rsid w:val="009C55DE"/>
    <w:rsid w:val="009E6BF2"/>
    <w:rsid w:val="009F07AF"/>
    <w:rsid w:val="009F0D6C"/>
    <w:rsid w:val="009F2ABE"/>
    <w:rsid w:val="009F3FCB"/>
    <w:rsid w:val="00A1680E"/>
    <w:rsid w:val="00A22EBF"/>
    <w:rsid w:val="00A34A76"/>
    <w:rsid w:val="00A633C6"/>
    <w:rsid w:val="00A8193D"/>
    <w:rsid w:val="00A87C5C"/>
    <w:rsid w:val="00AB2FEE"/>
    <w:rsid w:val="00AB37A3"/>
    <w:rsid w:val="00AC13EC"/>
    <w:rsid w:val="00AC576B"/>
    <w:rsid w:val="00AC796D"/>
    <w:rsid w:val="00AD6D06"/>
    <w:rsid w:val="00AE1077"/>
    <w:rsid w:val="00AE4A40"/>
    <w:rsid w:val="00AE7AE4"/>
    <w:rsid w:val="00AF7331"/>
    <w:rsid w:val="00B30632"/>
    <w:rsid w:val="00B30A38"/>
    <w:rsid w:val="00B33508"/>
    <w:rsid w:val="00B467D0"/>
    <w:rsid w:val="00B4728B"/>
    <w:rsid w:val="00B63F2A"/>
    <w:rsid w:val="00B871E2"/>
    <w:rsid w:val="00BA280F"/>
    <w:rsid w:val="00BA2BAD"/>
    <w:rsid w:val="00BB6C15"/>
    <w:rsid w:val="00BC5F0F"/>
    <w:rsid w:val="00BD46A3"/>
    <w:rsid w:val="00BD62BC"/>
    <w:rsid w:val="00C142FB"/>
    <w:rsid w:val="00C2216A"/>
    <w:rsid w:val="00C2273E"/>
    <w:rsid w:val="00C32F14"/>
    <w:rsid w:val="00C34994"/>
    <w:rsid w:val="00C361FD"/>
    <w:rsid w:val="00C51EE9"/>
    <w:rsid w:val="00C55441"/>
    <w:rsid w:val="00C61B3B"/>
    <w:rsid w:val="00C81AAE"/>
    <w:rsid w:val="00CA1EB7"/>
    <w:rsid w:val="00CC077E"/>
    <w:rsid w:val="00CC1570"/>
    <w:rsid w:val="00CC3F44"/>
    <w:rsid w:val="00CD07EA"/>
    <w:rsid w:val="00CD2A21"/>
    <w:rsid w:val="00CF17A5"/>
    <w:rsid w:val="00CF7D06"/>
    <w:rsid w:val="00D1217E"/>
    <w:rsid w:val="00D21BDC"/>
    <w:rsid w:val="00D25B77"/>
    <w:rsid w:val="00D3739F"/>
    <w:rsid w:val="00D45F7F"/>
    <w:rsid w:val="00D73429"/>
    <w:rsid w:val="00D76936"/>
    <w:rsid w:val="00D80D55"/>
    <w:rsid w:val="00D81DE9"/>
    <w:rsid w:val="00D8221C"/>
    <w:rsid w:val="00D867A2"/>
    <w:rsid w:val="00D976B8"/>
    <w:rsid w:val="00DA57F5"/>
    <w:rsid w:val="00DA7F3A"/>
    <w:rsid w:val="00DD7AFD"/>
    <w:rsid w:val="00E0727C"/>
    <w:rsid w:val="00E146EA"/>
    <w:rsid w:val="00E22478"/>
    <w:rsid w:val="00E25F51"/>
    <w:rsid w:val="00E362F4"/>
    <w:rsid w:val="00E558E8"/>
    <w:rsid w:val="00E60BC1"/>
    <w:rsid w:val="00E648DC"/>
    <w:rsid w:val="00E729A5"/>
    <w:rsid w:val="00E85EBF"/>
    <w:rsid w:val="00EB4AEC"/>
    <w:rsid w:val="00EB5227"/>
    <w:rsid w:val="00EB66F6"/>
    <w:rsid w:val="00EC29DE"/>
    <w:rsid w:val="00EC55CD"/>
    <w:rsid w:val="00EC62C3"/>
    <w:rsid w:val="00EC7362"/>
    <w:rsid w:val="00EF12F3"/>
    <w:rsid w:val="00EF56C2"/>
    <w:rsid w:val="00F01B2B"/>
    <w:rsid w:val="00F25847"/>
    <w:rsid w:val="00F34F7D"/>
    <w:rsid w:val="00F37B0D"/>
    <w:rsid w:val="00F4012E"/>
    <w:rsid w:val="00F44136"/>
    <w:rsid w:val="00F93A8A"/>
    <w:rsid w:val="00F94F8A"/>
    <w:rsid w:val="00F9766F"/>
    <w:rsid w:val="00FA664B"/>
    <w:rsid w:val="00FA70EA"/>
    <w:rsid w:val="00FA7726"/>
    <w:rsid w:val="00FB08C4"/>
    <w:rsid w:val="00FD03BB"/>
    <w:rsid w:val="00FF2029"/>
    <w:rsid w:val="00FF2A2F"/>
    <w:rsid w:val="00FF6722"/>
    <w:rsid w:val="00FF76C2"/>
    <w:rsid w:val="07EB9742"/>
    <w:rsid w:val="082248D5"/>
    <w:rsid w:val="1556B7D2"/>
    <w:rsid w:val="1EA0D9A4"/>
    <w:rsid w:val="31A4C4E6"/>
    <w:rsid w:val="4D771810"/>
    <w:rsid w:val="74D68C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1D2757B3"/>
  <w15:docId w15:val="{42B2AA0F-792B-457F-8942-5774113ED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2478"/>
    <w:rPr>
      <w:rFonts w:ascii="Calibri" w:hAnsi="Calibri"/>
    </w:rPr>
  </w:style>
  <w:style w:type="paragraph" w:styleId="Heading1">
    <w:name w:val="heading 1"/>
    <w:basedOn w:val="Normal"/>
    <w:next w:val="Normal"/>
    <w:link w:val="Heading1Char"/>
    <w:uiPriority w:val="9"/>
    <w:qFormat/>
    <w:rsid w:val="00E22478"/>
    <w:pPr>
      <w:keepNext/>
      <w:keepLines/>
      <w:numPr>
        <w:numId w:val="1"/>
      </w:numPr>
      <w:spacing w:before="100" w:beforeAutospacing="1" w:after="120"/>
      <w:outlineLvl w:val="0"/>
    </w:pPr>
    <w:rPr>
      <w:rFonts w:asciiTheme="majorHAnsi" w:eastAsiaTheme="majorEastAsia" w:hAnsiTheme="majorHAnsi" w:cstheme="majorBidi"/>
      <w:b/>
      <w:bCs/>
      <w:caps/>
      <w:color w:val="365F91" w:themeColor="accent1" w:themeShade="BF"/>
      <w:sz w:val="28"/>
      <w:szCs w:val="28"/>
    </w:rPr>
  </w:style>
  <w:style w:type="paragraph" w:styleId="Heading2">
    <w:name w:val="heading 2"/>
    <w:basedOn w:val="Normal"/>
    <w:next w:val="Normal"/>
    <w:link w:val="Heading2Char"/>
    <w:uiPriority w:val="9"/>
    <w:unhideWhenUsed/>
    <w:qFormat/>
    <w:rsid w:val="004201FB"/>
    <w:pPr>
      <w:keepNext/>
      <w:keepLines/>
      <w:numPr>
        <w:ilvl w:val="1"/>
        <w:numId w:val="1"/>
      </w:numPr>
      <w:spacing w:before="100" w:beforeAutospacing="1" w:after="120"/>
      <w:ind w:left="270" w:hanging="18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22478"/>
    <w:pPr>
      <w:keepNext/>
      <w:keepLines/>
      <w:numPr>
        <w:ilvl w:val="2"/>
        <w:numId w:val="1"/>
      </w:numPr>
      <w:spacing w:before="100" w:beforeAutospacing="1" w:after="12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9766F"/>
    <w:pPr>
      <w:keepNext/>
      <w:keepLines/>
      <w:numPr>
        <w:ilvl w:val="3"/>
        <w:numId w:val="1"/>
      </w:numPr>
      <w:spacing w:before="100" w:beforeAutospacing="1" w:after="120"/>
      <w:ind w:left="1440"/>
      <w:outlineLvl w:val="3"/>
    </w:pPr>
    <w:rPr>
      <w:rFonts w:asciiTheme="majorHAnsi" w:eastAsiaTheme="majorEastAsia" w:hAnsiTheme="majorHAnsi" w:cstheme="majorBidi"/>
      <w:b/>
      <w:bCs/>
      <w:i/>
      <w:iCs/>
      <w:color w:val="4F81BD" w:themeColor="accent1"/>
      <w:sz w:val="20"/>
    </w:rPr>
  </w:style>
  <w:style w:type="paragraph" w:styleId="Heading5">
    <w:name w:val="heading 5"/>
    <w:basedOn w:val="Normal"/>
    <w:next w:val="Normal"/>
    <w:link w:val="Heading5Char"/>
    <w:uiPriority w:val="9"/>
    <w:unhideWhenUsed/>
    <w:qFormat/>
    <w:rsid w:val="00D45F7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17354"/>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017354"/>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017354"/>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017354"/>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0D36DC"/>
    <w:pPr>
      <w:tabs>
        <w:tab w:val="right" w:pos="9000"/>
      </w:tabs>
      <w:spacing w:after="240" w:line="240" w:lineRule="auto"/>
      <w:jc w:val="both"/>
    </w:pPr>
    <w:rPr>
      <w:rFonts w:ascii="Arial Narrow" w:eastAsia="Times New Roman" w:hAnsi="Arial Narrow" w:cs="Palatino Linotype"/>
      <w:caps/>
      <w:sz w:val="14"/>
    </w:rPr>
  </w:style>
  <w:style w:type="character" w:customStyle="1" w:styleId="FooterChar">
    <w:name w:val="Footer Char"/>
    <w:basedOn w:val="DefaultParagraphFont"/>
    <w:link w:val="Footer"/>
    <w:uiPriority w:val="99"/>
    <w:rsid w:val="000D36DC"/>
    <w:rPr>
      <w:rFonts w:ascii="Arial Narrow" w:eastAsia="Times New Roman" w:hAnsi="Arial Narrow" w:cs="Palatino Linotype"/>
      <w:caps/>
      <w:sz w:val="14"/>
    </w:rPr>
  </w:style>
  <w:style w:type="paragraph" w:styleId="Header">
    <w:name w:val="header"/>
    <w:basedOn w:val="Normal"/>
    <w:link w:val="HeaderChar"/>
    <w:rsid w:val="000D36DC"/>
    <w:pPr>
      <w:pBdr>
        <w:bottom w:val="single" w:sz="6" w:space="1" w:color="auto"/>
      </w:pBdr>
      <w:spacing w:after="240" w:line="240" w:lineRule="auto"/>
      <w:jc w:val="right"/>
    </w:pPr>
    <w:rPr>
      <w:rFonts w:ascii="Arial Narrow" w:eastAsia="Times New Roman" w:hAnsi="Arial Narrow" w:cs="Palatino Linotype"/>
      <w:caps/>
      <w:sz w:val="14"/>
    </w:rPr>
  </w:style>
  <w:style w:type="character" w:customStyle="1" w:styleId="HeaderChar">
    <w:name w:val="Header Char"/>
    <w:basedOn w:val="DefaultParagraphFont"/>
    <w:link w:val="Header"/>
    <w:rsid w:val="000D36DC"/>
    <w:rPr>
      <w:rFonts w:ascii="Arial Narrow" w:eastAsia="Times New Roman" w:hAnsi="Arial Narrow" w:cs="Palatino Linotype"/>
      <w:caps/>
      <w:sz w:val="14"/>
    </w:rPr>
  </w:style>
  <w:style w:type="paragraph" w:styleId="TableofFigures">
    <w:name w:val="table of figures"/>
    <w:basedOn w:val="Normal"/>
    <w:next w:val="Normal"/>
    <w:uiPriority w:val="99"/>
    <w:rsid w:val="00FD03BB"/>
    <w:pPr>
      <w:tabs>
        <w:tab w:val="right" w:leader="dot" w:pos="8846"/>
      </w:tabs>
      <w:spacing w:after="100"/>
      <w:ind w:left="1080" w:hanging="1080"/>
    </w:pPr>
    <w:rPr>
      <w:rFonts w:eastAsia="Calibri" w:cs="Times New Roman"/>
    </w:rPr>
  </w:style>
  <w:style w:type="paragraph" w:styleId="TOC1">
    <w:name w:val="toc 1"/>
    <w:basedOn w:val="Normal"/>
    <w:next w:val="Normal"/>
    <w:autoRedefine/>
    <w:uiPriority w:val="39"/>
    <w:rsid w:val="00477217"/>
    <w:pPr>
      <w:tabs>
        <w:tab w:val="left" w:pos="440"/>
        <w:tab w:val="right" w:leader="dot" w:pos="8630"/>
      </w:tabs>
      <w:spacing w:after="100"/>
    </w:pPr>
    <w:rPr>
      <w:rFonts w:eastAsia="Calibri" w:cs="Times New Roman"/>
      <w:caps/>
    </w:rPr>
  </w:style>
  <w:style w:type="paragraph" w:styleId="TOC2">
    <w:name w:val="toc 2"/>
    <w:basedOn w:val="Normal"/>
    <w:next w:val="Normal"/>
    <w:autoRedefine/>
    <w:uiPriority w:val="39"/>
    <w:rsid w:val="00BA2BAD"/>
    <w:pPr>
      <w:tabs>
        <w:tab w:val="left" w:pos="660"/>
        <w:tab w:val="right" w:leader="dot" w:pos="8630"/>
      </w:tabs>
      <w:spacing w:after="100"/>
      <w:ind w:left="220"/>
    </w:pPr>
    <w:rPr>
      <w:rFonts w:eastAsia="Calibri" w:cs="Times New Roman"/>
    </w:rPr>
  </w:style>
  <w:style w:type="paragraph" w:styleId="TOC3">
    <w:name w:val="toc 3"/>
    <w:basedOn w:val="Normal"/>
    <w:next w:val="Normal"/>
    <w:autoRedefine/>
    <w:uiPriority w:val="39"/>
    <w:rsid w:val="00FD03BB"/>
    <w:pPr>
      <w:spacing w:after="100"/>
      <w:ind w:left="440"/>
    </w:pPr>
    <w:rPr>
      <w:rFonts w:eastAsia="Calibri" w:cs="Times New Roman"/>
    </w:rPr>
  </w:style>
  <w:style w:type="character" w:customStyle="1" w:styleId="Heading1Char">
    <w:name w:val="Heading 1 Char"/>
    <w:basedOn w:val="DefaultParagraphFont"/>
    <w:link w:val="Heading1"/>
    <w:uiPriority w:val="9"/>
    <w:rsid w:val="00E22478"/>
    <w:rPr>
      <w:rFonts w:asciiTheme="majorHAnsi" w:eastAsiaTheme="majorEastAsia" w:hAnsiTheme="majorHAnsi" w:cstheme="majorBidi"/>
      <w:b/>
      <w:bCs/>
      <w:caps/>
      <w:color w:val="365F91" w:themeColor="accent1" w:themeShade="BF"/>
      <w:sz w:val="28"/>
      <w:szCs w:val="28"/>
    </w:rPr>
  </w:style>
  <w:style w:type="paragraph" w:styleId="TOCHeading">
    <w:name w:val="TOC Heading"/>
    <w:next w:val="Normal"/>
    <w:uiPriority w:val="39"/>
    <w:qFormat/>
    <w:rsid w:val="00F93A8A"/>
    <w:pPr>
      <w:keepNext/>
      <w:spacing w:before="100" w:beforeAutospacing="1" w:after="100" w:afterAutospacing="1"/>
    </w:pPr>
    <w:rPr>
      <w:rFonts w:ascii="Cambria" w:eastAsia="Times New Roman" w:hAnsi="Cambria" w:cs="Times New Roman"/>
      <w:b/>
      <w:bCs/>
      <w:color w:val="365F91"/>
      <w:sz w:val="28"/>
      <w:szCs w:val="28"/>
    </w:rPr>
  </w:style>
  <w:style w:type="character" w:styleId="Hyperlink">
    <w:name w:val="Hyperlink"/>
    <w:basedOn w:val="DefaultParagraphFont"/>
    <w:uiPriority w:val="99"/>
    <w:rsid w:val="00FD03BB"/>
    <w:rPr>
      <w:color w:val="0000FF"/>
      <w:u w:val="single"/>
    </w:rPr>
  </w:style>
  <w:style w:type="table" w:styleId="TableGrid">
    <w:name w:val="Table Grid"/>
    <w:basedOn w:val="TableNormal"/>
    <w:uiPriority w:val="59"/>
    <w:rsid w:val="00FD03BB"/>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rsid w:val="00FD03BB"/>
    <w:rPr>
      <w:rFonts w:cs="Times New Roman"/>
      <w:sz w:val="16"/>
      <w:szCs w:val="16"/>
    </w:rPr>
  </w:style>
  <w:style w:type="paragraph" w:styleId="CommentText">
    <w:name w:val="annotation text"/>
    <w:basedOn w:val="Normal"/>
    <w:link w:val="CommentTextChar"/>
    <w:uiPriority w:val="99"/>
    <w:semiHidden/>
    <w:rsid w:val="00FD03BB"/>
    <w:pPr>
      <w:spacing w:after="0" w:line="240" w:lineRule="auto"/>
    </w:pPr>
    <w:rPr>
      <w:rFonts w:eastAsia="Calibri" w:cs="Times New Roman"/>
      <w:sz w:val="20"/>
      <w:szCs w:val="20"/>
    </w:rPr>
  </w:style>
  <w:style w:type="character" w:customStyle="1" w:styleId="CommentTextChar">
    <w:name w:val="Comment Text Char"/>
    <w:basedOn w:val="DefaultParagraphFont"/>
    <w:link w:val="CommentText"/>
    <w:uiPriority w:val="99"/>
    <w:semiHidden/>
    <w:rsid w:val="00FD03BB"/>
    <w:rPr>
      <w:rFonts w:ascii="Calibri" w:eastAsia="Calibri" w:hAnsi="Calibri" w:cs="Times New Roman"/>
      <w:sz w:val="20"/>
      <w:szCs w:val="20"/>
    </w:rPr>
  </w:style>
  <w:style w:type="paragraph" w:styleId="BalloonText">
    <w:name w:val="Balloon Text"/>
    <w:basedOn w:val="Normal"/>
    <w:link w:val="BalloonTextChar"/>
    <w:uiPriority w:val="99"/>
    <w:semiHidden/>
    <w:unhideWhenUsed/>
    <w:rsid w:val="00FD03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03BB"/>
    <w:rPr>
      <w:rFonts w:ascii="Tahoma" w:hAnsi="Tahoma" w:cs="Tahoma"/>
      <w:sz w:val="16"/>
      <w:szCs w:val="16"/>
    </w:rPr>
  </w:style>
  <w:style w:type="character" w:customStyle="1" w:styleId="Heading3Char">
    <w:name w:val="Heading 3 Char"/>
    <w:basedOn w:val="DefaultParagraphFont"/>
    <w:link w:val="Heading3"/>
    <w:uiPriority w:val="9"/>
    <w:rsid w:val="00E22478"/>
    <w:rPr>
      <w:rFonts w:asciiTheme="majorHAnsi" w:eastAsiaTheme="majorEastAsia" w:hAnsiTheme="majorHAnsi" w:cstheme="majorBidi"/>
      <w:b/>
      <w:bCs/>
      <w:color w:val="4F81BD" w:themeColor="accent1"/>
    </w:rPr>
  </w:style>
  <w:style w:type="paragraph" w:customStyle="1" w:styleId="AcronymList">
    <w:name w:val="Acronym List"/>
    <w:basedOn w:val="Normal"/>
    <w:link w:val="AcronymListChar"/>
    <w:qFormat/>
    <w:rsid w:val="00B4728B"/>
    <w:pPr>
      <w:tabs>
        <w:tab w:val="left" w:pos="1638"/>
      </w:tabs>
      <w:spacing w:after="0"/>
      <w:ind w:left="1627" w:hanging="1627"/>
    </w:pPr>
    <w:rPr>
      <w:b/>
    </w:rPr>
  </w:style>
  <w:style w:type="character" w:customStyle="1" w:styleId="Heading4Char">
    <w:name w:val="Heading 4 Char"/>
    <w:basedOn w:val="DefaultParagraphFont"/>
    <w:link w:val="Heading4"/>
    <w:uiPriority w:val="9"/>
    <w:rsid w:val="00F9766F"/>
    <w:rPr>
      <w:rFonts w:asciiTheme="majorHAnsi" w:eastAsiaTheme="majorEastAsia" w:hAnsiTheme="majorHAnsi" w:cstheme="majorBidi"/>
      <w:b/>
      <w:bCs/>
      <w:i/>
      <w:iCs/>
      <w:color w:val="4F81BD" w:themeColor="accent1"/>
      <w:sz w:val="20"/>
    </w:rPr>
  </w:style>
  <w:style w:type="paragraph" w:styleId="ListParagraph">
    <w:name w:val="List Paragraph"/>
    <w:basedOn w:val="Normal"/>
    <w:link w:val="ListParagraphChar"/>
    <w:uiPriority w:val="34"/>
    <w:qFormat/>
    <w:rsid w:val="000E1B9C"/>
    <w:pPr>
      <w:ind w:left="720"/>
      <w:contextualSpacing/>
    </w:pPr>
  </w:style>
  <w:style w:type="character" w:customStyle="1" w:styleId="AcronymListChar">
    <w:name w:val="Acronym List Char"/>
    <w:basedOn w:val="DefaultParagraphFont"/>
    <w:link w:val="AcronymList"/>
    <w:rsid w:val="00B4728B"/>
    <w:rPr>
      <w:rFonts w:ascii="Calibri" w:hAnsi="Calibri"/>
      <w:b/>
    </w:rPr>
  </w:style>
  <w:style w:type="character" w:customStyle="1" w:styleId="Heading5Char">
    <w:name w:val="Heading 5 Char"/>
    <w:basedOn w:val="DefaultParagraphFont"/>
    <w:link w:val="Heading5"/>
    <w:uiPriority w:val="9"/>
    <w:rsid w:val="00D45F7F"/>
    <w:rPr>
      <w:rFonts w:asciiTheme="majorHAnsi" w:eastAsiaTheme="majorEastAsia" w:hAnsiTheme="majorHAnsi" w:cstheme="majorBidi"/>
      <w:color w:val="243F60" w:themeColor="accent1" w:themeShade="7F"/>
    </w:rPr>
  </w:style>
  <w:style w:type="paragraph" w:styleId="Caption">
    <w:name w:val="caption"/>
    <w:basedOn w:val="Normal"/>
    <w:next w:val="Normal"/>
    <w:uiPriority w:val="35"/>
    <w:unhideWhenUsed/>
    <w:qFormat/>
    <w:rsid w:val="00D45F7F"/>
    <w:pPr>
      <w:keepNext/>
      <w:spacing w:after="120" w:line="240" w:lineRule="auto"/>
      <w:jc w:val="center"/>
    </w:pPr>
    <w:rPr>
      <w:rFonts w:eastAsia="Calibri" w:cs="Times New Roman"/>
      <w:bCs/>
      <w:color w:val="4F81BD"/>
      <w:sz w:val="24"/>
      <w:szCs w:val="18"/>
    </w:rPr>
  </w:style>
  <w:style w:type="character" w:styleId="IntenseEmphasis">
    <w:name w:val="Intense Emphasis"/>
    <w:basedOn w:val="DefaultParagraphFont"/>
    <w:uiPriority w:val="21"/>
    <w:qFormat/>
    <w:rsid w:val="007A6093"/>
    <w:rPr>
      <w:b/>
      <w:bCs/>
      <w:i/>
      <w:iCs/>
      <w:color w:val="4F81BD" w:themeColor="accent1"/>
    </w:rPr>
  </w:style>
  <w:style w:type="character" w:styleId="Emphasis">
    <w:name w:val="Emphasis"/>
    <w:basedOn w:val="DefaultParagraphFont"/>
    <w:uiPriority w:val="20"/>
    <w:qFormat/>
    <w:rsid w:val="007A6093"/>
    <w:rPr>
      <w:i/>
      <w:iCs/>
    </w:rPr>
  </w:style>
  <w:style w:type="character" w:customStyle="1" w:styleId="Heading2Char">
    <w:name w:val="Heading 2 Char"/>
    <w:basedOn w:val="DefaultParagraphFont"/>
    <w:link w:val="Heading2"/>
    <w:uiPriority w:val="9"/>
    <w:rsid w:val="004201FB"/>
    <w:rPr>
      <w:rFonts w:asciiTheme="majorHAnsi" w:eastAsiaTheme="majorEastAsia" w:hAnsiTheme="majorHAnsi" w:cstheme="majorBidi"/>
      <w:b/>
      <w:bCs/>
      <w:color w:val="4F81BD" w:themeColor="accent1"/>
      <w:sz w:val="26"/>
      <w:szCs w:val="26"/>
    </w:rPr>
  </w:style>
  <w:style w:type="table" w:customStyle="1" w:styleId="MediumShading1-Accent11">
    <w:name w:val="Medium Shading 1 - Accent 11"/>
    <w:basedOn w:val="TableNormal"/>
    <w:uiPriority w:val="63"/>
    <w:rsid w:val="00D45F7F"/>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AppendixHeading">
    <w:name w:val="Appendix Heading"/>
    <w:next w:val="Normal"/>
    <w:link w:val="AppendixHeadingChar"/>
    <w:qFormat/>
    <w:rsid w:val="00EC29DE"/>
    <w:pPr>
      <w:numPr>
        <w:numId w:val="3"/>
      </w:numPr>
      <w:tabs>
        <w:tab w:val="left" w:pos="1800"/>
      </w:tabs>
      <w:spacing w:before="100" w:beforeAutospacing="1" w:after="120"/>
    </w:pPr>
    <w:rPr>
      <w:rFonts w:ascii="Cambria" w:eastAsia="Times New Roman" w:hAnsi="Cambria" w:cs="Times New Roman"/>
      <w:b/>
      <w:bCs/>
      <w:color w:val="365F91"/>
      <w:sz w:val="28"/>
      <w:szCs w:val="28"/>
    </w:rPr>
  </w:style>
  <w:style w:type="character" w:customStyle="1" w:styleId="AppendixHeadingChar">
    <w:name w:val="Appendix Heading Char"/>
    <w:basedOn w:val="Heading1Char"/>
    <w:link w:val="AppendixHeading"/>
    <w:rsid w:val="00EC29DE"/>
    <w:rPr>
      <w:rFonts w:ascii="Cambria" w:eastAsia="Times New Roman" w:hAnsi="Cambria" w:cs="Times New Roman"/>
      <w:b/>
      <w:bCs/>
      <w:caps w:val="0"/>
      <w:color w:val="365F91"/>
      <w:sz w:val="28"/>
      <w:szCs w:val="28"/>
    </w:rPr>
  </w:style>
  <w:style w:type="paragraph" w:customStyle="1" w:styleId="SourceNotes">
    <w:name w:val="Source &amp; Notes"/>
    <w:basedOn w:val="Normal"/>
    <w:next w:val="Normal"/>
    <w:link w:val="SourceNotesChar"/>
    <w:qFormat/>
    <w:rsid w:val="00866050"/>
    <w:pPr>
      <w:spacing w:before="60"/>
      <w:contextualSpacing/>
    </w:pPr>
    <w:rPr>
      <w:i/>
      <w:sz w:val="16"/>
      <w:szCs w:val="16"/>
    </w:rPr>
  </w:style>
  <w:style w:type="paragraph" w:customStyle="1" w:styleId="NCSTMHeader">
    <w:name w:val="NCSTM Header"/>
    <w:basedOn w:val="IntenseQuote"/>
    <w:link w:val="NCSTMHeaderChar"/>
    <w:rsid w:val="00C2273E"/>
    <w:pPr>
      <w:pBdr>
        <w:bottom w:val="none" w:sz="0" w:space="0" w:color="auto"/>
      </w:pBdr>
      <w:ind w:left="0"/>
    </w:pPr>
    <w:rPr>
      <w:rFonts w:eastAsia="Calibri" w:cs="Times New Roman"/>
      <w:noProof/>
      <w:color w:val="A6A6A6" w:themeColor="background1" w:themeShade="A6"/>
    </w:rPr>
  </w:style>
  <w:style w:type="character" w:customStyle="1" w:styleId="SourceNotesChar">
    <w:name w:val="Source &amp; Notes Char"/>
    <w:basedOn w:val="DefaultParagraphFont"/>
    <w:link w:val="SourceNotes"/>
    <w:rsid w:val="00866050"/>
    <w:rPr>
      <w:rFonts w:ascii="Calibri" w:hAnsi="Calibri"/>
      <w:i/>
      <w:sz w:val="16"/>
      <w:szCs w:val="16"/>
    </w:rPr>
  </w:style>
  <w:style w:type="character" w:customStyle="1" w:styleId="NCSTMHeaderChar">
    <w:name w:val="NCSTM Header Char"/>
    <w:basedOn w:val="IntenseQuoteChar"/>
    <w:link w:val="NCSTMHeader"/>
    <w:rsid w:val="00C2273E"/>
    <w:rPr>
      <w:rFonts w:ascii="Calibri" w:eastAsia="Calibri" w:hAnsi="Calibri" w:cs="Times New Roman"/>
      <w:b/>
      <w:bCs/>
      <w:i/>
      <w:iCs/>
      <w:noProof/>
      <w:color w:val="A6A6A6" w:themeColor="background1" w:themeShade="A6"/>
    </w:rPr>
  </w:style>
  <w:style w:type="paragraph" w:styleId="IntenseQuote">
    <w:name w:val="Intense Quote"/>
    <w:basedOn w:val="Normal"/>
    <w:next w:val="Normal"/>
    <w:link w:val="IntenseQuoteChar"/>
    <w:uiPriority w:val="30"/>
    <w:qFormat/>
    <w:rsid w:val="009E6BF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9E6BF2"/>
    <w:rPr>
      <w:rFonts w:ascii="Calibri" w:hAnsi="Calibri"/>
      <w:b/>
      <w:bCs/>
      <w:i/>
      <w:iCs/>
      <w:color w:val="4F81BD" w:themeColor="accent1"/>
    </w:rPr>
  </w:style>
  <w:style w:type="paragraph" w:customStyle="1" w:styleId="Equation">
    <w:name w:val="Equation"/>
    <w:basedOn w:val="Normal"/>
    <w:link w:val="EquationChar"/>
    <w:qFormat/>
    <w:rsid w:val="006F72D1"/>
    <w:rPr>
      <w:rFonts w:ascii="Cambria Math" w:hAnsi="Cambria Math"/>
      <w:i/>
    </w:rPr>
  </w:style>
  <w:style w:type="character" w:customStyle="1" w:styleId="EquationChar">
    <w:name w:val="Equation Char"/>
    <w:basedOn w:val="DefaultParagraphFont"/>
    <w:link w:val="Equation"/>
    <w:rsid w:val="006F72D1"/>
    <w:rPr>
      <w:rFonts w:ascii="Cambria Math" w:hAnsi="Cambria Math"/>
      <w:i/>
    </w:rPr>
  </w:style>
  <w:style w:type="paragraph" w:styleId="NormalWeb">
    <w:name w:val="Normal (Web)"/>
    <w:basedOn w:val="Normal"/>
    <w:uiPriority w:val="99"/>
    <w:semiHidden/>
    <w:unhideWhenUsed/>
    <w:rsid w:val="00AC796D"/>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Heading6Char">
    <w:name w:val="Heading 6 Char"/>
    <w:basedOn w:val="DefaultParagraphFont"/>
    <w:link w:val="Heading6"/>
    <w:uiPriority w:val="9"/>
    <w:semiHidden/>
    <w:rsid w:val="00017354"/>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017354"/>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017354"/>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017354"/>
    <w:rPr>
      <w:rFonts w:asciiTheme="majorHAnsi" w:eastAsiaTheme="majorEastAsia" w:hAnsiTheme="majorHAnsi" w:cstheme="majorBidi"/>
      <w:i/>
      <w:iCs/>
      <w:spacing w:val="5"/>
      <w:sz w:val="20"/>
      <w:szCs w:val="20"/>
    </w:rPr>
  </w:style>
  <w:style w:type="paragraph" w:customStyle="1" w:styleId="NewDate">
    <w:name w:val="NewDate"/>
    <w:basedOn w:val="Normal"/>
    <w:next w:val="Normal"/>
    <w:rsid w:val="00017354"/>
    <w:pPr>
      <w:spacing w:after="1200" w:line="240" w:lineRule="auto"/>
      <w:ind w:right="-432"/>
      <w:jc w:val="both"/>
    </w:pPr>
    <w:rPr>
      <w:rFonts w:ascii="Arial" w:eastAsia="Times New Roman" w:hAnsi="Arial" w:cs="Times New Roman"/>
      <w:szCs w:val="20"/>
    </w:rPr>
  </w:style>
  <w:style w:type="paragraph" w:styleId="BodyText">
    <w:name w:val="Body Text"/>
    <w:link w:val="BodyTextChar"/>
    <w:uiPriority w:val="99"/>
    <w:unhideWhenUsed/>
    <w:rsid w:val="00017354"/>
    <w:pPr>
      <w:spacing w:after="240" w:line="280" w:lineRule="exact"/>
    </w:pPr>
    <w:rPr>
      <w:rFonts w:ascii="Swiss II" w:eastAsiaTheme="minorEastAsia" w:hAnsi="Swiss II"/>
      <w:sz w:val="20"/>
    </w:rPr>
  </w:style>
  <w:style w:type="character" w:customStyle="1" w:styleId="BodyTextChar">
    <w:name w:val="Body Text Char"/>
    <w:basedOn w:val="DefaultParagraphFont"/>
    <w:link w:val="BodyText"/>
    <w:uiPriority w:val="99"/>
    <w:rsid w:val="00017354"/>
    <w:rPr>
      <w:rFonts w:ascii="Swiss II" w:eastAsiaTheme="minorEastAsia" w:hAnsi="Swiss II"/>
      <w:sz w:val="20"/>
    </w:rPr>
  </w:style>
  <w:style w:type="paragraph" w:customStyle="1" w:styleId="RE">
    <w:name w:val="RE"/>
    <w:basedOn w:val="BodyText"/>
    <w:rsid w:val="00017354"/>
    <w:rPr>
      <w:rFonts w:ascii="Swiss" w:hAnsi="Swiss"/>
      <w:b/>
    </w:rPr>
  </w:style>
  <w:style w:type="paragraph" w:customStyle="1" w:styleId="ParsonsBrinckerhoff">
    <w:name w:val="Parsons Brinckerhoff"/>
    <w:basedOn w:val="BodyText"/>
    <w:rsid w:val="00017354"/>
    <w:pPr>
      <w:spacing w:after="720"/>
    </w:pPr>
    <w:rPr>
      <w:b/>
    </w:rPr>
  </w:style>
  <w:style w:type="paragraph" w:customStyle="1" w:styleId="Bullets">
    <w:name w:val="Bullets"/>
    <w:rsid w:val="00017354"/>
    <w:pPr>
      <w:numPr>
        <w:numId w:val="14"/>
      </w:numPr>
      <w:tabs>
        <w:tab w:val="left" w:pos="360"/>
      </w:tabs>
      <w:spacing w:after="60" w:line="280" w:lineRule="exact"/>
      <w:ind w:left="360"/>
    </w:pPr>
    <w:rPr>
      <w:rFonts w:ascii="Swiss II" w:eastAsiaTheme="minorEastAsia" w:hAnsi="Swiss II"/>
      <w:sz w:val="20"/>
    </w:rPr>
  </w:style>
  <w:style w:type="paragraph" w:styleId="ListBullet">
    <w:name w:val="List Bullet"/>
    <w:basedOn w:val="Normal"/>
    <w:uiPriority w:val="99"/>
    <w:unhideWhenUsed/>
    <w:rsid w:val="00017354"/>
    <w:pPr>
      <w:numPr>
        <w:numId w:val="13"/>
      </w:numPr>
      <w:contextualSpacing/>
    </w:pPr>
    <w:rPr>
      <w:rFonts w:asciiTheme="minorHAnsi" w:eastAsiaTheme="minorEastAsia" w:hAnsiTheme="minorHAnsi"/>
    </w:rPr>
  </w:style>
  <w:style w:type="paragraph" w:customStyle="1" w:styleId="Bullets-LastinSeries">
    <w:name w:val="Bullets - Last in Series"/>
    <w:basedOn w:val="Bullets"/>
    <w:next w:val="BodyText"/>
    <w:rsid w:val="00017354"/>
    <w:pPr>
      <w:spacing w:after="240"/>
    </w:pPr>
  </w:style>
  <w:style w:type="paragraph" w:styleId="Closing">
    <w:name w:val="Closing"/>
    <w:basedOn w:val="BodyText"/>
    <w:link w:val="ClosingChar"/>
    <w:uiPriority w:val="99"/>
    <w:unhideWhenUsed/>
    <w:rsid w:val="00017354"/>
    <w:pPr>
      <w:spacing w:after="60"/>
    </w:pPr>
  </w:style>
  <w:style w:type="character" w:customStyle="1" w:styleId="ClosingChar">
    <w:name w:val="Closing Char"/>
    <w:basedOn w:val="DefaultParagraphFont"/>
    <w:link w:val="Closing"/>
    <w:uiPriority w:val="99"/>
    <w:rsid w:val="00017354"/>
    <w:rPr>
      <w:rFonts w:ascii="Swiss II" w:eastAsiaTheme="minorEastAsia" w:hAnsi="Swiss II"/>
      <w:sz w:val="20"/>
    </w:rPr>
  </w:style>
  <w:style w:type="paragraph" w:customStyle="1" w:styleId="Address">
    <w:name w:val="Address"/>
    <w:rsid w:val="00017354"/>
    <w:pPr>
      <w:spacing w:after="0" w:line="240" w:lineRule="auto"/>
      <w:jc w:val="right"/>
    </w:pPr>
    <w:rPr>
      <w:rFonts w:ascii="Arial Narrow" w:eastAsia="Times New Roman" w:hAnsi="Arial Narrow" w:cs="Times New Roman"/>
      <w:bCs/>
      <w:color w:val="595959" w:themeColor="text1" w:themeTint="A6"/>
      <w:sz w:val="17"/>
      <w:szCs w:val="16"/>
    </w:rPr>
  </w:style>
  <w:style w:type="paragraph" w:customStyle="1" w:styleId="Address-PBWorld">
    <w:name w:val="Address - PB World"/>
    <w:rsid w:val="00017354"/>
    <w:pPr>
      <w:spacing w:after="0" w:line="240" w:lineRule="auto"/>
      <w:jc w:val="right"/>
    </w:pPr>
    <w:rPr>
      <w:rFonts w:ascii="Arial Narrow" w:eastAsia="Times New Roman" w:hAnsi="Arial Narrow" w:cs="Times New Roman"/>
      <w:bCs/>
      <w:color w:val="2D6BB5"/>
      <w:spacing w:val="5"/>
      <w:sz w:val="17"/>
      <w:szCs w:val="20"/>
    </w:rPr>
  </w:style>
  <w:style w:type="paragraph" w:styleId="Title">
    <w:name w:val="Title"/>
    <w:basedOn w:val="Normal"/>
    <w:next w:val="Normal"/>
    <w:link w:val="TitleChar"/>
    <w:uiPriority w:val="10"/>
    <w:qFormat/>
    <w:rsid w:val="00017354"/>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017354"/>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017354"/>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017354"/>
    <w:rPr>
      <w:rFonts w:asciiTheme="majorHAnsi" w:eastAsiaTheme="majorEastAsia" w:hAnsiTheme="majorHAnsi" w:cstheme="majorBidi"/>
      <w:i/>
      <w:iCs/>
      <w:spacing w:val="13"/>
      <w:sz w:val="24"/>
      <w:szCs w:val="24"/>
    </w:rPr>
  </w:style>
  <w:style w:type="character" w:styleId="Strong">
    <w:name w:val="Strong"/>
    <w:uiPriority w:val="22"/>
    <w:qFormat/>
    <w:rsid w:val="00017354"/>
    <w:rPr>
      <w:b/>
      <w:bCs/>
    </w:rPr>
  </w:style>
  <w:style w:type="paragraph" w:styleId="NoSpacing">
    <w:name w:val="No Spacing"/>
    <w:basedOn w:val="Normal"/>
    <w:link w:val="NoSpacingChar"/>
    <w:uiPriority w:val="1"/>
    <w:qFormat/>
    <w:rsid w:val="00017354"/>
    <w:pPr>
      <w:spacing w:after="0" w:line="240" w:lineRule="auto"/>
    </w:pPr>
    <w:rPr>
      <w:rFonts w:asciiTheme="minorHAnsi" w:eastAsiaTheme="minorEastAsia" w:hAnsiTheme="minorHAnsi"/>
    </w:rPr>
  </w:style>
  <w:style w:type="character" w:customStyle="1" w:styleId="NoSpacingChar">
    <w:name w:val="No Spacing Char"/>
    <w:basedOn w:val="DefaultParagraphFont"/>
    <w:link w:val="NoSpacing"/>
    <w:uiPriority w:val="1"/>
    <w:rsid w:val="00017354"/>
    <w:rPr>
      <w:rFonts w:eastAsiaTheme="minorEastAsia"/>
    </w:rPr>
  </w:style>
  <w:style w:type="paragraph" w:styleId="Quote">
    <w:name w:val="Quote"/>
    <w:basedOn w:val="Normal"/>
    <w:next w:val="Normal"/>
    <w:link w:val="QuoteChar"/>
    <w:uiPriority w:val="29"/>
    <w:qFormat/>
    <w:rsid w:val="00017354"/>
    <w:pPr>
      <w:spacing w:before="200" w:after="0"/>
      <w:ind w:left="360" w:right="360"/>
    </w:pPr>
    <w:rPr>
      <w:rFonts w:asciiTheme="minorHAnsi" w:eastAsiaTheme="minorEastAsia" w:hAnsiTheme="minorHAnsi"/>
      <w:i/>
      <w:iCs/>
    </w:rPr>
  </w:style>
  <w:style w:type="character" w:customStyle="1" w:styleId="QuoteChar">
    <w:name w:val="Quote Char"/>
    <w:basedOn w:val="DefaultParagraphFont"/>
    <w:link w:val="Quote"/>
    <w:uiPriority w:val="29"/>
    <w:rsid w:val="00017354"/>
    <w:rPr>
      <w:rFonts w:eastAsiaTheme="minorEastAsia"/>
      <w:i/>
      <w:iCs/>
    </w:rPr>
  </w:style>
  <w:style w:type="character" w:styleId="SubtleEmphasis">
    <w:name w:val="Subtle Emphasis"/>
    <w:uiPriority w:val="19"/>
    <w:qFormat/>
    <w:rsid w:val="00017354"/>
    <w:rPr>
      <w:i/>
      <w:iCs/>
    </w:rPr>
  </w:style>
  <w:style w:type="character" w:styleId="SubtleReference">
    <w:name w:val="Subtle Reference"/>
    <w:uiPriority w:val="31"/>
    <w:qFormat/>
    <w:rsid w:val="00017354"/>
    <w:rPr>
      <w:smallCaps/>
    </w:rPr>
  </w:style>
  <w:style w:type="character" w:styleId="IntenseReference">
    <w:name w:val="Intense Reference"/>
    <w:uiPriority w:val="32"/>
    <w:qFormat/>
    <w:rsid w:val="00017354"/>
    <w:rPr>
      <w:smallCaps/>
      <w:spacing w:val="5"/>
      <w:u w:val="single"/>
    </w:rPr>
  </w:style>
  <w:style w:type="character" w:styleId="BookTitle">
    <w:name w:val="Book Title"/>
    <w:uiPriority w:val="33"/>
    <w:qFormat/>
    <w:rsid w:val="00017354"/>
    <w:rPr>
      <w:i/>
      <w:iCs/>
      <w:smallCaps/>
      <w:spacing w:val="5"/>
    </w:rPr>
  </w:style>
  <w:style w:type="character" w:styleId="PlaceholderText">
    <w:name w:val="Placeholder Text"/>
    <w:basedOn w:val="DefaultParagraphFont"/>
    <w:uiPriority w:val="99"/>
    <w:semiHidden/>
    <w:rsid w:val="00017354"/>
    <w:rPr>
      <w:color w:val="808080"/>
    </w:rPr>
  </w:style>
  <w:style w:type="paragraph" w:styleId="CommentSubject">
    <w:name w:val="annotation subject"/>
    <w:basedOn w:val="CommentText"/>
    <w:next w:val="CommentText"/>
    <w:link w:val="CommentSubjectChar"/>
    <w:uiPriority w:val="99"/>
    <w:semiHidden/>
    <w:unhideWhenUsed/>
    <w:rsid w:val="00017354"/>
    <w:pPr>
      <w:spacing w:after="200"/>
    </w:pPr>
    <w:rPr>
      <w:rFonts w:asciiTheme="minorHAnsi" w:eastAsiaTheme="minorEastAsia" w:hAnsiTheme="minorHAnsi" w:cstheme="minorBidi"/>
      <w:b/>
      <w:bCs/>
    </w:rPr>
  </w:style>
  <w:style w:type="character" w:customStyle="1" w:styleId="CommentSubjectChar">
    <w:name w:val="Comment Subject Char"/>
    <w:basedOn w:val="CommentTextChar"/>
    <w:link w:val="CommentSubject"/>
    <w:uiPriority w:val="99"/>
    <w:semiHidden/>
    <w:rsid w:val="00017354"/>
    <w:rPr>
      <w:rFonts w:ascii="Calibri" w:eastAsiaTheme="minorEastAsia" w:hAnsi="Calibri" w:cs="Times New Roman"/>
      <w:b/>
      <w:bCs/>
      <w:sz w:val="20"/>
      <w:szCs w:val="20"/>
    </w:rPr>
  </w:style>
  <w:style w:type="paragraph" w:styleId="FootnoteText">
    <w:name w:val="footnote text"/>
    <w:basedOn w:val="Normal"/>
    <w:link w:val="FootnoteTextChar"/>
    <w:unhideWhenUsed/>
    <w:rsid w:val="00017354"/>
    <w:pPr>
      <w:spacing w:after="0" w:line="240" w:lineRule="auto"/>
    </w:pPr>
    <w:rPr>
      <w:rFonts w:asciiTheme="minorHAnsi" w:eastAsiaTheme="minorEastAsia" w:hAnsiTheme="minorHAnsi"/>
      <w:sz w:val="20"/>
      <w:szCs w:val="20"/>
    </w:rPr>
  </w:style>
  <w:style w:type="character" w:customStyle="1" w:styleId="FootnoteTextChar">
    <w:name w:val="Footnote Text Char"/>
    <w:basedOn w:val="DefaultParagraphFont"/>
    <w:link w:val="FootnoteText"/>
    <w:rsid w:val="00017354"/>
    <w:rPr>
      <w:rFonts w:eastAsiaTheme="minorEastAsia"/>
      <w:sz w:val="20"/>
      <w:szCs w:val="20"/>
    </w:rPr>
  </w:style>
  <w:style w:type="character" w:styleId="FootnoteReference">
    <w:name w:val="footnote reference"/>
    <w:basedOn w:val="DefaultParagraphFont"/>
    <w:uiPriority w:val="99"/>
    <w:unhideWhenUsed/>
    <w:rsid w:val="00017354"/>
    <w:rPr>
      <w:vertAlign w:val="superscript"/>
    </w:rPr>
  </w:style>
  <w:style w:type="paragraph" w:customStyle="1" w:styleId="Normalspaced">
    <w:name w:val="Normal spaced"/>
    <w:basedOn w:val="Normal"/>
    <w:rsid w:val="00017354"/>
    <w:pPr>
      <w:spacing w:before="120" w:after="120" w:line="240" w:lineRule="auto"/>
    </w:pPr>
    <w:rPr>
      <w:rFonts w:ascii="Arial" w:eastAsia="SimSun" w:hAnsi="Arial" w:cs="Times New Roman"/>
      <w:szCs w:val="24"/>
      <w:lang w:eastAsia="zh-CN"/>
    </w:rPr>
  </w:style>
  <w:style w:type="character" w:customStyle="1" w:styleId="ListParagraphChar">
    <w:name w:val="List Paragraph Char"/>
    <w:basedOn w:val="DefaultParagraphFont"/>
    <w:link w:val="ListParagraph"/>
    <w:uiPriority w:val="34"/>
    <w:rsid w:val="00017354"/>
    <w:rPr>
      <w:rFonts w:ascii="Calibri" w:hAnsi="Calibri"/>
    </w:rPr>
  </w:style>
  <w:style w:type="paragraph" w:styleId="TOC4">
    <w:name w:val="toc 4"/>
    <w:basedOn w:val="Normal"/>
    <w:next w:val="Normal"/>
    <w:autoRedefine/>
    <w:uiPriority w:val="39"/>
    <w:unhideWhenUsed/>
    <w:rsid w:val="00113F2F"/>
    <w:pPr>
      <w:spacing w:after="100" w:line="259" w:lineRule="auto"/>
      <w:ind w:left="660"/>
    </w:pPr>
    <w:rPr>
      <w:rFonts w:asciiTheme="minorHAnsi" w:eastAsiaTheme="minorEastAsia" w:hAnsiTheme="minorHAnsi"/>
    </w:rPr>
  </w:style>
  <w:style w:type="paragraph" w:styleId="TOC5">
    <w:name w:val="toc 5"/>
    <w:basedOn w:val="Normal"/>
    <w:next w:val="Normal"/>
    <w:autoRedefine/>
    <w:uiPriority w:val="39"/>
    <w:unhideWhenUsed/>
    <w:rsid w:val="00113F2F"/>
    <w:pPr>
      <w:spacing w:after="100" w:line="259" w:lineRule="auto"/>
      <w:ind w:left="880"/>
    </w:pPr>
    <w:rPr>
      <w:rFonts w:asciiTheme="minorHAnsi" w:eastAsiaTheme="minorEastAsia" w:hAnsiTheme="minorHAnsi"/>
    </w:rPr>
  </w:style>
  <w:style w:type="paragraph" w:styleId="TOC6">
    <w:name w:val="toc 6"/>
    <w:basedOn w:val="Normal"/>
    <w:next w:val="Normal"/>
    <w:autoRedefine/>
    <w:uiPriority w:val="39"/>
    <w:unhideWhenUsed/>
    <w:rsid w:val="00113F2F"/>
    <w:pPr>
      <w:spacing w:after="100" w:line="259" w:lineRule="auto"/>
      <w:ind w:left="1100"/>
    </w:pPr>
    <w:rPr>
      <w:rFonts w:asciiTheme="minorHAnsi" w:eastAsiaTheme="minorEastAsia" w:hAnsiTheme="minorHAnsi"/>
    </w:rPr>
  </w:style>
  <w:style w:type="paragraph" w:styleId="TOC7">
    <w:name w:val="toc 7"/>
    <w:basedOn w:val="Normal"/>
    <w:next w:val="Normal"/>
    <w:autoRedefine/>
    <w:uiPriority w:val="39"/>
    <w:unhideWhenUsed/>
    <w:rsid w:val="00113F2F"/>
    <w:pPr>
      <w:spacing w:after="100" w:line="259" w:lineRule="auto"/>
      <w:ind w:left="1320"/>
    </w:pPr>
    <w:rPr>
      <w:rFonts w:asciiTheme="minorHAnsi" w:eastAsiaTheme="minorEastAsia" w:hAnsiTheme="minorHAnsi"/>
    </w:rPr>
  </w:style>
  <w:style w:type="paragraph" w:styleId="TOC8">
    <w:name w:val="toc 8"/>
    <w:basedOn w:val="Normal"/>
    <w:next w:val="Normal"/>
    <w:autoRedefine/>
    <w:uiPriority w:val="39"/>
    <w:unhideWhenUsed/>
    <w:rsid w:val="00113F2F"/>
    <w:pPr>
      <w:spacing w:after="100" w:line="259" w:lineRule="auto"/>
      <w:ind w:left="1540"/>
    </w:pPr>
    <w:rPr>
      <w:rFonts w:asciiTheme="minorHAnsi" w:eastAsiaTheme="minorEastAsia" w:hAnsiTheme="minorHAnsi"/>
    </w:rPr>
  </w:style>
  <w:style w:type="paragraph" w:styleId="TOC9">
    <w:name w:val="toc 9"/>
    <w:basedOn w:val="Normal"/>
    <w:next w:val="Normal"/>
    <w:autoRedefine/>
    <w:uiPriority w:val="39"/>
    <w:unhideWhenUsed/>
    <w:rsid w:val="00113F2F"/>
    <w:pPr>
      <w:spacing w:after="100" w:line="259" w:lineRule="auto"/>
      <w:ind w:left="1760"/>
    </w:pPr>
    <w:rPr>
      <w:rFonts w:asciiTheme="minorHAnsi" w:eastAsiaTheme="minorEastAsia" w:hAnsiTheme="minorHAnsi"/>
    </w:rPr>
  </w:style>
  <w:style w:type="paragraph" w:styleId="Revision">
    <w:name w:val="Revision"/>
    <w:hidden/>
    <w:uiPriority w:val="99"/>
    <w:semiHidden/>
    <w:rsid w:val="00BA2BAD"/>
    <w:pPr>
      <w:spacing w:after="0" w:line="240" w:lineRule="auto"/>
    </w:pPr>
    <w:rPr>
      <w:rFonts w:ascii="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3901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hyperlink" Target="file:///C:/currentlaptop/NC/Gen%202.0/documentation/!Documentation_Official/NCSTMGen2_092315V9.docx" TargetMode="External"/><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hyperlink" Target="file:///C:/currentlaptop/NC/Gen%202.0/documentation/!Documentation_Official/NCSTMGen2_092315V9.docx" TargetMode="Externa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header" Target="header2.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yperlink" Target="file:///C:/currentlaptop/NC/Gen%202.0/documentation/!Documentation_Official/NCSTMGen2_092315V9.docx"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image" Target="media/image4.jpeg"/><Relationship Id="rId10" Type="http://schemas.openxmlformats.org/officeDocument/2006/relationships/endnotes" Target="endnotes.xml"/><Relationship Id="rId19" Type="http://schemas.openxmlformats.org/officeDocument/2006/relationships/hyperlink" Target="file:///C:/currentlaptop/NC/Gen%202.0/documentation/!Documentation_Official/NCSTMGen2_092315V9.doc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hyperlink" Target="file:///C:/currentlaptop/NC/Gen%202.0/documentation/!Documentation_Official/NCSTMGen2_092315V9.docx" TargetMode="Externa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C8D2EB5CD83B344AF3E88BCBA33F6AE" ma:contentTypeVersion="2" ma:contentTypeDescription="Create a new document." ma:contentTypeScope="" ma:versionID="81cbe10dae57d1d6b380b1977f1334a0">
  <xsd:schema xmlns:xsd="http://www.w3.org/2001/XMLSchema" xmlns:xs="http://www.w3.org/2001/XMLSchema" xmlns:p="http://schemas.microsoft.com/office/2006/metadata/properties" xmlns:ns2="7e209078-8245-48bb-8b94-aa3964b55441" targetNamespace="http://schemas.microsoft.com/office/2006/metadata/properties" ma:root="true" ma:fieldsID="353f3bb9025017bfe1ddb8c6370c82d2" ns2:_="">
    <xsd:import namespace="7e209078-8245-48bb-8b94-aa3964b55441"/>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209078-8245-48bb-8b94-aa3964b5544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424EA8-DFAE-4D39-ABE6-EDB23366C612}">
  <ds:schemaRefs>
    <ds:schemaRef ds:uri="http://schemas.microsoft.com/sharepoint/v3/contenttype/forms"/>
  </ds:schemaRefs>
</ds:datastoreItem>
</file>

<file path=customXml/itemProps2.xml><?xml version="1.0" encoding="utf-8"?>
<ds:datastoreItem xmlns:ds="http://schemas.openxmlformats.org/officeDocument/2006/customXml" ds:itemID="{6B09E0FE-6218-4897-A9A8-3F594B6E43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209078-8245-48bb-8b94-aa3964b554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E408D67-155D-4BC8-84BF-11D0EFD50B80}">
  <ds:schemaRefs>
    <ds:schemaRef ds:uri="http://purl.org/dc/elements/1.1/"/>
    <ds:schemaRef ds:uri="http://purl.org/dc/dcmitype/"/>
    <ds:schemaRef ds:uri="http://purl.org/dc/terms/"/>
    <ds:schemaRef ds:uri="http://schemas.microsoft.com/office/2006/documentManagement/types"/>
    <ds:schemaRef ds:uri="http://schemas.microsoft.com/office/2006/metadata/properties"/>
    <ds:schemaRef ds:uri="7e209078-8245-48bb-8b94-aa3964b55441"/>
    <ds:schemaRef ds:uri="http://schemas.microsoft.com/office/infopath/2007/PartnerControls"/>
    <ds:schemaRef ds:uri="http://schemas.openxmlformats.org/package/2006/metadata/core-properties"/>
    <ds:schemaRef ds:uri="http://www.w3.org/XML/1998/namespace"/>
  </ds:schemaRefs>
</ds:datastoreItem>
</file>

<file path=customXml/itemProps4.xml><?xml version="1.0" encoding="utf-8"?>
<ds:datastoreItem xmlns:ds="http://schemas.openxmlformats.org/officeDocument/2006/customXml" ds:itemID="{530B3F25-A8CD-4651-B2C5-A918C62603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10</Pages>
  <Words>1610</Words>
  <Characters>9178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Parsons Brinckerhoff</Company>
  <LinksUpToDate>false</LinksUpToDate>
  <CharactersWithSpaces>10767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Rhett Fussell</dc:creator>
  <cp:keywords/>
  <dc:description/>
  <cp:lastModifiedBy>Lupa, Mary</cp:lastModifiedBy>
  <cp:revision>45</cp:revision>
  <dcterms:created xsi:type="dcterms:W3CDTF">2016-01-21T15:01:00Z</dcterms:created>
  <dcterms:modified xsi:type="dcterms:W3CDTF">2016-05-24T16:17:00Z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0x010100DC8D2EB5CD83B344AF3E88BCBA33F6AE</vt:lpwstr>
  </property>
</Properties>
</file>